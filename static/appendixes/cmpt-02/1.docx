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Lines="0" w:line="240" w:lineRule="auto"/>
        <w:jc w:val="both"/>
        <w:rPr>
          <w:rFonts w:hint="default" w:ascii="Times New Roman" w:hAnsi="Times New Roman" w:eastAsia="微软雅黑" w:cs="Times New Roman"/>
          <w:b/>
          <w:kern w:val="0"/>
          <w:sz w:val="44"/>
          <w:szCs w:val="108"/>
          <w:lang w:val="en-US" w:eastAsia="zh-CN"/>
          <w:rPrChange w:id="0" w:author="威(×_×)" w:date="2021-03-18T17:49:20Z">
            <w:rPr>
              <w:rFonts w:hint="default" w:ascii="微软雅黑" w:hAnsi="微软雅黑" w:eastAsia="微软雅黑" w:cs="微软雅黑"/>
              <w:b/>
              <w:kern w:val="0"/>
              <w:sz w:val="44"/>
              <w:szCs w:val="108"/>
              <w:lang w:val="en-US" w:eastAsia="zh-CN"/>
            </w:rPr>
          </w:rPrChange>
        </w:rPr>
      </w:pPr>
      <w:bookmarkStart w:id="0" w:name="_Toc36483723"/>
      <w:bookmarkStart w:id="1" w:name="_Toc532484414"/>
      <w:bookmarkStart w:id="2" w:name="_Toc1736685"/>
      <w:r>
        <w:rPr>
          <w:rFonts w:hint="default" w:ascii="Times New Roman" w:hAnsi="Times New Roman" w:eastAsia="微软雅黑" w:cs="Times New Roman"/>
          <w:b/>
          <w:kern w:val="0"/>
          <w:sz w:val="44"/>
          <w:szCs w:val="108"/>
          <w:lang w:val="en-US" w:eastAsia="zh-CN"/>
          <w:rPrChange w:id="1" w:author="威(×_×)" w:date="2021-03-18T17:49:20Z">
            <w:rPr>
              <w:rFonts w:hint="eastAsia" w:ascii="微软雅黑" w:hAnsi="微软雅黑" w:eastAsia="微软雅黑" w:cs="微软雅黑"/>
              <w:b/>
              <w:kern w:val="0"/>
              <w:sz w:val="44"/>
              <w:szCs w:val="108"/>
              <w:lang w:val="en-US" w:eastAsia="zh-CN"/>
            </w:rPr>
          </w:rPrChange>
        </w:rPr>
        <w:t>附件1</w:t>
      </w:r>
      <w:ins w:id="2" w:author="威(×_×)" w:date="2021-03-19T10:51:56Z">
        <w:r>
          <w:rPr>
            <w:rFonts w:hint="default" w:ascii="Times New Roman" w:hAnsi="Times New Roman" w:eastAsia="微软雅黑" w:cs="Times New Roman"/>
            <w:b/>
            <w:kern w:val="0"/>
            <w:sz w:val="44"/>
            <w:szCs w:val="108"/>
            <w:lang w:val="en-US" w:eastAsia="zh-CN"/>
          </w:rPr>
          <w:t>Annex 1</w:t>
        </w:r>
      </w:ins>
    </w:p>
    <w:p>
      <w:pPr>
        <w:widowControl/>
        <w:spacing w:afterLines="0" w:line="240" w:lineRule="auto"/>
        <w:jc w:val="center"/>
        <w:rPr>
          <w:del w:id="3" w:author="威(×_×)" w:date="2021-03-18T16:08:49Z"/>
          <w:rFonts w:hint="default" w:ascii="Times New Roman" w:hAnsi="Times New Roman" w:eastAsia="微软雅黑" w:cs="Times New Roman"/>
          <w:b/>
          <w:kern w:val="0"/>
          <w:sz w:val="44"/>
          <w:szCs w:val="108"/>
          <w:rPrChange w:id="4" w:author="威(×_×)" w:date="2021-03-18T17:49:20Z">
            <w:rPr>
              <w:del w:id="5" w:author="威(×_×)" w:date="2021-03-18T16:08:49Z"/>
              <w:rFonts w:hint="eastAsia" w:ascii="微软雅黑" w:hAnsi="微软雅黑" w:eastAsia="微软雅黑" w:cs="微软雅黑"/>
              <w:b/>
              <w:kern w:val="0"/>
              <w:sz w:val="44"/>
              <w:szCs w:val="108"/>
            </w:rPr>
          </w:rPrChange>
        </w:rPr>
      </w:pPr>
      <w:del w:id="6" w:author="威(×_×)" w:date="2021-03-18T16:08:49Z">
        <w:r>
          <w:rPr>
            <w:rFonts w:hint="default" w:ascii="Times New Roman" w:hAnsi="Times New Roman" w:eastAsia="微软雅黑" w:cs="Times New Roman"/>
            <w:b/>
            <w:kern w:val="0"/>
            <w:sz w:val="44"/>
            <w:szCs w:val="108"/>
            <w:rPrChange w:id="7" w:author="威(×_×)" w:date="2021-03-18T17:49:20Z">
              <w:rPr>
                <w:rFonts w:hint="eastAsia" w:ascii="微软雅黑" w:hAnsi="微软雅黑" w:eastAsia="微软雅黑" w:cs="微软雅黑"/>
                <w:b/>
                <w:kern w:val="0"/>
                <w:sz w:val="44"/>
                <w:szCs w:val="108"/>
              </w:rPr>
            </w:rPrChange>
          </w:rPr>
          <w:delText>大鹏公共事务中心（暂定名）概念方案设计竞赛</w:delText>
        </w:r>
      </w:del>
    </w:p>
    <w:p>
      <w:pPr>
        <w:widowControl/>
        <w:spacing w:afterLines="0" w:line="240" w:lineRule="auto"/>
        <w:jc w:val="center"/>
        <w:rPr>
          <w:del w:id="8" w:author="威(×_×)" w:date="2021-03-18T16:08:49Z"/>
          <w:rFonts w:hint="default" w:ascii="Times New Roman" w:hAnsi="Times New Roman" w:eastAsia="微软雅黑" w:cs="Times New Roman"/>
          <w:b/>
          <w:kern w:val="0"/>
          <w:sz w:val="36"/>
          <w:szCs w:val="36"/>
          <w:rPrChange w:id="9" w:author="威(×_×)" w:date="2021-03-18T17:49:20Z">
            <w:rPr>
              <w:del w:id="10" w:author="威(×_×)" w:date="2021-03-18T16:08:49Z"/>
              <w:rFonts w:hint="eastAsia" w:ascii="微软雅黑" w:hAnsi="微软雅黑" w:eastAsia="微软雅黑" w:cs="微软雅黑"/>
              <w:b/>
              <w:kern w:val="0"/>
              <w:sz w:val="36"/>
              <w:szCs w:val="36"/>
            </w:rPr>
          </w:rPrChange>
        </w:rPr>
      </w:pPr>
      <w:del w:id="11" w:author="威(×_×)" w:date="2021-03-18T16:08:49Z">
        <w:r>
          <w:rPr>
            <w:rFonts w:hint="default" w:ascii="Times New Roman" w:hAnsi="Times New Roman" w:eastAsia="微软雅黑" w:cs="Times New Roman"/>
            <w:b/>
            <w:kern w:val="0"/>
            <w:sz w:val="36"/>
            <w:szCs w:val="36"/>
            <w:rPrChange w:id="12" w:author="威(×_×)" w:date="2021-03-18T17:49:20Z">
              <w:rPr>
                <w:rFonts w:hint="eastAsia" w:ascii="微软雅黑" w:hAnsi="微软雅黑" w:eastAsia="微软雅黑" w:cs="微软雅黑"/>
                <w:b/>
                <w:kern w:val="0"/>
                <w:sz w:val="36"/>
                <w:szCs w:val="36"/>
              </w:rPr>
            </w:rPrChange>
          </w:rPr>
          <w:delText>Competition for Conceptual Design of Dapeng Public Affairs Center(tentative name)</w:delText>
        </w:r>
      </w:del>
    </w:p>
    <w:p>
      <w:pPr>
        <w:widowControl/>
        <w:spacing w:afterLines="0" w:line="240" w:lineRule="auto"/>
        <w:jc w:val="center"/>
        <w:rPr>
          <w:del w:id="13" w:author="威(×_×)" w:date="2021-03-18T16:08:49Z"/>
          <w:rFonts w:hint="default" w:ascii="Times New Roman" w:hAnsi="Times New Roman" w:eastAsia="微软雅黑" w:cs="Times New Roman"/>
          <w:b/>
          <w:kern w:val="0"/>
          <w:sz w:val="44"/>
          <w:szCs w:val="108"/>
          <w:rPrChange w:id="14" w:author="威(×_×)" w:date="2021-03-18T17:49:20Z">
            <w:rPr>
              <w:del w:id="15" w:author="威(×_×)" w:date="2021-03-18T16:08:49Z"/>
              <w:rFonts w:hint="eastAsia" w:ascii="微软雅黑" w:hAnsi="微软雅黑" w:eastAsia="微软雅黑" w:cs="微软雅黑"/>
              <w:b/>
              <w:kern w:val="0"/>
              <w:sz w:val="44"/>
              <w:szCs w:val="108"/>
            </w:rPr>
          </w:rPrChange>
        </w:rPr>
      </w:pPr>
      <w:del w:id="16" w:author="威(×_×)" w:date="2021-03-18T16:08:49Z">
        <w:r>
          <w:rPr>
            <w:rFonts w:hint="default" w:ascii="Times New Roman" w:hAnsi="Times New Roman" w:eastAsia="微软雅黑" w:cs="Times New Roman"/>
            <w:b/>
            <w:kern w:val="0"/>
            <w:sz w:val="44"/>
            <w:szCs w:val="108"/>
            <w:rPrChange w:id="17" w:author="威(×_×)" w:date="2021-03-18T17:49:20Z">
              <w:rPr>
                <w:rFonts w:hint="eastAsia" w:ascii="微软雅黑" w:hAnsi="微软雅黑" w:eastAsia="微软雅黑" w:cs="微软雅黑"/>
                <w:b/>
                <w:kern w:val="0"/>
                <w:sz w:val="44"/>
                <w:szCs w:val="108"/>
              </w:rPr>
            </w:rPrChange>
          </w:rPr>
          <w:delText>入围简案阶段</w:delText>
        </w:r>
      </w:del>
      <w:del w:id="18" w:author="威(×_×)" w:date="2021-03-18T16:08:49Z">
        <w:r>
          <w:rPr>
            <w:rFonts w:hint="default" w:ascii="Times New Roman" w:hAnsi="Times New Roman" w:eastAsia="微软雅黑" w:cs="Times New Roman"/>
            <w:b/>
            <w:kern w:val="0"/>
            <w:sz w:val="44"/>
            <w:szCs w:val="108"/>
            <w:highlight w:val="yellow"/>
            <w:rPrChange w:id="19" w:author="威(×_×)" w:date="2021-03-18T17:49:20Z">
              <w:rPr>
                <w:rFonts w:hint="eastAsia" w:ascii="微软雅黑" w:hAnsi="微软雅黑" w:eastAsia="微软雅黑" w:cs="微软雅黑"/>
                <w:b/>
                <w:kern w:val="0"/>
                <w:sz w:val="44"/>
                <w:szCs w:val="108"/>
                <w:highlight w:val="yellow"/>
              </w:rPr>
            </w:rPrChange>
          </w:rPr>
          <w:delText>竞赛文件</w:delText>
        </w:r>
      </w:del>
      <w:del w:id="20" w:author="威(×_×)" w:date="2021-03-18T16:08:49Z">
        <w:r>
          <w:rPr>
            <w:rFonts w:hint="default" w:ascii="Times New Roman" w:hAnsi="Times New Roman" w:eastAsia="微软雅黑" w:cs="Times New Roman"/>
            <w:b/>
            <w:kern w:val="0"/>
            <w:sz w:val="44"/>
            <w:szCs w:val="108"/>
            <w:rPrChange w:id="21" w:author="威(×_×)" w:date="2021-03-18T17:49:20Z">
              <w:rPr>
                <w:rFonts w:hint="eastAsia" w:ascii="微软雅黑" w:hAnsi="微软雅黑" w:eastAsia="微软雅黑" w:cs="微软雅黑"/>
                <w:b/>
                <w:kern w:val="0"/>
                <w:sz w:val="44"/>
                <w:szCs w:val="108"/>
              </w:rPr>
            </w:rPrChange>
          </w:rPr>
          <w:delText xml:space="preserve"> 附件一</w:delText>
        </w:r>
      </w:del>
    </w:p>
    <w:p>
      <w:pPr>
        <w:widowControl/>
        <w:spacing w:afterLines="0" w:line="240" w:lineRule="auto"/>
        <w:jc w:val="center"/>
        <w:rPr>
          <w:del w:id="22" w:author="威(×_×)" w:date="2021-03-18T16:08:49Z"/>
          <w:rFonts w:hint="default" w:ascii="Times New Roman" w:hAnsi="Times New Roman" w:eastAsia="微软雅黑" w:cs="Times New Roman"/>
          <w:b/>
          <w:kern w:val="0"/>
          <w:sz w:val="36"/>
          <w:szCs w:val="36"/>
          <w:lang w:val="en-US" w:eastAsia="zh-CN"/>
          <w:rPrChange w:id="23" w:author="威(×_×)" w:date="2021-03-18T17:49:20Z">
            <w:rPr>
              <w:del w:id="24" w:author="威(×_×)" w:date="2021-03-18T16:08:49Z"/>
              <w:rFonts w:hint="eastAsia" w:ascii="微软雅黑" w:hAnsi="微软雅黑" w:eastAsia="微软雅黑" w:cs="微软雅黑"/>
              <w:b/>
              <w:kern w:val="0"/>
              <w:sz w:val="36"/>
              <w:szCs w:val="36"/>
              <w:lang w:val="en-US" w:eastAsia="zh-CN"/>
            </w:rPr>
          </w:rPrChange>
        </w:rPr>
      </w:pPr>
      <w:del w:id="25" w:author="威(×_×)" w:date="2021-03-18T16:08:49Z">
        <w:r>
          <w:rPr>
            <w:rFonts w:hint="default" w:ascii="Times New Roman" w:hAnsi="Times New Roman" w:eastAsia="微软雅黑" w:cs="Times New Roman"/>
            <w:b/>
            <w:kern w:val="0"/>
            <w:sz w:val="36"/>
            <w:szCs w:val="36"/>
            <w:rPrChange w:id="26" w:author="威(×_×)" w:date="2021-03-18T17:49:20Z">
              <w:rPr>
                <w:rFonts w:hint="eastAsia" w:ascii="微软雅黑" w:hAnsi="微软雅黑" w:eastAsia="微软雅黑" w:cs="微软雅黑"/>
                <w:b/>
                <w:kern w:val="0"/>
                <w:sz w:val="36"/>
                <w:szCs w:val="36"/>
              </w:rPr>
            </w:rPrChange>
          </w:rPr>
          <w:delText>Shortlisted Brief Scheme Stage</w:delText>
        </w:r>
      </w:del>
      <w:del w:id="27" w:author="威(×_×)" w:date="2021-03-18T16:08:49Z">
        <w:r>
          <w:rPr>
            <w:rFonts w:hint="default" w:ascii="Times New Roman" w:hAnsi="Times New Roman" w:eastAsia="微软雅黑" w:cs="Times New Roman"/>
            <w:b/>
            <w:kern w:val="0"/>
            <w:sz w:val="36"/>
            <w:szCs w:val="36"/>
            <w:lang w:val="en-US" w:eastAsia="zh-CN"/>
            <w:rPrChange w:id="28" w:author="威(×_×)" w:date="2021-03-18T17:49:20Z">
              <w:rPr>
                <w:rFonts w:hint="eastAsia" w:ascii="微软雅黑" w:hAnsi="微软雅黑" w:eastAsia="微软雅黑" w:cs="微软雅黑"/>
                <w:b/>
                <w:kern w:val="0"/>
                <w:sz w:val="36"/>
                <w:szCs w:val="36"/>
                <w:lang w:val="en-US" w:eastAsia="zh-CN"/>
              </w:rPr>
            </w:rPrChange>
          </w:rPr>
          <w:delText xml:space="preserve"> Competition file</w:delText>
        </w:r>
      </w:del>
    </w:p>
    <w:p>
      <w:pPr>
        <w:widowControl/>
        <w:spacing w:afterLines="0" w:line="240" w:lineRule="auto"/>
        <w:jc w:val="center"/>
        <w:rPr>
          <w:del w:id="29" w:author="威(×_×)" w:date="2021-03-18T16:08:49Z"/>
          <w:rFonts w:hint="default" w:ascii="Times New Roman" w:hAnsi="Times New Roman" w:eastAsia="微软雅黑" w:cs="Times New Roman"/>
          <w:b/>
          <w:kern w:val="0"/>
          <w:sz w:val="36"/>
          <w:szCs w:val="36"/>
          <w:rPrChange w:id="30" w:author="威(×_×)" w:date="2021-03-18T17:49:20Z">
            <w:rPr>
              <w:del w:id="31" w:author="威(×_×)" w:date="2021-03-18T16:08:49Z"/>
              <w:rFonts w:hint="eastAsia" w:ascii="微软雅黑" w:hAnsi="微软雅黑" w:eastAsia="微软雅黑" w:cs="微软雅黑"/>
              <w:b/>
              <w:kern w:val="0"/>
              <w:sz w:val="36"/>
              <w:szCs w:val="36"/>
            </w:rPr>
          </w:rPrChange>
        </w:rPr>
      </w:pPr>
      <w:del w:id="32" w:author="威(×_×)" w:date="2021-03-18T16:08:49Z">
        <w:r>
          <w:rPr>
            <w:rFonts w:hint="default" w:ascii="Times New Roman" w:hAnsi="Times New Roman" w:eastAsia="微软雅黑" w:cs="Times New Roman"/>
            <w:b/>
            <w:kern w:val="0"/>
            <w:sz w:val="36"/>
            <w:szCs w:val="36"/>
            <w:rPrChange w:id="33" w:author="威(×_×)" w:date="2021-03-18T17:49:20Z">
              <w:rPr>
                <w:rFonts w:hint="eastAsia" w:ascii="微软雅黑" w:hAnsi="微软雅黑" w:eastAsia="微软雅黑" w:cs="微软雅黑"/>
                <w:b/>
                <w:kern w:val="0"/>
                <w:sz w:val="36"/>
                <w:szCs w:val="36"/>
              </w:rPr>
            </w:rPrChange>
          </w:rPr>
          <w:delText>Attachment 1</w:delText>
        </w:r>
      </w:del>
    </w:p>
    <w:p>
      <w:pPr>
        <w:widowControl/>
        <w:spacing w:afterLines="0" w:line="240" w:lineRule="auto"/>
        <w:jc w:val="center"/>
        <w:rPr>
          <w:rFonts w:ascii="Times New Roman" w:hAnsi="Times New Roman" w:eastAsia="微软雅黑" w:cs="Times New Roman"/>
          <w:b/>
          <w:kern w:val="0"/>
          <w:sz w:val="22"/>
          <w:szCs w:val="108"/>
          <w:rPrChange w:id="34" w:author="威(×_×)" w:date="2021-03-18T17:49:20Z">
            <w:rPr>
              <w:rFonts w:ascii="微软雅黑" w:hAnsi="微软雅黑" w:eastAsia="微软雅黑" w:cs="微软雅黑"/>
              <w:b/>
              <w:kern w:val="0"/>
              <w:sz w:val="22"/>
              <w:szCs w:val="108"/>
            </w:rPr>
          </w:rPrChange>
        </w:rPr>
      </w:pPr>
    </w:p>
    <w:p>
      <w:pPr>
        <w:widowControl/>
        <w:spacing w:afterLines="0" w:line="240" w:lineRule="auto"/>
        <w:jc w:val="center"/>
        <w:rPr>
          <w:rFonts w:ascii="Times New Roman" w:hAnsi="Times New Roman" w:eastAsia="微软雅黑" w:cs="Times New Roman"/>
          <w:b/>
          <w:kern w:val="0"/>
          <w:sz w:val="22"/>
          <w:szCs w:val="108"/>
          <w:rPrChange w:id="35" w:author="威(×_×)" w:date="2021-03-18T17:49:20Z">
            <w:rPr>
              <w:rFonts w:ascii="微软雅黑" w:hAnsi="微软雅黑" w:eastAsia="微软雅黑" w:cs="微软雅黑"/>
              <w:b/>
              <w:kern w:val="0"/>
              <w:sz w:val="22"/>
              <w:szCs w:val="108"/>
            </w:rPr>
          </w:rPrChange>
        </w:rPr>
      </w:pPr>
    </w:p>
    <w:p>
      <w:pPr>
        <w:widowControl/>
        <w:spacing w:afterLines="0" w:line="240" w:lineRule="auto"/>
        <w:jc w:val="center"/>
        <w:rPr>
          <w:rFonts w:ascii="Times New Roman" w:hAnsi="Times New Roman" w:eastAsia="微软雅黑" w:cs="Times New Roman"/>
          <w:b/>
          <w:kern w:val="0"/>
          <w:sz w:val="22"/>
          <w:szCs w:val="108"/>
          <w:rPrChange w:id="36" w:author="威(×_×)" w:date="2021-03-18T17:49:20Z">
            <w:rPr>
              <w:rFonts w:ascii="微软雅黑" w:hAnsi="微软雅黑" w:eastAsia="微软雅黑" w:cs="微软雅黑"/>
              <w:b/>
              <w:kern w:val="0"/>
              <w:sz w:val="22"/>
              <w:szCs w:val="108"/>
            </w:rPr>
          </w:rPrChange>
        </w:rPr>
      </w:pPr>
    </w:p>
    <w:p>
      <w:pPr>
        <w:widowControl/>
        <w:spacing w:afterLines="0" w:line="240" w:lineRule="auto"/>
        <w:jc w:val="center"/>
        <w:rPr>
          <w:rFonts w:ascii="Times New Roman" w:hAnsi="Times New Roman" w:eastAsia="微软雅黑" w:cs="Times New Roman"/>
          <w:b/>
          <w:kern w:val="0"/>
          <w:sz w:val="144"/>
          <w:szCs w:val="108"/>
          <w:rPrChange w:id="37" w:author="威(×_×)" w:date="2021-03-18T17:49:20Z">
            <w:rPr>
              <w:rFonts w:ascii="微软雅黑" w:hAnsi="微软雅黑" w:eastAsia="微软雅黑" w:cs="微软雅黑"/>
              <w:b/>
              <w:kern w:val="0"/>
              <w:sz w:val="144"/>
              <w:szCs w:val="108"/>
            </w:rPr>
          </w:rPrChange>
        </w:rPr>
      </w:pPr>
      <w:r>
        <w:rPr>
          <w:rFonts w:hint="default" w:ascii="Times New Roman" w:hAnsi="Times New Roman" w:eastAsia="微软雅黑" w:cs="Times New Roman"/>
          <w:b/>
          <w:sz w:val="52"/>
          <w:rPrChange w:id="38" w:author="威(×_×)" w:date="2021-03-18T17:49:20Z">
            <w:rPr>
              <w:rFonts w:hint="eastAsia" w:ascii="微软雅黑" w:hAnsi="微软雅黑" w:eastAsia="微软雅黑" w:cs="微软雅黑"/>
              <w:b/>
              <w:sz w:val="52"/>
            </w:rPr>
          </w:rPrChange>
        </w:rPr>
        <w:t>入围简案阶段竞赛文件格式</w:t>
      </w:r>
    </w:p>
    <w:p>
      <w:pPr>
        <w:widowControl/>
        <w:spacing w:afterLines="0" w:line="240" w:lineRule="auto"/>
        <w:jc w:val="center"/>
        <w:rPr>
          <w:rFonts w:hint="default" w:ascii="Times New Roman" w:hAnsi="Times New Roman" w:eastAsia="微软雅黑" w:cs="Times New Roman"/>
          <w:b/>
          <w:kern w:val="0"/>
          <w:sz w:val="32"/>
          <w:szCs w:val="108"/>
          <w:lang w:val="en-US" w:eastAsia="zh-CN"/>
          <w:rPrChange w:id="39" w:author="威(×_×)" w:date="2021-03-18T17:49:20Z">
            <w:rPr>
              <w:rFonts w:hint="default" w:ascii="微软雅黑" w:hAnsi="微软雅黑" w:eastAsia="微软雅黑" w:cs="微软雅黑"/>
              <w:b/>
              <w:kern w:val="0"/>
              <w:sz w:val="32"/>
              <w:szCs w:val="108"/>
              <w:lang w:val="en-US" w:eastAsia="zh-CN"/>
            </w:rPr>
          </w:rPrChange>
        </w:rPr>
      </w:pPr>
      <w:ins w:id="40" w:author="威(×_×)" w:date="2021-03-19T17:38:08Z">
        <w:r>
          <w:rPr>
            <w:rFonts w:hint="default" w:ascii="Times New Roman" w:hAnsi="Times New Roman" w:eastAsia="微软雅黑" w:cs="Times New Roman"/>
            <w:b/>
            <w:kern w:val="0"/>
            <w:sz w:val="32"/>
            <w:szCs w:val="108"/>
            <w:lang w:val="en-US" w:eastAsia="zh-CN"/>
          </w:rPr>
          <w:t>Format of Brief Scheme Submission Stage Competition Document</w:t>
        </w:r>
      </w:ins>
      <w:del w:id="41" w:author="威(×_×)" w:date="2021-03-18T16:33:42Z">
        <w:r>
          <w:rPr>
            <w:rFonts w:hint="default" w:ascii="Times New Roman" w:hAnsi="Times New Roman" w:eastAsia="微软雅黑" w:cs="Times New Roman"/>
            <w:b/>
            <w:kern w:val="0"/>
            <w:sz w:val="32"/>
            <w:szCs w:val="108"/>
            <w:rPrChange w:id="42" w:author="威(×_×)" w:date="2021-03-18T17:49:20Z">
              <w:rPr>
                <w:rFonts w:hint="eastAsia" w:ascii="微软雅黑" w:hAnsi="微软雅黑" w:eastAsia="微软雅黑" w:cs="微软雅黑"/>
                <w:b/>
                <w:kern w:val="0"/>
                <w:sz w:val="32"/>
                <w:szCs w:val="108"/>
              </w:rPr>
            </w:rPrChange>
          </w:rPr>
          <w:delText>Format of</w:delText>
        </w:r>
      </w:del>
      <w:del w:id="43" w:author="威(×_×)" w:date="2021-03-18T16:33:42Z">
        <w:r>
          <w:rPr>
            <w:rFonts w:hint="default" w:ascii="Times New Roman" w:hAnsi="Times New Roman" w:eastAsia="微软雅黑" w:cs="Times New Roman"/>
            <w:b/>
            <w:kern w:val="0"/>
            <w:sz w:val="32"/>
            <w:szCs w:val="108"/>
            <w:lang w:val="en-US" w:eastAsia="zh-CN"/>
            <w:rPrChange w:id="44" w:author="威(×_×)" w:date="2021-03-18T17:49:20Z">
              <w:rPr>
                <w:rFonts w:hint="eastAsia" w:ascii="微软雅黑" w:hAnsi="微软雅黑" w:eastAsia="微软雅黑" w:cs="微软雅黑"/>
                <w:b/>
                <w:kern w:val="0"/>
                <w:sz w:val="32"/>
                <w:szCs w:val="108"/>
                <w:lang w:val="en-US" w:eastAsia="zh-CN"/>
              </w:rPr>
            </w:rPrChange>
          </w:rPr>
          <w:delText xml:space="preserve"> Shortlisted Brief Scheme Stage Competition file</w:delText>
        </w:r>
      </w:del>
    </w:p>
    <w:p>
      <w:pPr>
        <w:widowControl/>
        <w:spacing w:afterLines="0" w:line="240" w:lineRule="auto"/>
        <w:jc w:val="center"/>
        <w:rPr>
          <w:rFonts w:ascii="Times New Roman" w:hAnsi="Times New Roman" w:eastAsia="微软雅黑" w:cs="Times New Roman"/>
          <w:b/>
          <w:kern w:val="0"/>
          <w:sz w:val="32"/>
          <w:szCs w:val="108"/>
          <w:rPrChange w:id="45" w:author="威(×_×)" w:date="2021-03-18T17:49:20Z">
            <w:rPr>
              <w:rFonts w:ascii="微软雅黑" w:hAnsi="微软雅黑" w:eastAsia="微软雅黑" w:cs="微软雅黑"/>
              <w:b/>
              <w:kern w:val="0"/>
              <w:sz w:val="32"/>
              <w:szCs w:val="108"/>
            </w:rPr>
          </w:rPrChange>
        </w:rPr>
      </w:pPr>
    </w:p>
    <w:p>
      <w:pPr>
        <w:widowControl/>
        <w:spacing w:afterLines="0" w:line="240" w:lineRule="auto"/>
        <w:jc w:val="center"/>
        <w:rPr>
          <w:rFonts w:ascii="Times New Roman" w:hAnsi="Times New Roman" w:eastAsia="微软雅黑" w:cs="Times New Roman"/>
          <w:b/>
          <w:kern w:val="0"/>
          <w:sz w:val="32"/>
          <w:szCs w:val="108"/>
          <w:rPrChange w:id="46" w:author="威(×_×)" w:date="2021-03-18T17:49:20Z">
            <w:rPr>
              <w:rFonts w:ascii="微软雅黑" w:hAnsi="微软雅黑" w:eastAsia="微软雅黑" w:cs="微软雅黑"/>
              <w:b/>
              <w:kern w:val="0"/>
              <w:sz w:val="32"/>
              <w:szCs w:val="108"/>
            </w:rPr>
          </w:rPrChange>
        </w:rPr>
      </w:pPr>
    </w:p>
    <w:p>
      <w:pPr>
        <w:widowControl/>
        <w:spacing w:afterLines="0" w:line="240" w:lineRule="auto"/>
        <w:jc w:val="center"/>
        <w:rPr>
          <w:rFonts w:ascii="Times New Roman" w:hAnsi="Times New Roman" w:eastAsia="微软雅黑" w:cs="Times New Roman"/>
          <w:b/>
          <w:kern w:val="0"/>
          <w:sz w:val="32"/>
          <w:szCs w:val="108"/>
          <w:rPrChange w:id="47" w:author="威(×_×)" w:date="2021-03-18T17:49:20Z">
            <w:rPr>
              <w:rFonts w:ascii="微软雅黑" w:hAnsi="微软雅黑" w:eastAsia="微软雅黑" w:cs="微软雅黑"/>
              <w:b/>
              <w:kern w:val="0"/>
              <w:sz w:val="32"/>
              <w:szCs w:val="108"/>
            </w:rPr>
          </w:rPrChange>
        </w:rPr>
      </w:pPr>
    </w:p>
    <w:p>
      <w:pPr>
        <w:pStyle w:val="25"/>
        <w:spacing w:after="156"/>
        <w:jc w:val="center"/>
        <w:rPr>
          <w:rFonts w:hint="default" w:ascii="Times New Roman" w:hAnsi="Times New Roman" w:eastAsia="微软雅黑" w:cs="Times New Roman"/>
          <w:color w:val="auto"/>
          <w:sz w:val="21"/>
          <w:szCs w:val="21"/>
          <w:rPrChange w:id="48" w:author="威(×_×)" w:date="2021-03-18T17:49:20Z">
            <w:rPr>
              <w:rFonts w:hint="eastAsia" w:ascii="微软雅黑" w:hAnsi="微软雅黑" w:eastAsia="微软雅黑" w:cs="微软雅黑"/>
              <w:color w:val="auto"/>
              <w:sz w:val="21"/>
              <w:szCs w:val="21"/>
            </w:rPr>
          </w:rPrChange>
        </w:rPr>
      </w:pPr>
      <w:r>
        <w:rPr>
          <w:rFonts w:hint="default" w:ascii="Times New Roman" w:hAnsi="Times New Roman" w:eastAsia="微软雅黑" w:cs="Times New Roman"/>
          <w:color w:val="auto"/>
          <w:sz w:val="21"/>
          <w:szCs w:val="21"/>
          <w:rPrChange w:id="49" w:author="威(×_×)" w:date="2021-03-18T17:49:20Z">
            <w:rPr>
              <w:rFonts w:hint="eastAsia" w:ascii="微软雅黑" w:hAnsi="微软雅黑" w:eastAsia="微软雅黑" w:cs="微软雅黑"/>
              <w:color w:val="auto"/>
              <w:sz w:val="21"/>
              <w:szCs w:val="21"/>
            </w:rPr>
          </w:rPrChange>
        </w:rPr>
        <w:t>特别提示：文件内容均应提供中英文表述，并以中文为准。</w:t>
      </w:r>
    </w:p>
    <w:p>
      <w:pPr>
        <w:pStyle w:val="25"/>
        <w:spacing w:after="156"/>
        <w:jc w:val="center"/>
        <w:rPr>
          <w:rFonts w:hint="default" w:ascii="Times New Roman" w:hAnsi="Times New Roman" w:eastAsia="微软雅黑" w:cs="Times New Roman"/>
          <w:color w:val="auto"/>
          <w:sz w:val="21"/>
          <w:szCs w:val="21"/>
          <w:rPrChange w:id="50" w:author="威(×_×)" w:date="2021-03-18T17:49:20Z">
            <w:rPr>
              <w:rFonts w:hint="eastAsia" w:ascii="微软雅黑" w:hAnsi="微软雅黑" w:eastAsia="微软雅黑" w:cs="微软雅黑"/>
              <w:color w:val="auto"/>
              <w:sz w:val="21"/>
              <w:szCs w:val="21"/>
            </w:rPr>
          </w:rPrChange>
        </w:rPr>
      </w:pPr>
      <w:r>
        <w:rPr>
          <w:rFonts w:hint="default" w:ascii="Times New Roman" w:hAnsi="Times New Roman" w:eastAsia="微软雅黑" w:cs="Times New Roman"/>
          <w:color w:val="auto"/>
          <w:sz w:val="21"/>
          <w:szCs w:val="21"/>
          <w:rPrChange w:id="51" w:author="威(×_×)" w:date="2021-03-18T17:49:20Z">
            <w:rPr>
              <w:rFonts w:hint="eastAsia" w:ascii="微软雅黑" w:hAnsi="微软雅黑" w:eastAsia="微软雅黑" w:cs="微软雅黑"/>
              <w:color w:val="auto"/>
              <w:sz w:val="21"/>
              <w:szCs w:val="21"/>
            </w:rPr>
          </w:rPrChange>
        </w:rPr>
        <w:t>Please notice that Chinese translation shall be provided and shall prevail over inconsistency that arises from languages.</w:t>
      </w:r>
    </w:p>
    <w:p>
      <w:pPr>
        <w:spacing w:after="156"/>
        <w:rPr>
          <w:rFonts w:ascii="Times New Roman" w:hAnsi="Times New Roman" w:eastAsia="微软雅黑" w:cs="Times New Roman"/>
          <w:b/>
          <w:kern w:val="0"/>
          <w:sz w:val="28"/>
          <w:szCs w:val="108"/>
          <w:rPrChange w:id="52" w:author="威(×_×)" w:date="2021-03-18T17:49:20Z">
            <w:rPr>
              <w:rFonts w:ascii="微软雅黑" w:hAnsi="微软雅黑" w:eastAsia="微软雅黑" w:cs="微软雅黑"/>
              <w:b/>
              <w:kern w:val="0"/>
              <w:sz w:val="28"/>
              <w:szCs w:val="108"/>
            </w:rPr>
          </w:rPrChange>
        </w:rPr>
      </w:pPr>
      <w:r>
        <w:rPr>
          <w:rFonts w:hint="default" w:ascii="Times New Roman" w:hAnsi="Times New Roman" w:eastAsia="微软雅黑" w:cs="Times New Roman"/>
          <w:b/>
          <w:kern w:val="0"/>
          <w:sz w:val="28"/>
          <w:szCs w:val="108"/>
          <w:rPrChange w:id="53" w:author="威(×_×)" w:date="2021-03-18T17:49:20Z">
            <w:rPr>
              <w:rFonts w:hint="eastAsia" w:ascii="微软雅黑" w:hAnsi="微软雅黑" w:eastAsia="微软雅黑" w:cs="微软雅黑"/>
              <w:b/>
              <w:kern w:val="0"/>
              <w:sz w:val="28"/>
              <w:szCs w:val="108"/>
            </w:rPr>
          </w:rPrChange>
        </w:rPr>
        <w:br w:type="page"/>
      </w:r>
    </w:p>
    <w:p>
      <w:pPr>
        <w:widowControl/>
        <w:spacing w:afterLines="0" w:line="240" w:lineRule="auto"/>
        <w:jc w:val="center"/>
        <w:rPr>
          <w:rFonts w:ascii="Times New Roman" w:hAnsi="Times New Roman" w:eastAsia="微软雅黑" w:cs="Times New Roman"/>
          <w:b/>
          <w:kern w:val="0"/>
          <w:sz w:val="28"/>
          <w:szCs w:val="108"/>
          <w:rPrChange w:id="54" w:author="威(×_×)" w:date="2021-03-18T17:49:20Z">
            <w:rPr>
              <w:rFonts w:ascii="微软雅黑" w:hAnsi="微软雅黑" w:eastAsia="微软雅黑" w:cs="微软雅黑"/>
              <w:b/>
              <w:kern w:val="0"/>
              <w:sz w:val="28"/>
              <w:szCs w:val="108"/>
            </w:rPr>
          </w:rPrChange>
        </w:rPr>
      </w:pPr>
      <w:r>
        <w:rPr>
          <w:rFonts w:hint="default" w:ascii="Times New Roman" w:hAnsi="Times New Roman" w:eastAsia="微软雅黑" w:cs="Times New Roman"/>
          <w:b/>
          <w:kern w:val="0"/>
          <w:sz w:val="28"/>
          <w:szCs w:val="108"/>
          <w:rPrChange w:id="55" w:author="威(×_×)" w:date="2021-03-18T17:49:20Z">
            <w:rPr>
              <w:rFonts w:hint="eastAsia" w:ascii="微软雅黑" w:hAnsi="微软雅黑" w:eastAsia="微软雅黑" w:cs="微软雅黑"/>
              <w:b/>
              <w:kern w:val="0"/>
              <w:sz w:val="28"/>
              <w:szCs w:val="108"/>
            </w:rPr>
          </w:rPrChange>
        </w:rPr>
        <w:t>目录  Content</w:t>
      </w:r>
    </w:p>
    <w:p>
      <w:pPr>
        <w:widowControl/>
        <w:spacing w:afterLines="0" w:line="240" w:lineRule="auto"/>
        <w:jc w:val="center"/>
        <w:rPr>
          <w:rFonts w:ascii="Times New Roman" w:hAnsi="Times New Roman" w:eastAsia="微软雅黑" w:cs="Times New Roman"/>
          <w:b/>
          <w:kern w:val="0"/>
          <w:sz w:val="28"/>
          <w:szCs w:val="108"/>
          <w:rPrChange w:id="56" w:author="威(×_×)" w:date="2021-03-18T17:49:20Z">
            <w:rPr>
              <w:rFonts w:ascii="微软雅黑" w:hAnsi="微软雅黑" w:eastAsia="微软雅黑" w:cs="微软雅黑"/>
              <w:b/>
              <w:kern w:val="0"/>
              <w:sz w:val="28"/>
              <w:szCs w:val="108"/>
            </w:rPr>
          </w:rPrChange>
        </w:rPr>
      </w:pPr>
    </w:p>
    <w:p>
      <w:pPr>
        <w:pStyle w:val="15"/>
        <w:tabs>
          <w:tab w:val="right" w:leader="dot" w:pos="9746"/>
          <w:tab w:val="clear" w:pos="9736"/>
        </w:tabs>
        <w:rPr>
          <w:del w:id="57" w:author="威(×_×)" w:date="2021-03-18T18:57:25Z"/>
          <w:rFonts w:ascii="Times New Roman" w:hAnsi="Times New Roman" w:eastAsia="微软雅黑" w:cs="Times New Roman"/>
          <w:sz w:val="28"/>
          <w:szCs w:val="28"/>
          <w:rPrChange w:id="58" w:author="威(×_×)" w:date="2021-03-18T17:49:20Z">
            <w:rPr>
              <w:del w:id="59" w:author="威(×_×)" w:date="2021-03-18T18:57:25Z"/>
              <w:rFonts w:ascii="微软雅黑" w:hAnsi="微软雅黑" w:eastAsia="微软雅黑" w:cs="微软雅黑"/>
              <w:sz w:val="28"/>
              <w:szCs w:val="28"/>
            </w:rPr>
          </w:rPrChange>
        </w:rPr>
      </w:pPr>
      <w:r>
        <w:rPr>
          <w:rFonts w:hint="default" w:ascii="Times New Roman" w:hAnsi="Times New Roman" w:eastAsia="微软雅黑" w:cs="Times New Roman"/>
          <w:bCs/>
          <w:smallCaps/>
          <w:kern w:val="0"/>
          <w:sz w:val="28"/>
          <w:szCs w:val="28"/>
          <w:rPrChange w:id="60" w:author="威(×_×)" w:date="2021-03-18T17:49:20Z">
            <w:rPr>
              <w:rFonts w:hint="eastAsia" w:ascii="微软雅黑" w:hAnsi="微软雅黑" w:eastAsia="微软雅黑" w:cs="微软雅黑"/>
              <w:bCs/>
              <w:smallCaps/>
              <w:kern w:val="0"/>
              <w:sz w:val="28"/>
              <w:szCs w:val="28"/>
            </w:rPr>
          </w:rPrChange>
        </w:rPr>
        <w:fldChar w:fldCharType="begin"/>
      </w:r>
      <w:r>
        <w:rPr>
          <w:rFonts w:hint="default" w:ascii="Times New Roman" w:hAnsi="Times New Roman" w:eastAsia="微软雅黑" w:cs="Times New Roman"/>
          <w:bCs/>
          <w:smallCaps/>
          <w:kern w:val="0"/>
          <w:sz w:val="28"/>
          <w:szCs w:val="28"/>
          <w:rPrChange w:id="61" w:author="威(×_×)" w:date="2021-03-18T17:49:20Z">
            <w:rPr>
              <w:rFonts w:hint="eastAsia" w:ascii="微软雅黑" w:hAnsi="微软雅黑" w:eastAsia="微软雅黑" w:cs="微软雅黑"/>
              <w:bCs/>
              <w:smallCaps/>
              <w:kern w:val="0"/>
              <w:sz w:val="28"/>
              <w:szCs w:val="28"/>
            </w:rPr>
          </w:rPrChange>
        </w:rPr>
        <w:instrText xml:space="preserve"> TOC \o "1-3" \u </w:instrText>
      </w:r>
      <w:r>
        <w:rPr>
          <w:rFonts w:hint="default" w:ascii="Times New Roman" w:hAnsi="Times New Roman" w:eastAsia="微软雅黑" w:cs="Times New Roman"/>
          <w:bCs/>
          <w:smallCaps/>
          <w:kern w:val="0"/>
          <w:sz w:val="28"/>
          <w:szCs w:val="28"/>
          <w:rPrChange w:id="62" w:author="威(×_×)" w:date="2021-03-18T17:49:20Z">
            <w:rPr>
              <w:rFonts w:hint="eastAsia" w:ascii="微软雅黑" w:hAnsi="微软雅黑" w:eastAsia="微软雅黑" w:cs="微软雅黑"/>
              <w:bCs/>
              <w:smallCaps/>
              <w:kern w:val="0"/>
              <w:sz w:val="28"/>
              <w:szCs w:val="28"/>
            </w:rPr>
          </w:rPrChange>
        </w:rPr>
        <w:fldChar w:fldCharType="separate"/>
      </w:r>
      <w:del w:id="63" w:author="威(×_×)" w:date="2021-03-18T18:57:25Z">
        <w:r>
          <w:rPr>
            <w:rFonts w:hint="default" w:ascii="Times New Roman" w:hAnsi="Times New Roman" w:eastAsia="微软雅黑" w:cs="Times New Roman"/>
            <w:sz w:val="28"/>
            <w:szCs w:val="28"/>
            <w:rPrChange w:id="64" w:author="威(×_×)" w:date="2021-03-18T17:49:20Z">
              <w:rPr>
                <w:rFonts w:hint="eastAsia" w:ascii="微软雅黑" w:hAnsi="微软雅黑" w:eastAsia="微软雅黑" w:cs="微软雅黑"/>
                <w:sz w:val="28"/>
                <w:szCs w:val="28"/>
              </w:rPr>
            </w:rPrChange>
          </w:rPr>
          <w:delText>1</w:delText>
        </w:r>
      </w:del>
      <w:del w:id="65" w:author="威(×_×)" w:date="2021-03-18T18:57:25Z">
        <w:r>
          <w:rPr>
            <w:rFonts w:hint="default" w:ascii="Times New Roman" w:hAnsi="Times New Roman" w:eastAsia="微软雅黑" w:cs="Times New Roman"/>
            <w:bCs/>
            <w:kern w:val="44"/>
            <w:sz w:val="28"/>
            <w:szCs w:val="28"/>
            <w:rPrChange w:id="66" w:author="威(×_×)" w:date="2021-03-18T17:49:20Z">
              <w:rPr>
                <w:rFonts w:hint="eastAsia" w:ascii="微软雅黑" w:hAnsi="微软雅黑" w:eastAsia="微软雅黑" w:cs="微软雅黑"/>
                <w:bCs/>
                <w:kern w:val="44"/>
                <w:sz w:val="28"/>
                <w:szCs w:val="28"/>
              </w:rPr>
            </w:rPrChange>
          </w:rPr>
          <w:delText>入围简案阶段竞赛申请书</w:delText>
        </w:r>
      </w:del>
      <w:del w:id="67" w:author="威(×_×)" w:date="2021-03-18T18:57:25Z">
        <w:r>
          <w:rPr>
            <w:rFonts w:hint="default" w:ascii="Times New Roman" w:hAnsi="Times New Roman" w:eastAsia="微软雅黑" w:cs="Times New Roman"/>
            <w:sz w:val="28"/>
            <w:szCs w:val="28"/>
            <w:rPrChange w:id="68" w:author="威(×_×)" w:date="2021-03-18T17:49:20Z">
              <w:rPr>
                <w:rFonts w:hint="eastAsia" w:ascii="微软雅黑" w:hAnsi="微软雅黑" w:eastAsia="微软雅黑" w:cs="微软雅黑"/>
                <w:sz w:val="28"/>
                <w:szCs w:val="28"/>
              </w:rPr>
            </w:rPrChange>
          </w:rPr>
          <w:tab/>
        </w:r>
      </w:del>
      <w:del w:id="69" w:author="威(×_×)" w:date="2021-03-18T18:57:25Z">
        <w:r>
          <w:rPr>
            <w:rFonts w:hint="default" w:ascii="Times New Roman" w:hAnsi="Times New Roman" w:eastAsia="微软雅黑" w:cs="Times New Roman"/>
            <w:sz w:val="28"/>
            <w:szCs w:val="28"/>
            <w:rPrChange w:id="70" w:author="威(×_×)" w:date="2021-03-18T17:49:20Z">
              <w:rPr>
                <w:rFonts w:hint="eastAsia" w:ascii="微软雅黑" w:hAnsi="微软雅黑" w:eastAsia="微软雅黑" w:cs="微软雅黑"/>
                <w:sz w:val="28"/>
                <w:szCs w:val="28"/>
              </w:rPr>
            </w:rPrChange>
          </w:rPr>
          <w:fldChar w:fldCharType="begin"/>
        </w:r>
      </w:del>
      <w:del w:id="71" w:author="威(×_×)" w:date="2021-03-18T18:57:25Z">
        <w:r>
          <w:rPr>
            <w:rFonts w:hint="default" w:ascii="Times New Roman" w:hAnsi="Times New Roman" w:eastAsia="微软雅黑" w:cs="Times New Roman"/>
            <w:sz w:val="28"/>
            <w:szCs w:val="28"/>
            <w:rPrChange w:id="72" w:author="威(×_×)" w:date="2021-03-18T17:49:20Z">
              <w:rPr>
                <w:rFonts w:hint="eastAsia" w:ascii="微软雅黑" w:hAnsi="微软雅黑" w:eastAsia="微软雅黑" w:cs="微软雅黑"/>
                <w:sz w:val="28"/>
                <w:szCs w:val="28"/>
              </w:rPr>
            </w:rPrChange>
          </w:rPr>
          <w:delInstrText xml:space="preserve"> PAGEREF _Toc27417 </w:delInstrText>
        </w:r>
      </w:del>
      <w:del w:id="73" w:author="威(×_×)" w:date="2021-03-18T18:57:25Z">
        <w:r>
          <w:rPr>
            <w:rFonts w:hint="default" w:ascii="Times New Roman" w:hAnsi="Times New Roman" w:eastAsia="微软雅黑" w:cs="Times New Roman"/>
            <w:sz w:val="28"/>
            <w:szCs w:val="28"/>
            <w:rPrChange w:id="74" w:author="威(×_×)" w:date="2021-03-18T17:49:20Z">
              <w:rPr>
                <w:rFonts w:hint="eastAsia" w:ascii="微软雅黑" w:hAnsi="微软雅黑" w:eastAsia="微软雅黑" w:cs="微软雅黑"/>
                <w:sz w:val="28"/>
                <w:szCs w:val="28"/>
              </w:rPr>
            </w:rPrChange>
          </w:rPr>
          <w:fldChar w:fldCharType="separate"/>
        </w:r>
      </w:del>
      <w:del w:id="75" w:author="威(×_×)" w:date="2021-03-18T18:57:25Z">
        <w:r>
          <w:rPr>
            <w:rFonts w:ascii="Times New Roman" w:hAnsi="Times New Roman" w:eastAsia="微软雅黑" w:cs="Times New Roman"/>
            <w:sz w:val="28"/>
            <w:szCs w:val="28"/>
            <w:rPrChange w:id="76" w:author="威(×_×)" w:date="2021-03-18T17:49:20Z">
              <w:rPr>
                <w:rFonts w:ascii="微软雅黑" w:hAnsi="微软雅黑" w:eastAsia="微软雅黑" w:cs="微软雅黑"/>
                <w:sz w:val="28"/>
                <w:szCs w:val="28"/>
              </w:rPr>
            </w:rPrChange>
          </w:rPr>
          <w:delText>1</w:delText>
        </w:r>
      </w:del>
      <w:del w:id="77" w:author="威(×_×)" w:date="2021-03-18T18:57:25Z">
        <w:r>
          <w:rPr>
            <w:rFonts w:hint="default" w:ascii="Times New Roman" w:hAnsi="Times New Roman" w:eastAsia="微软雅黑" w:cs="Times New Roman"/>
            <w:sz w:val="28"/>
            <w:szCs w:val="28"/>
            <w:rPrChange w:id="78"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79" w:author="威(×_×)" w:date="2021-03-18T18:57:25Z"/>
          <w:rFonts w:ascii="Times New Roman" w:hAnsi="Times New Roman" w:eastAsia="微软雅黑" w:cs="Times New Roman"/>
          <w:sz w:val="28"/>
          <w:szCs w:val="28"/>
          <w:rPrChange w:id="80" w:author="威(×_×)" w:date="2021-03-18T17:49:20Z">
            <w:rPr>
              <w:del w:id="81" w:author="威(×_×)" w:date="2021-03-18T18:57:25Z"/>
              <w:rFonts w:ascii="微软雅黑" w:hAnsi="微软雅黑" w:eastAsia="微软雅黑" w:cs="微软雅黑"/>
              <w:sz w:val="28"/>
              <w:szCs w:val="28"/>
            </w:rPr>
          </w:rPrChange>
        </w:rPr>
      </w:pPr>
      <w:del w:id="82" w:author="威(×_×)" w:date="2021-03-18T18:57:25Z">
        <w:r>
          <w:rPr>
            <w:rFonts w:hint="default" w:ascii="Times New Roman" w:hAnsi="Times New Roman" w:eastAsia="微软雅黑" w:cs="Times New Roman"/>
            <w:bCs/>
            <w:kern w:val="44"/>
            <w:sz w:val="28"/>
            <w:szCs w:val="28"/>
            <w:rPrChange w:id="83" w:author="威(×_×)" w:date="2021-03-18T17:49:20Z">
              <w:rPr>
                <w:rFonts w:hint="eastAsia" w:ascii="微软雅黑" w:hAnsi="微软雅黑" w:eastAsia="微软雅黑" w:cs="微软雅黑"/>
                <w:bCs/>
                <w:kern w:val="44"/>
                <w:sz w:val="28"/>
                <w:szCs w:val="28"/>
              </w:rPr>
            </w:rPrChange>
          </w:rPr>
          <w:delText>2联合团队协议（如需）</w:delText>
        </w:r>
      </w:del>
      <w:del w:id="84" w:author="威(×_×)" w:date="2021-03-18T18:57:25Z">
        <w:r>
          <w:rPr>
            <w:rFonts w:hint="default" w:ascii="Times New Roman" w:hAnsi="Times New Roman" w:eastAsia="微软雅黑" w:cs="Times New Roman"/>
            <w:sz w:val="28"/>
            <w:szCs w:val="28"/>
            <w:rPrChange w:id="85" w:author="威(×_×)" w:date="2021-03-18T17:49:20Z">
              <w:rPr>
                <w:rFonts w:hint="eastAsia" w:ascii="微软雅黑" w:hAnsi="微软雅黑" w:eastAsia="微软雅黑" w:cs="微软雅黑"/>
                <w:sz w:val="28"/>
                <w:szCs w:val="28"/>
              </w:rPr>
            </w:rPrChange>
          </w:rPr>
          <w:tab/>
        </w:r>
      </w:del>
      <w:del w:id="86" w:author="威(×_×)" w:date="2021-03-18T18:57:25Z">
        <w:r>
          <w:rPr>
            <w:rFonts w:hint="default" w:ascii="Times New Roman" w:hAnsi="Times New Roman" w:eastAsia="微软雅黑" w:cs="Times New Roman"/>
            <w:sz w:val="28"/>
            <w:szCs w:val="28"/>
            <w:rPrChange w:id="87" w:author="威(×_×)" w:date="2021-03-18T17:49:20Z">
              <w:rPr>
                <w:rFonts w:hint="eastAsia" w:ascii="微软雅黑" w:hAnsi="微软雅黑" w:eastAsia="微软雅黑" w:cs="微软雅黑"/>
                <w:sz w:val="28"/>
                <w:szCs w:val="28"/>
              </w:rPr>
            </w:rPrChange>
          </w:rPr>
          <w:fldChar w:fldCharType="begin"/>
        </w:r>
      </w:del>
      <w:del w:id="88" w:author="威(×_×)" w:date="2021-03-18T18:57:25Z">
        <w:r>
          <w:rPr>
            <w:rFonts w:hint="default" w:ascii="Times New Roman" w:hAnsi="Times New Roman" w:eastAsia="微软雅黑" w:cs="Times New Roman"/>
            <w:sz w:val="28"/>
            <w:szCs w:val="28"/>
            <w:rPrChange w:id="89" w:author="威(×_×)" w:date="2021-03-18T17:49:20Z">
              <w:rPr>
                <w:rFonts w:hint="eastAsia" w:ascii="微软雅黑" w:hAnsi="微软雅黑" w:eastAsia="微软雅黑" w:cs="微软雅黑"/>
                <w:sz w:val="28"/>
                <w:szCs w:val="28"/>
              </w:rPr>
            </w:rPrChange>
          </w:rPr>
          <w:delInstrText xml:space="preserve"> PAGEREF _Toc17390 </w:delInstrText>
        </w:r>
      </w:del>
      <w:del w:id="90" w:author="威(×_×)" w:date="2021-03-18T18:57:25Z">
        <w:r>
          <w:rPr>
            <w:rFonts w:hint="default" w:ascii="Times New Roman" w:hAnsi="Times New Roman" w:eastAsia="微软雅黑" w:cs="Times New Roman"/>
            <w:sz w:val="28"/>
            <w:szCs w:val="28"/>
            <w:rPrChange w:id="91" w:author="威(×_×)" w:date="2021-03-18T17:49:20Z">
              <w:rPr>
                <w:rFonts w:hint="eastAsia" w:ascii="微软雅黑" w:hAnsi="微软雅黑" w:eastAsia="微软雅黑" w:cs="微软雅黑"/>
                <w:sz w:val="28"/>
                <w:szCs w:val="28"/>
              </w:rPr>
            </w:rPrChange>
          </w:rPr>
          <w:fldChar w:fldCharType="separate"/>
        </w:r>
      </w:del>
      <w:del w:id="92" w:author="威(×_×)" w:date="2021-03-18T18:57:25Z">
        <w:r>
          <w:rPr>
            <w:rFonts w:ascii="Times New Roman" w:hAnsi="Times New Roman" w:eastAsia="微软雅黑" w:cs="Times New Roman"/>
            <w:sz w:val="28"/>
            <w:szCs w:val="28"/>
            <w:rPrChange w:id="93" w:author="威(×_×)" w:date="2021-03-18T17:49:20Z">
              <w:rPr>
                <w:rFonts w:ascii="微软雅黑" w:hAnsi="微软雅黑" w:eastAsia="微软雅黑" w:cs="微软雅黑"/>
                <w:sz w:val="28"/>
                <w:szCs w:val="28"/>
              </w:rPr>
            </w:rPrChange>
          </w:rPr>
          <w:delText>3</w:delText>
        </w:r>
      </w:del>
      <w:del w:id="94" w:author="威(×_×)" w:date="2021-03-18T18:57:25Z">
        <w:r>
          <w:rPr>
            <w:rFonts w:hint="default" w:ascii="Times New Roman" w:hAnsi="Times New Roman" w:eastAsia="微软雅黑" w:cs="Times New Roman"/>
            <w:sz w:val="28"/>
            <w:szCs w:val="28"/>
            <w:rPrChange w:id="95"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96" w:author="威(×_×)" w:date="2021-03-18T18:57:25Z"/>
          <w:rFonts w:ascii="Times New Roman" w:hAnsi="Times New Roman" w:eastAsia="微软雅黑" w:cs="Times New Roman"/>
          <w:sz w:val="28"/>
          <w:szCs w:val="28"/>
          <w:rPrChange w:id="97" w:author="威(×_×)" w:date="2021-03-18T17:49:20Z">
            <w:rPr>
              <w:del w:id="98" w:author="威(×_×)" w:date="2021-03-18T18:57:25Z"/>
              <w:rFonts w:ascii="微软雅黑" w:hAnsi="微软雅黑" w:eastAsia="微软雅黑" w:cs="微软雅黑"/>
              <w:sz w:val="28"/>
              <w:szCs w:val="28"/>
            </w:rPr>
          </w:rPrChange>
        </w:rPr>
      </w:pPr>
      <w:del w:id="99" w:author="威(×_×)" w:date="2021-03-18T18:57:25Z">
        <w:r>
          <w:rPr>
            <w:rFonts w:hint="default" w:ascii="Times New Roman" w:hAnsi="Times New Roman" w:eastAsia="微软雅黑" w:cs="Times New Roman"/>
            <w:bCs/>
            <w:kern w:val="44"/>
            <w:sz w:val="28"/>
            <w:szCs w:val="28"/>
            <w:rPrChange w:id="100" w:author="威(×_×)" w:date="2021-03-18T17:49:20Z">
              <w:rPr>
                <w:rFonts w:hint="eastAsia" w:ascii="微软雅黑" w:hAnsi="微软雅黑" w:eastAsia="微软雅黑" w:cs="微软雅黑"/>
                <w:bCs/>
                <w:kern w:val="44"/>
                <w:sz w:val="28"/>
                <w:szCs w:val="28"/>
              </w:rPr>
            </w:rPrChange>
          </w:rPr>
          <w:delText>3参赛联合团队报名情况一览表</w:delText>
        </w:r>
      </w:del>
      <w:del w:id="101" w:author="威(×_×)" w:date="2021-03-18T18:57:25Z">
        <w:r>
          <w:rPr>
            <w:rFonts w:hint="default" w:ascii="Times New Roman" w:hAnsi="Times New Roman" w:eastAsia="微软雅黑" w:cs="Times New Roman"/>
            <w:sz w:val="28"/>
            <w:szCs w:val="28"/>
            <w:rPrChange w:id="102" w:author="威(×_×)" w:date="2021-03-18T17:49:20Z">
              <w:rPr>
                <w:rFonts w:hint="eastAsia" w:ascii="微软雅黑" w:hAnsi="微软雅黑" w:eastAsia="微软雅黑" w:cs="微软雅黑"/>
                <w:sz w:val="28"/>
                <w:szCs w:val="28"/>
              </w:rPr>
            </w:rPrChange>
          </w:rPr>
          <w:tab/>
        </w:r>
      </w:del>
      <w:del w:id="103" w:author="威(×_×)" w:date="2021-03-18T18:57:25Z">
        <w:r>
          <w:rPr>
            <w:rFonts w:hint="default" w:ascii="Times New Roman" w:hAnsi="Times New Roman" w:eastAsia="微软雅黑" w:cs="Times New Roman"/>
            <w:sz w:val="28"/>
            <w:szCs w:val="28"/>
            <w:rPrChange w:id="104" w:author="威(×_×)" w:date="2021-03-18T17:49:20Z">
              <w:rPr>
                <w:rFonts w:hint="eastAsia" w:ascii="微软雅黑" w:hAnsi="微软雅黑" w:eastAsia="微软雅黑" w:cs="微软雅黑"/>
                <w:sz w:val="28"/>
                <w:szCs w:val="28"/>
              </w:rPr>
            </w:rPrChange>
          </w:rPr>
          <w:fldChar w:fldCharType="begin"/>
        </w:r>
      </w:del>
      <w:del w:id="105" w:author="威(×_×)" w:date="2021-03-18T18:57:25Z">
        <w:r>
          <w:rPr>
            <w:rFonts w:hint="default" w:ascii="Times New Roman" w:hAnsi="Times New Roman" w:eastAsia="微软雅黑" w:cs="Times New Roman"/>
            <w:sz w:val="28"/>
            <w:szCs w:val="28"/>
            <w:rPrChange w:id="106" w:author="威(×_×)" w:date="2021-03-18T17:49:20Z">
              <w:rPr>
                <w:rFonts w:hint="eastAsia" w:ascii="微软雅黑" w:hAnsi="微软雅黑" w:eastAsia="微软雅黑" w:cs="微软雅黑"/>
                <w:sz w:val="28"/>
                <w:szCs w:val="28"/>
              </w:rPr>
            </w:rPrChange>
          </w:rPr>
          <w:delInstrText xml:space="preserve"> PAGEREF _Toc17058 </w:delInstrText>
        </w:r>
      </w:del>
      <w:del w:id="107" w:author="威(×_×)" w:date="2021-03-18T18:57:25Z">
        <w:r>
          <w:rPr>
            <w:rFonts w:hint="default" w:ascii="Times New Roman" w:hAnsi="Times New Roman" w:eastAsia="微软雅黑" w:cs="Times New Roman"/>
            <w:sz w:val="28"/>
            <w:szCs w:val="28"/>
            <w:rPrChange w:id="108" w:author="威(×_×)" w:date="2021-03-18T17:49:20Z">
              <w:rPr>
                <w:rFonts w:hint="eastAsia" w:ascii="微软雅黑" w:hAnsi="微软雅黑" w:eastAsia="微软雅黑" w:cs="微软雅黑"/>
                <w:sz w:val="28"/>
                <w:szCs w:val="28"/>
              </w:rPr>
            </w:rPrChange>
          </w:rPr>
          <w:fldChar w:fldCharType="separate"/>
        </w:r>
      </w:del>
      <w:del w:id="109" w:author="威(×_×)" w:date="2021-03-18T18:57:25Z">
        <w:r>
          <w:rPr>
            <w:rFonts w:ascii="Times New Roman" w:hAnsi="Times New Roman" w:eastAsia="微软雅黑" w:cs="Times New Roman"/>
            <w:sz w:val="28"/>
            <w:szCs w:val="28"/>
            <w:rPrChange w:id="110" w:author="威(×_×)" w:date="2021-03-18T17:49:20Z">
              <w:rPr>
                <w:rFonts w:ascii="微软雅黑" w:hAnsi="微软雅黑" w:eastAsia="微软雅黑" w:cs="微软雅黑"/>
                <w:sz w:val="28"/>
                <w:szCs w:val="28"/>
              </w:rPr>
            </w:rPrChange>
          </w:rPr>
          <w:delText>6</w:delText>
        </w:r>
      </w:del>
      <w:del w:id="111" w:author="威(×_×)" w:date="2021-03-18T18:57:25Z">
        <w:r>
          <w:rPr>
            <w:rFonts w:hint="default" w:ascii="Times New Roman" w:hAnsi="Times New Roman" w:eastAsia="微软雅黑" w:cs="Times New Roman"/>
            <w:sz w:val="28"/>
            <w:szCs w:val="28"/>
            <w:rPrChange w:id="112"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113" w:author="威(×_×)" w:date="2021-03-18T18:57:25Z"/>
          <w:rFonts w:ascii="Times New Roman" w:hAnsi="Times New Roman" w:eastAsia="微软雅黑" w:cs="Times New Roman"/>
          <w:sz w:val="28"/>
          <w:szCs w:val="28"/>
          <w:rPrChange w:id="114" w:author="威(×_×)" w:date="2021-03-18T17:49:20Z">
            <w:rPr>
              <w:del w:id="115" w:author="威(×_×)" w:date="2021-03-18T18:57:25Z"/>
              <w:rFonts w:ascii="微软雅黑" w:hAnsi="微软雅黑" w:eastAsia="微软雅黑" w:cs="微软雅黑"/>
              <w:sz w:val="28"/>
              <w:szCs w:val="28"/>
            </w:rPr>
          </w:rPrChange>
        </w:rPr>
      </w:pPr>
      <w:del w:id="116" w:author="威(×_×)" w:date="2021-03-18T18:57:25Z">
        <w:r>
          <w:rPr>
            <w:rFonts w:hint="default" w:ascii="Times New Roman" w:hAnsi="Times New Roman" w:eastAsia="微软雅黑" w:cs="Times New Roman"/>
            <w:bCs/>
            <w:kern w:val="44"/>
            <w:sz w:val="28"/>
            <w:szCs w:val="28"/>
            <w:rPrChange w:id="117" w:author="威(×_×)" w:date="2021-03-18T17:49:20Z">
              <w:rPr>
                <w:rFonts w:hint="eastAsia" w:ascii="微软雅黑" w:hAnsi="微软雅黑" w:eastAsia="微软雅黑" w:cs="微软雅黑"/>
                <w:bCs/>
                <w:kern w:val="44"/>
                <w:sz w:val="28"/>
                <w:szCs w:val="28"/>
              </w:rPr>
            </w:rPrChange>
          </w:rPr>
          <w:delText>4法定代表人身份证明文件</w:delText>
        </w:r>
      </w:del>
      <w:del w:id="118" w:author="威(×_×)" w:date="2021-03-18T18:57:25Z">
        <w:r>
          <w:rPr>
            <w:rFonts w:hint="default" w:ascii="Times New Roman" w:hAnsi="Times New Roman" w:eastAsia="微软雅黑" w:cs="Times New Roman"/>
            <w:sz w:val="28"/>
            <w:szCs w:val="28"/>
            <w:rPrChange w:id="119" w:author="威(×_×)" w:date="2021-03-18T17:49:20Z">
              <w:rPr>
                <w:rFonts w:hint="eastAsia" w:ascii="微软雅黑" w:hAnsi="微软雅黑" w:eastAsia="微软雅黑" w:cs="微软雅黑"/>
                <w:sz w:val="28"/>
                <w:szCs w:val="28"/>
              </w:rPr>
            </w:rPrChange>
          </w:rPr>
          <w:tab/>
        </w:r>
      </w:del>
      <w:del w:id="120" w:author="威(×_×)" w:date="2021-03-18T18:57:25Z">
        <w:r>
          <w:rPr>
            <w:rFonts w:hint="default" w:ascii="Times New Roman" w:hAnsi="Times New Roman" w:eastAsia="微软雅黑" w:cs="Times New Roman"/>
            <w:sz w:val="28"/>
            <w:szCs w:val="28"/>
            <w:rPrChange w:id="121" w:author="威(×_×)" w:date="2021-03-18T17:49:20Z">
              <w:rPr>
                <w:rFonts w:hint="eastAsia" w:ascii="微软雅黑" w:hAnsi="微软雅黑" w:eastAsia="微软雅黑" w:cs="微软雅黑"/>
                <w:sz w:val="28"/>
                <w:szCs w:val="28"/>
              </w:rPr>
            </w:rPrChange>
          </w:rPr>
          <w:fldChar w:fldCharType="begin"/>
        </w:r>
      </w:del>
      <w:del w:id="122" w:author="威(×_×)" w:date="2021-03-18T18:57:25Z">
        <w:r>
          <w:rPr>
            <w:rFonts w:hint="default" w:ascii="Times New Roman" w:hAnsi="Times New Roman" w:eastAsia="微软雅黑" w:cs="Times New Roman"/>
            <w:sz w:val="28"/>
            <w:szCs w:val="28"/>
            <w:rPrChange w:id="123" w:author="威(×_×)" w:date="2021-03-18T17:49:20Z">
              <w:rPr>
                <w:rFonts w:hint="eastAsia" w:ascii="微软雅黑" w:hAnsi="微软雅黑" w:eastAsia="微软雅黑" w:cs="微软雅黑"/>
                <w:sz w:val="28"/>
                <w:szCs w:val="28"/>
              </w:rPr>
            </w:rPrChange>
          </w:rPr>
          <w:delInstrText xml:space="preserve"> PAGEREF _Toc22749 </w:delInstrText>
        </w:r>
      </w:del>
      <w:del w:id="124" w:author="威(×_×)" w:date="2021-03-18T18:57:25Z">
        <w:r>
          <w:rPr>
            <w:rFonts w:hint="default" w:ascii="Times New Roman" w:hAnsi="Times New Roman" w:eastAsia="微软雅黑" w:cs="Times New Roman"/>
            <w:sz w:val="28"/>
            <w:szCs w:val="28"/>
            <w:rPrChange w:id="125" w:author="威(×_×)" w:date="2021-03-18T17:49:20Z">
              <w:rPr>
                <w:rFonts w:hint="eastAsia" w:ascii="微软雅黑" w:hAnsi="微软雅黑" w:eastAsia="微软雅黑" w:cs="微软雅黑"/>
                <w:sz w:val="28"/>
                <w:szCs w:val="28"/>
              </w:rPr>
            </w:rPrChange>
          </w:rPr>
          <w:fldChar w:fldCharType="separate"/>
        </w:r>
      </w:del>
      <w:del w:id="126" w:author="威(×_×)" w:date="2021-03-18T18:57:25Z">
        <w:r>
          <w:rPr>
            <w:rFonts w:ascii="Times New Roman" w:hAnsi="Times New Roman" w:eastAsia="微软雅黑" w:cs="Times New Roman"/>
            <w:sz w:val="28"/>
            <w:szCs w:val="28"/>
            <w:rPrChange w:id="127" w:author="威(×_×)" w:date="2021-03-18T17:49:20Z">
              <w:rPr>
                <w:rFonts w:ascii="微软雅黑" w:hAnsi="微软雅黑" w:eastAsia="微软雅黑" w:cs="微软雅黑"/>
                <w:sz w:val="28"/>
                <w:szCs w:val="28"/>
              </w:rPr>
            </w:rPrChange>
          </w:rPr>
          <w:delText>10</w:delText>
        </w:r>
      </w:del>
      <w:del w:id="128" w:author="威(×_×)" w:date="2021-03-18T18:57:25Z">
        <w:r>
          <w:rPr>
            <w:rFonts w:hint="default" w:ascii="Times New Roman" w:hAnsi="Times New Roman" w:eastAsia="微软雅黑" w:cs="Times New Roman"/>
            <w:sz w:val="28"/>
            <w:szCs w:val="28"/>
            <w:rPrChange w:id="129"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130" w:author="威(×_×)" w:date="2021-03-18T18:57:25Z"/>
          <w:rFonts w:ascii="Times New Roman" w:hAnsi="Times New Roman" w:eastAsia="微软雅黑" w:cs="Times New Roman"/>
          <w:sz w:val="28"/>
          <w:szCs w:val="28"/>
          <w:rPrChange w:id="131" w:author="威(×_×)" w:date="2021-03-18T17:49:20Z">
            <w:rPr>
              <w:del w:id="132" w:author="威(×_×)" w:date="2021-03-18T18:57:25Z"/>
              <w:rFonts w:ascii="微软雅黑" w:hAnsi="微软雅黑" w:eastAsia="微软雅黑" w:cs="微软雅黑"/>
              <w:sz w:val="28"/>
              <w:szCs w:val="28"/>
            </w:rPr>
          </w:rPrChange>
        </w:rPr>
      </w:pPr>
      <w:del w:id="133" w:author="威(×_×)" w:date="2021-03-18T18:57:25Z">
        <w:r>
          <w:rPr>
            <w:rFonts w:hint="default" w:ascii="Times New Roman" w:hAnsi="Times New Roman" w:eastAsia="微软雅黑" w:cs="Times New Roman"/>
            <w:sz w:val="28"/>
            <w:szCs w:val="28"/>
            <w:rPrChange w:id="134" w:author="威(×_×)" w:date="2021-03-18T17:49:20Z">
              <w:rPr>
                <w:rFonts w:hint="eastAsia" w:ascii="微软雅黑" w:hAnsi="微软雅黑" w:eastAsia="微软雅黑" w:cs="微软雅黑"/>
                <w:sz w:val="28"/>
                <w:szCs w:val="28"/>
              </w:rPr>
            </w:rPrChange>
          </w:rPr>
          <w:delText>5</w:delText>
        </w:r>
      </w:del>
      <w:del w:id="135" w:author="威(×_×)" w:date="2021-03-18T18:57:25Z">
        <w:r>
          <w:rPr>
            <w:rFonts w:hint="default" w:ascii="Times New Roman" w:hAnsi="Times New Roman" w:eastAsia="微软雅黑" w:cs="Times New Roman"/>
            <w:bCs/>
            <w:kern w:val="44"/>
            <w:sz w:val="28"/>
            <w:szCs w:val="28"/>
            <w:rPrChange w:id="136" w:author="威(×_×)" w:date="2021-03-18T17:49:20Z">
              <w:rPr>
                <w:rFonts w:hint="eastAsia" w:ascii="微软雅黑" w:hAnsi="微软雅黑" w:eastAsia="微软雅黑" w:cs="微软雅黑"/>
                <w:bCs/>
                <w:kern w:val="44"/>
                <w:sz w:val="28"/>
                <w:szCs w:val="28"/>
              </w:rPr>
            </w:rPrChange>
          </w:rPr>
          <w:delText>法定代表人授权委托书</w:delText>
        </w:r>
      </w:del>
      <w:del w:id="137" w:author="威(×_×)" w:date="2021-03-18T18:57:25Z">
        <w:r>
          <w:rPr>
            <w:rFonts w:hint="default" w:ascii="Times New Roman" w:hAnsi="Times New Roman" w:eastAsia="微软雅黑" w:cs="Times New Roman"/>
            <w:sz w:val="28"/>
            <w:szCs w:val="28"/>
            <w:rPrChange w:id="138" w:author="威(×_×)" w:date="2021-03-18T17:49:20Z">
              <w:rPr>
                <w:rFonts w:hint="eastAsia" w:ascii="微软雅黑" w:hAnsi="微软雅黑" w:eastAsia="微软雅黑" w:cs="微软雅黑"/>
                <w:sz w:val="28"/>
                <w:szCs w:val="28"/>
              </w:rPr>
            </w:rPrChange>
          </w:rPr>
          <w:tab/>
        </w:r>
      </w:del>
      <w:del w:id="139" w:author="威(×_×)" w:date="2021-03-18T18:57:25Z">
        <w:r>
          <w:rPr>
            <w:rFonts w:hint="default" w:ascii="Times New Roman" w:hAnsi="Times New Roman" w:eastAsia="微软雅黑" w:cs="Times New Roman"/>
            <w:sz w:val="28"/>
            <w:szCs w:val="28"/>
            <w:rPrChange w:id="140" w:author="威(×_×)" w:date="2021-03-18T17:49:20Z">
              <w:rPr>
                <w:rFonts w:hint="eastAsia" w:ascii="微软雅黑" w:hAnsi="微软雅黑" w:eastAsia="微软雅黑" w:cs="微软雅黑"/>
                <w:sz w:val="28"/>
                <w:szCs w:val="28"/>
              </w:rPr>
            </w:rPrChange>
          </w:rPr>
          <w:fldChar w:fldCharType="begin"/>
        </w:r>
      </w:del>
      <w:del w:id="141" w:author="威(×_×)" w:date="2021-03-18T18:57:25Z">
        <w:r>
          <w:rPr>
            <w:rFonts w:hint="default" w:ascii="Times New Roman" w:hAnsi="Times New Roman" w:eastAsia="微软雅黑" w:cs="Times New Roman"/>
            <w:sz w:val="28"/>
            <w:szCs w:val="28"/>
            <w:rPrChange w:id="142" w:author="威(×_×)" w:date="2021-03-18T17:49:20Z">
              <w:rPr>
                <w:rFonts w:hint="eastAsia" w:ascii="微软雅黑" w:hAnsi="微软雅黑" w:eastAsia="微软雅黑" w:cs="微软雅黑"/>
                <w:sz w:val="28"/>
                <w:szCs w:val="28"/>
              </w:rPr>
            </w:rPrChange>
          </w:rPr>
          <w:delInstrText xml:space="preserve"> PAGEREF _Toc5461 </w:delInstrText>
        </w:r>
      </w:del>
      <w:del w:id="143" w:author="威(×_×)" w:date="2021-03-18T18:57:25Z">
        <w:r>
          <w:rPr>
            <w:rFonts w:hint="default" w:ascii="Times New Roman" w:hAnsi="Times New Roman" w:eastAsia="微软雅黑" w:cs="Times New Roman"/>
            <w:sz w:val="28"/>
            <w:szCs w:val="28"/>
            <w:rPrChange w:id="144" w:author="威(×_×)" w:date="2021-03-18T17:49:20Z">
              <w:rPr>
                <w:rFonts w:hint="eastAsia" w:ascii="微软雅黑" w:hAnsi="微软雅黑" w:eastAsia="微软雅黑" w:cs="微软雅黑"/>
                <w:sz w:val="28"/>
                <w:szCs w:val="28"/>
              </w:rPr>
            </w:rPrChange>
          </w:rPr>
          <w:fldChar w:fldCharType="separate"/>
        </w:r>
      </w:del>
      <w:del w:id="145" w:author="威(×_×)" w:date="2021-03-18T18:57:25Z">
        <w:r>
          <w:rPr>
            <w:rFonts w:ascii="Times New Roman" w:hAnsi="Times New Roman" w:eastAsia="微软雅黑" w:cs="Times New Roman"/>
            <w:sz w:val="28"/>
            <w:szCs w:val="28"/>
            <w:rPrChange w:id="146" w:author="威(×_×)" w:date="2021-03-18T17:49:20Z">
              <w:rPr>
                <w:rFonts w:ascii="微软雅黑" w:hAnsi="微软雅黑" w:eastAsia="微软雅黑" w:cs="微软雅黑"/>
                <w:sz w:val="28"/>
                <w:szCs w:val="28"/>
              </w:rPr>
            </w:rPrChange>
          </w:rPr>
          <w:delText>12</w:delText>
        </w:r>
      </w:del>
      <w:del w:id="147" w:author="威(×_×)" w:date="2021-03-18T18:57:25Z">
        <w:r>
          <w:rPr>
            <w:rFonts w:hint="default" w:ascii="Times New Roman" w:hAnsi="Times New Roman" w:eastAsia="微软雅黑" w:cs="Times New Roman"/>
            <w:sz w:val="28"/>
            <w:szCs w:val="28"/>
            <w:rPrChange w:id="148"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149" w:author="威(×_×)" w:date="2021-03-18T18:57:25Z"/>
          <w:rFonts w:ascii="Times New Roman" w:hAnsi="Times New Roman" w:eastAsia="微软雅黑" w:cs="Times New Roman"/>
          <w:sz w:val="28"/>
          <w:szCs w:val="28"/>
          <w:rPrChange w:id="150" w:author="威(×_×)" w:date="2021-03-18T17:49:20Z">
            <w:rPr>
              <w:del w:id="151" w:author="威(×_×)" w:date="2021-03-18T18:57:25Z"/>
              <w:rFonts w:ascii="微软雅黑" w:hAnsi="微软雅黑" w:eastAsia="微软雅黑" w:cs="微软雅黑"/>
              <w:sz w:val="28"/>
              <w:szCs w:val="28"/>
            </w:rPr>
          </w:rPrChange>
        </w:rPr>
      </w:pPr>
      <w:del w:id="152" w:author="威(×_×)" w:date="2021-03-18T18:57:25Z">
        <w:r>
          <w:rPr>
            <w:rFonts w:hint="default" w:ascii="Times New Roman" w:hAnsi="Times New Roman" w:eastAsia="微软雅黑" w:cs="Times New Roman"/>
            <w:bCs/>
            <w:kern w:val="44"/>
            <w:sz w:val="28"/>
            <w:szCs w:val="28"/>
            <w:rPrChange w:id="153" w:author="威(×_×)" w:date="2021-03-18T17:49:20Z">
              <w:rPr>
                <w:rFonts w:hint="eastAsia" w:ascii="微软雅黑" w:hAnsi="微软雅黑" w:eastAsia="微软雅黑" w:cs="微软雅黑"/>
                <w:bCs/>
                <w:kern w:val="44"/>
                <w:sz w:val="28"/>
                <w:szCs w:val="28"/>
              </w:rPr>
            </w:rPrChange>
          </w:rPr>
          <w:delText>6有效的营业执照（或商业登记证明）（提供复印件，加盖公章）</w:delText>
        </w:r>
      </w:del>
      <w:del w:id="154" w:author="威(×_×)" w:date="2021-03-18T18:57:25Z">
        <w:r>
          <w:rPr>
            <w:rFonts w:hint="default" w:ascii="Times New Roman" w:hAnsi="Times New Roman" w:eastAsia="微软雅黑" w:cs="Times New Roman"/>
            <w:sz w:val="28"/>
            <w:szCs w:val="28"/>
            <w:rPrChange w:id="155" w:author="威(×_×)" w:date="2021-03-18T17:49:20Z">
              <w:rPr>
                <w:rFonts w:hint="eastAsia" w:ascii="微软雅黑" w:hAnsi="微软雅黑" w:eastAsia="微软雅黑" w:cs="微软雅黑"/>
                <w:sz w:val="28"/>
                <w:szCs w:val="28"/>
              </w:rPr>
            </w:rPrChange>
          </w:rPr>
          <w:tab/>
        </w:r>
      </w:del>
      <w:del w:id="156" w:author="威(×_×)" w:date="2021-03-18T18:57:25Z">
        <w:r>
          <w:rPr>
            <w:rFonts w:hint="default" w:ascii="Times New Roman" w:hAnsi="Times New Roman" w:eastAsia="微软雅黑" w:cs="Times New Roman"/>
            <w:sz w:val="28"/>
            <w:szCs w:val="28"/>
            <w:rPrChange w:id="157" w:author="威(×_×)" w:date="2021-03-18T17:49:20Z">
              <w:rPr>
                <w:rFonts w:hint="eastAsia" w:ascii="微软雅黑" w:hAnsi="微软雅黑" w:eastAsia="微软雅黑" w:cs="微软雅黑"/>
                <w:sz w:val="28"/>
                <w:szCs w:val="28"/>
              </w:rPr>
            </w:rPrChange>
          </w:rPr>
          <w:fldChar w:fldCharType="begin"/>
        </w:r>
      </w:del>
      <w:del w:id="158" w:author="威(×_×)" w:date="2021-03-18T18:57:25Z">
        <w:r>
          <w:rPr>
            <w:rFonts w:hint="default" w:ascii="Times New Roman" w:hAnsi="Times New Roman" w:eastAsia="微软雅黑" w:cs="Times New Roman"/>
            <w:sz w:val="28"/>
            <w:szCs w:val="28"/>
            <w:rPrChange w:id="159" w:author="威(×_×)" w:date="2021-03-18T17:49:20Z">
              <w:rPr>
                <w:rFonts w:hint="eastAsia" w:ascii="微软雅黑" w:hAnsi="微软雅黑" w:eastAsia="微软雅黑" w:cs="微软雅黑"/>
                <w:sz w:val="28"/>
                <w:szCs w:val="28"/>
              </w:rPr>
            </w:rPrChange>
          </w:rPr>
          <w:delInstrText xml:space="preserve"> PAGEREF _Toc32741 </w:delInstrText>
        </w:r>
      </w:del>
      <w:del w:id="160" w:author="威(×_×)" w:date="2021-03-18T18:57:25Z">
        <w:r>
          <w:rPr>
            <w:rFonts w:hint="default" w:ascii="Times New Roman" w:hAnsi="Times New Roman" w:eastAsia="微软雅黑" w:cs="Times New Roman"/>
            <w:sz w:val="28"/>
            <w:szCs w:val="28"/>
            <w:rPrChange w:id="161" w:author="威(×_×)" w:date="2021-03-18T17:49:20Z">
              <w:rPr>
                <w:rFonts w:hint="eastAsia" w:ascii="微软雅黑" w:hAnsi="微软雅黑" w:eastAsia="微软雅黑" w:cs="微软雅黑"/>
                <w:sz w:val="28"/>
                <w:szCs w:val="28"/>
              </w:rPr>
            </w:rPrChange>
          </w:rPr>
          <w:fldChar w:fldCharType="separate"/>
        </w:r>
      </w:del>
      <w:del w:id="162" w:author="威(×_×)" w:date="2021-03-18T18:57:25Z">
        <w:r>
          <w:rPr>
            <w:rFonts w:ascii="Times New Roman" w:hAnsi="Times New Roman" w:eastAsia="微软雅黑" w:cs="Times New Roman"/>
            <w:sz w:val="28"/>
            <w:szCs w:val="28"/>
            <w:rPrChange w:id="163" w:author="威(×_×)" w:date="2021-03-18T17:49:20Z">
              <w:rPr>
                <w:rFonts w:ascii="微软雅黑" w:hAnsi="微软雅黑" w:eastAsia="微软雅黑" w:cs="微软雅黑"/>
                <w:sz w:val="28"/>
                <w:szCs w:val="28"/>
              </w:rPr>
            </w:rPrChange>
          </w:rPr>
          <w:delText>14</w:delText>
        </w:r>
      </w:del>
      <w:del w:id="164" w:author="威(×_×)" w:date="2021-03-18T18:57:25Z">
        <w:r>
          <w:rPr>
            <w:rFonts w:hint="default" w:ascii="Times New Roman" w:hAnsi="Times New Roman" w:eastAsia="微软雅黑" w:cs="Times New Roman"/>
            <w:sz w:val="28"/>
            <w:szCs w:val="28"/>
            <w:rPrChange w:id="165"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166" w:author="威(×_×)" w:date="2021-03-18T18:57:25Z"/>
          <w:rFonts w:ascii="Times New Roman" w:hAnsi="Times New Roman" w:eastAsia="微软雅黑" w:cs="Times New Roman"/>
          <w:sz w:val="28"/>
          <w:szCs w:val="28"/>
          <w:rPrChange w:id="167" w:author="威(×_×)" w:date="2021-03-18T17:49:20Z">
            <w:rPr>
              <w:del w:id="168" w:author="威(×_×)" w:date="2021-03-18T18:57:25Z"/>
              <w:rFonts w:ascii="微软雅黑" w:hAnsi="微软雅黑" w:eastAsia="微软雅黑" w:cs="微软雅黑"/>
              <w:sz w:val="28"/>
              <w:szCs w:val="28"/>
            </w:rPr>
          </w:rPrChange>
        </w:rPr>
      </w:pPr>
      <w:del w:id="169" w:author="威(×_×)" w:date="2021-03-18T18:57:25Z">
        <w:r>
          <w:rPr>
            <w:rFonts w:hint="default" w:ascii="Times New Roman" w:hAnsi="Times New Roman" w:eastAsia="微软雅黑" w:cs="Times New Roman"/>
            <w:sz w:val="28"/>
            <w:szCs w:val="28"/>
            <w:rPrChange w:id="170" w:author="威(×_×)" w:date="2021-03-18T17:49:20Z">
              <w:rPr>
                <w:rFonts w:hint="eastAsia" w:ascii="微软雅黑" w:hAnsi="微软雅黑" w:eastAsia="微软雅黑" w:cs="微软雅黑"/>
                <w:sz w:val="28"/>
                <w:szCs w:val="28"/>
              </w:rPr>
            </w:rPrChange>
          </w:rPr>
          <w:delText>7</w:delText>
        </w:r>
      </w:del>
      <w:del w:id="171" w:author="威(×_×)" w:date="2021-03-18T18:57:25Z">
        <w:r>
          <w:rPr>
            <w:rFonts w:hint="default" w:ascii="Times New Roman" w:hAnsi="Times New Roman" w:eastAsia="微软雅黑" w:cs="Times New Roman"/>
            <w:bCs/>
            <w:kern w:val="44"/>
            <w:sz w:val="28"/>
            <w:szCs w:val="28"/>
            <w:rPrChange w:id="172" w:author="威(×_×)" w:date="2021-03-18T17:49:20Z">
              <w:rPr>
                <w:rFonts w:hint="eastAsia" w:ascii="微软雅黑" w:hAnsi="微软雅黑" w:eastAsia="微软雅黑" w:cs="微软雅黑"/>
                <w:bCs/>
                <w:kern w:val="44"/>
                <w:sz w:val="28"/>
                <w:szCs w:val="28"/>
              </w:rPr>
            </w:rPrChange>
          </w:rPr>
          <w:delText>企业相关资质证明文件复印件（如有）</w:delText>
        </w:r>
      </w:del>
      <w:del w:id="173" w:author="威(×_×)" w:date="2021-03-18T18:57:25Z">
        <w:r>
          <w:rPr>
            <w:rFonts w:hint="default" w:ascii="Times New Roman" w:hAnsi="Times New Roman" w:eastAsia="微软雅黑" w:cs="Times New Roman"/>
            <w:sz w:val="28"/>
            <w:szCs w:val="28"/>
            <w:rPrChange w:id="174" w:author="威(×_×)" w:date="2021-03-18T17:49:20Z">
              <w:rPr>
                <w:rFonts w:hint="eastAsia" w:ascii="微软雅黑" w:hAnsi="微软雅黑" w:eastAsia="微软雅黑" w:cs="微软雅黑"/>
                <w:sz w:val="28"/>
                <w:szCs w:val="28"/>
              </w:rPr>
            </w:rPrChange>
          </w:rPr>
          <w:tab/>
        </w:r>
      </w:del>
      <w:del w:id="175" w:author="威(×_×)" w:date="2021-03-18T18:57:25Z">
        <w:r>
          <w:rPr>
            <w:rFonts w:hint="default" w:ascii="Times New Roman" w:hAnsi="Times New Roman" w:eastAsia="微软雅黑" w:cs="Times New Roman"/>
            <w:sz w:val="28"/>
            <w:szCs w:val="28"/>
            <w:rPrChange w:id="176" w:author="威(×_×)" w:date="2021-03-18T17:49:20Z">
              <w:rPr>
                <w:rFonts w:hint="eastAsia" w:ascii="微软雅黑" w:hAnsi="微软雅黑" w:eastAsia="微软雅黑" w:cs="微软雅黑"/>
                <w:sz w:val="28"/>
                <w:szCs w:val="28"/>
              </w:rPr>
            </w:rPrChange>
          </w:rPr>
          <w:fldChar w:fldCharType="begin"/>
        </w:r>
      </w:del>
      <w:del w:id="177" w:author="威(×_×)" w:date="2021-03-18T18:57:25Z">
        <w:r>
          <w:rPr>
            <w:rFonts w:hint="default" w:ascii="Times New Roman" w:hAnsi="Times New Roman" w:eastAsia="微软雅黑" w:cs="Times New Roman"/>
            <w:sz w:val="28"/>
            <w:szCs w:val="28"/>
            <w:rPrChange w:id="178" w:author="威(×_×)" w:date="2021-03-18T17:49:20Z">
              <w:rPr>
                <w:rFonts w:hint="eastAsia" w:ascii="微软雅黑" w:hAnsi="微软雅黑" w:eastAsia="微软雅黑" w:cs="微软雅黑"/>
                <w:sz w:val="28"/>
                <w:szCs w:val="28"/>
              </w:rPr>
            </w:rPrChange>
          </w:rPr>
          <w:delInstrText xml:space="preserve"> PAGEREF _Toc18434 </w:delInstrText>
        </w:r>
      </w:del>
      <w:del w:id="179" w:author="威(×_×)" w:date="2021-03-18T18:57:25Z">
        <w:r>
          <w:rPr>
            <w:rFonts w:hint="default" w:ascii="Times New Roman" w:hAnsi="Times New Roman" w:eastAsia="微软雅黑" w:cs="Times New Roman"/>
            <w:sz w:val="28"/>
            <w:szCs w:val="28"/>
            <w:rPrChange w:id="180" w:author="威(×_×)" w:date="2021-03-18T17:49:20Z">
              <w:rPr>
                <w:rFonts w:hint="eastAsia" w:ascii="微软雅黑" w:hAnsi="微软雅黑" w:eastAsia="微软雅黑" w:cs="微软雅黑"/>
                <w:sz w:val="28"/>
                <w:szCs w:val="28"/>
              </w:rPr>
            </w:rPrChange>
          </w:rPr>
          <w:fldChar w:fldCharType="separate"/>
        </w:r>
      </w:del>
      <w:del w:id="181" w:author="威(×_×)" w:date="2021-03-18T18:57:25Z">
        <w:r>
          <w:rPr>
            <w:rFonts w:ascii="Times New Roman" w:hAnsi="Times New Roman" w:eastAsia="微软雅黑" w:cs="Times New Roman"/>
            <w:sz w:val="28"/>
            <w:szCs w:val="28"/>
            <w:rPrChange w:id="182" w:author="威(×_×)" w:date="2021-03-18T17:49:20Z">
              <w:rPr>
                <w:rFonts w:ascii="微软雅黑" w:hAnsi="微软雅黑" w:eastAsia="微软雅黑" w:cs="微软雅黑"/>
                <w:sz w:val="28"/>
                <w:szCs w:val="28"/>
              </w:rPr>
            </w:rPrChange>
          </w:rPr>
          <w:delText>15</w:delText>
        </w:r>
      </w:del>
      <w:del w:id="183" w:author="威(×_×)" w:date="2021-03-18T18:57:25Z">
        <w:r>
          <w:rPr>
            <w:rFonts w:hint="default" w:ascii="Times New Roman" w:hAnsi="Times New Roman" w:eastAsia="微软雅黑" w:cs="Times New Roman"/>
            <w:sz w:val="28"/>
            <w:szCs w:val="28"/>
            <w:rPrChange w:id="184"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185" w:author="威(×_×)" w:date="2021-03-18T18:57:25Z"/>
          <w:rFonts w:ascii="Times New Roman" w:hAnsi="Times New Roman" w:eastAsia="微软雅黑" w:cs="Times New Roman"/>
          <w:sz w:val="28"/>
          <w:szCs w:val="28"/>
          <w:rPrChange w:id="186" w:author="威(×_×)" w:date="2021-03-18T17:49:20Z">
            <w:rPr>
              <w:del w:id="187" w:author="威(×_×)" w:date="2021-03-18T18:57:25Z"/>
              <w:rFonts w:ascii="微软雅黑" w:hAnsi="微软雅黑" w:eastAsia="微软雅黑" w:cs="微软雅黑"/>
              <w:sz w:val="28"/>
              <w:szCs w:val="28"/>
            </w:rPr>
          </w:rPrChange>
        </w:rPr>
      </w:pPr>
      <w:del w:id="188" w:author="威(×_×)" w:date="2021-03-18T18:57:25Z">
        <w:r>
          <w:rPr>
            <w:rFonts w:hint="default" w:ascii="Times New Roman" w:hAnsi="Times New Roman" w:eastAsia="微软雅黑" w:cs="Times New Roman"/>
            <w:sz w:val="28"/>
            <w:szCs w:val="28"/>
            <w:rPrChange w:id="189" w:author="威(×_×)" w:date="2021-03-18T17:49:20Z">
              <w:rPr>
                <w:rFonts w:hint="eastAsia" w:ascii="微软雅黑" w:hAnsi="微软雅黑" w:eastAsia="微软雅黑" w:cs="微软雅黑"/>
                <w:sz w:val="28"/>
                <w:szCs w:val="28"/>
              </w:rPr>
            </w:rPrChange>
          </w:rPr>
          <w:delText>8</w:delText>
        </w:r>
      </w:del>
      <w:del w:id="190" w:author="威(×_×)" w:date="2021-03-18T18:57:25Z">
        <w:r>
          <w:rPr>
            <w:rFonts w:hint="default" w:ascii="Times New Roman" w:hAnsi="Times New Roman" w:eastAsia="微软雅黑" w:cs="Times New Roman"/>
            <w:bCs/>
            <w:kern w:val="44"/>
            <w:sz w:val="28"/>
            <w:szCs w:val="28"/>
            <w:rPrChange w:id="191" w:author="威(×_×)" w:date="2021-03-18T17:49:20Z">
              <w:rPr>
                <w:rFonts w:hint="eastAsia" w:ascii="微软雅黑" w:hAnsi="微软雅黑" w:eastAsia="微软雅黑" w:cs="微软雅黑"/>
                <w:bCs/>
                <w:kern w:val="44"/>
                <w:sz w:val="28"/>
                <w:szCs w:val="28"/>
              </w:rPr>
            </w:rPrChange>
          </w:rPr>
          <w:delText>参赛联合团队基本情况表</w:delText>
        </w:r>
      </w:del>
      <w:del w:id="192" w:author="威(×_×)" w:date="2021-03-18T18:57:25Z">
        <w:r>
          <w:rPr>
            <w:rFonts w:hint="default" w:ascii="Times New Roman" w:hAnsi="Times New Roman" w:eastAsia="微软雅黑" w:cs="Times New Roman"/>
            <w:sz w:val="28"/>
            <w:szCs w:val="28"/>
            <w:rPrChange w:id="193" w:author="威(×_×)" w:date="2021-03-18T17:49:20Z">
              <w:rPr>
                <w:rFonts w:hint="eastAsia" w:ascii="微软雅黑" w:hAnsi="微软雅黑" w:eastAsia="微软雅黑" w:cs="微软雅黑"/>
                <w:sz w:val="28"/>
                <w:szCs w:val="28"/>
              </w:rPr>
            </w:rPrChange>
          </w:rPr>
          <w:tab/>
        </w:r>
      </w:del>
      <w:del w:id="194" w:author="威(×_×)" w:date="2021-03-18T18:57:25Z">
        <w:r>
          <w:rPr>
            <w:rFonts w:hint="default" w:ascii="Times New Roman" w:hAnsi="Times New Roman" w:eastAsia="微软雅黑" w:cs="Times New Roman"/>
            <w:sz w:val="28"/>
            <w:szCs w:val="28"/>
            <w:rPrChange w:id="195" w:author="威(×_×)" w:date="2021-03-18T17:49:20Z">
              <w:rPr>
                <w:rFonts w:hint="eastAsia" w:ascii="微软雅黑" w:hAnsi="微软雅黑" w:eastAsia="微软雅黑" w:cs="微软雅黑"/>
                <w:sz w:val="28"/>
                <w:szCs w:val="28"/>
              </w:rPr>
            </w:rPrChange>
          </w:rPr>
          <w:fldChar w:fldCharType="begin"/>
        </w:r>
      </w:del>
      <w:del w:id="196" w:author="威(×_×)" w:date="2021-03-18T18:57:25Z">
        <w:r>
          <w:rPr>
            <w:rFonts w:hint="default" w:ascii="Times New Roman" w:hAnsi="Times New Roman" w:eastAsia="微软雅黑" w:cs="Times New Roman"/>
            <w:sz w:val="28"/>
            <w:szCs w:val="28"/>
            <w:rPrChange w:id="197" w:author="威(×_×)" w:date="2021-03-18T17:49:20Z">
              <w:rPr>
                <w:rFonts w:hint="eastAsia" w:ascii="微软雅黑" w:hAnsi="微软雅黑" w:eastAsia="微软雅黑" w:cs="微软雅黑"/>
                <w:sz w:val="28"/>
                <w:szCs w:val="28"/>
              </w:rPr>
            </w:rPrChange>
          </w:rPr>
          <w:delInstrText xml:space="preserve"> PAGEREF _Toc24883 </w:delInstrText>
        </w:r>
      </w:del>
      <w:del w:id="198" w:author="威(×_×)" w:date="2021-03-18T18:57:25Z">
        <w:r>
          <w:rPr>
            <w:rFonts w:hint="default" w:ascii="Times New Roman" w:hAnsi="Times New Roman" w:eastAsia="微软雅黑" w:cs="Times New Roman"/>
            <w:sz w:val="28"/>
            <w:szCs w:val="28"/>
            <w:rPrChange w:id="199" w:author="威(×_×)" w:date="2021-03-18T17:49:20Z">
              <w:rPr>
                <w:rFonts w:hint="eastAsia" w:ascii="微软雅黑" w:hAnsi="微软雅黑" w:eastAsia="微软雅黑" w:cs="微软雅黑"/>
                <w:sz w:val="28"/>
                <w:szCs w:val="28"/>
              </w:rPr>
            </w:rPrChange>
          </w:rPr>
          <w:fldChar w:fldCharType="separate"/>
        </w:r>
      </w:del>
      <w:del w:id="200" w:author="威(×_×)" w:date="2021-03-18T18:57:25Z">
        <w:r>
          <w:rPr>
            <w:rFonts w:ascii="Times New Roman" w:hAnsi="Times New Roman" w:eastAsia="微软雅黑" w:cs="Times New Roman"/>
            <w:sz w:val="28"/>
            <w:szCs w:val="28"/>
            <w:rPrChange w:id="201" w:author="威(×_×)" w:date="2021-03-18T17:49:20Z">
              <w:rPr>
                <w:rFonts w:ascii="微软雅黑" w:hAnsi="微软雅黑" w:eastAsia="微软雅黑" w:cs="微软雅黑"/>
                <w:sz w:val="28"/>
                <w:szCs w:val="28"/>
              </w:rPr>
            </w:rPrChange>
          </w:rPr>
          <w:delText>16</w:delText>
        </w:r>
      </w:del>
      <w:del w:id="202" w:author="威(×_×)" w:date="2021-03-18T18:57:25Z">
        <w:r>
          <w:rPr>
            <w:rFonts w:hint="default" w:ascii="Times New Roman" w:hAnsi="Times New Roman" w:eastAsia="微软雅黑" w:cs="Times New Roman"/>
            <w:sz w:val="28"/>
            <w:szCs w:val="28"/>
            <w:rPrChange w:id="203"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204" w:author="威(×_×)" w:date="2021-03-18T18:57:25Z"/>
          <w:rFonts w:ascii="Times New Roman" w:hAnsi="Times New Roman" w:eastAsia="微软雅黑" w:cs="Times New Roman"/>
          <w:sz w:val="28"/>
          <w:szCs w:val="28"/>
          <w:rPrChange w:id="205" w:author="威(×_×)" w:date="2021-03-18T17:49:20Z">
            <w:rPr>
              <w:del w:id="206" w:author="威(×_×)" w:date="2021-03-18T18:57:25Z"/>
              <w:rFonts w:ascii="微软雅黑" w:hAnsi="微软雅黑" w:eastAsia="微软雅黑" w:cs="微软雅黑"/>
              <w:sz w:val="28"/>
              <w:szCs w:val="28"/>
            </w:rPr>
          </w:rPrChange>
        </w:rPr>
      </w:pPr>
      <w:del w:id="207" w:author="威(×_×)" w:date="2021-03-18T18:57:25Z">
        <w:r>
          <w:rPr>
            <w:rFonts w:hint="default" w:ascii="Times New Roman" w:hAnsi="Times New Roman" w:eastAsia="微软雅黑" w:cs="Times New Roman"/>
            <w:sz w:val="28"/>
            <w:szCs w:val="28"/>
            <w:rPrChange w:id="208" w:author="威(×_×)" w:date="2021-03-18T17:49:20Z">
              <w:rPr>
                <w:rFonts w:hint="eastAsia" w:ascii="微软雅黑" w:hAnsi="微软雅黑" w:eastAsia="微软雅黑" w:cs="微软雅黑"/>
                <w:sz w:val="28"/>
                <w:szCs w:val="28"/>
              </w:rPr>
            </w:rPrChange>
          </w:rPr>
          <w:delText>9</w:delText>
        </w:r>
      </w:del>
      <w:del w:id="209" w:author="威(×_×)" w:date="2021-03-18T18:57:25Z">
        <w:r>
          <w:rPr>
            <w:rFonts w:hint="default" w:ascii="Times New Roman" w:hAnsi="Times New Roman" w:eastAsia="微软雅黑" w:cs="Times New Roman"/>
            <w:bCs/>
            <w:kern w:val="44"/>
            <w:sz w:val="28"/>
            <w:szCs w:val="28"/>
            <w:rPrChange w:id="210" w:author="威(×_×)" w:date="2021-03-18T17:49:20Z">
              <w:rPr>
                <w:rFonts w:hint="eastAsia" w:ascii="微软雅黑" w:hAnsi="微软雅黑" w:eastAsia="微软雅黑" w:cs="微软雅黑"/>
                <w:bCs/>
                <w:kern w:val="44"/>
                <w:sz w:val="28"/>
                <w:szCs w:val="28"/>
              </w:rPr>
            </w:rPrChange>
          </w:rPr>
          <w:delText>参赛联合团队同类项目业绩一览表</w:delText>
        </w:r>
      </w:del>
      <w:del w:id="211" w:author="威(×_×)" w:date="2021-03-18T18:57:25Z">
        <w:r>
          <w:rPr>
            <w:rFonts w:hint="default" w:ascii="Times New Roman" w:hAnsi="Times New Roman" w:eastAsia="微软雅黑" w:cs="Times New Roman"/>
            <w:sz w:val="28"/>
            <w:szCs w:val="28"/>
            <w:rPrChange w:id="212" w:author="威(×_×)" w:date="2021-03-18T17:49:20Z">
              <w:rPr>
                <w:rFonts w:hint="eastAsia" w:ascii="微软雅黑" w:hAnsi="微软雅黑" w:eastAsia="微软雅黑" w:cs="微软雅黑"/>
                <w:sz w:val="28"/>
                <w:szCs w:val="28"/>
              </w:rPr>
            </w:rPrChange>
          </w:rPr>
          <w:tab/>
        </w:r>
      </w:del>
      <w:del w:id="213" w:author="威(×_×)" w:date="2021-03-18T18:57:25Z">
        <w:r>
          <w:rPr>
            <w:rFonts w:hint="default" w:ascii="Times New Roman" w:hAnsi="Times New Roman" w:eastAsia="微软雅黑" w:cs="Times New Roman"/>
            <w:sz w:val="28"/>
            <w:szCs w:val="28"/>
            <w:rPrChange w:id="214" w:author="威(×_×)" w:date="2021-03-18T17:49:20Z">
              <w:rPr>
                <w:rFonts w:hint="eastAsia" w:ascii="微软雅黑" w:hAnsi="微软雅黑" w:eastAsia="微软雅黑" w:cs="微软雅黑"/>
                <w:sz w:val="28"/>
                <w:szCs w:val="28"/>
              </w:rPr>
            </w:rPrChange>
          </w:rPr>
          <w:fldChar w:fldCharType="begin"/>
        </w:r>
      </w:del>
      <w:del w:id="215" w:author="威(×_×)" w:date="2021-03-18T18:57:25Z">
        <w:r>
          <w:rPr>
            <w:rFonts w:hint="default" w:ascii="Times New Roman" w:hAnsi="Times New Roman" w:eastAsia="微软雅黑" w:cs="Times New Roman"/>
            <w:sz w:val="28"/>
            <w:szCs w:val="28"/>
            <w:rPrChange w:id="216" w:author="威(×_×)" w:date="2021-03-18T17:49:20Z">
              <w:rPr>
                <w:rFonts w:hint="eastAsia" w:ascii="微软雅黑" w:hAnsi="微软雅黑" w:eastAsia="微软雅黑" w:cs="微软雅黑"/>
                <w:sz w:val="28"/>
                <w:szCs w:val="28"/>
              </w:rPr>
            </w:rPrChange>
          </w:rPr>
          <w:delInstrText xml:space="preserve"> PAGEREF _Toc26168 </w:delInstrText>
        </w:r>
      </w:del>
      <w:del w:id="217" w:author="威(×_×)" w:date="2021-03-18T18:57:25Z">
        <w:r>
          <w:rPr>
            <w:rFonts w:hint="default" w:ascii="Times New Roman" w:hAnsi="Times New Roman" w:eastAsia="微软雅黑" w:cs="Times New Roman"/>
            <w:sz w:val="28"/>
            <w:szCs w:val="28"/>
            <w:rPrChange w:id="218" w:author="威(×_×)" w:date="2021-03-18T17:49:20Z">
              <w:rPr>
                <w:rFonts w:hint="eastAsia" w:ascii="微软雅黑" w:hAnsi="微软雅黑" w:eastAsia="微软雅黑" w:cs="微软雅黑"/>
                <w:sz w:val="28"/>
                <w:szCs w:val="28"/>
              </w:rPr>
            </w:rPrChange>
          </w:rPr>
          <w:fldChar w:fldCharType="separate"/>
        </w:r>
      </w:del>
      <w:del w:id="219" w:author="威(×_×)" w:date="2021-03-18T18:57:25Z">
        <w:r>
          <w:rPr>
            <w:rFonts w:ascii="Times New Roman" w:hAnsi="Times New Roman" w:eastAsia="微软雅黑" w:cs="Times New Roman"/>
            <w:sz w:val="28"/>
            <w:szCs w:val="28"/>
            <w:rPrChange w:id="220" w:author="威(×_×)" w:date="2021-03-18T17:49:20Z">
              <w:rPr>
                <w:rFonts w:ascii="微软雅黑" w:hAnsi="微软雅黑" w:eastAsia="微软雅黑" w:cs="微软雅黑"/>
                <w:sz w:val="28"/>
                <w:szCs w:val="28"/>
              </w:rPr>
            </w:rPrChange>
          </w:rPr>
          <w:delText>18</w:delText>
        </w:r>
      </w:del>
      <w:del w:id="221" w:author="威(×_×)" w:date="2021-03-18T18:57:25Z">
        <w:r>
          <w:rPr>
            <w:rFonts w:hint="default" w:ascii="Times New Roman" w:hAnsi="Times New Roman" w:eastAsia="微软雅黑" w:cs="Times New Roman"/>
            <w:sz w:val="28"/>
            <w:szCs w:val="28"/>
            <w:rPrChange w:id="222"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223" w:author="威(×_×)" w:date="2021-03-18T18:57:25Z"/>
          <w:rFonts w:ascii="Times New Roman" w:hAnsi="Times New Roman" w:eastAsia="微软雅黑" w:cs="Times New Roman"/>
          <w:sz w:val="28"/>
          <w:szCs w:val="28"/>
          <w:rPrChange w:id="224" w:author="威(×_×)" w:date="2021-03-18T17:49:20Z">
            <w:rPr>
              <w:del w:id="225" w:author="威(×_×)" w:date="2021-03-18T18:57:25Z"/>
              <w:rFonts w:ascii="微软雅黑" w:hAnsi="微软雅黑" w:eastAsia="微软雅黑" w:cs="微软雅黑"/>
              <w:sz w:val="28"/>
              <w:szCs w:val="28"/>
            </w:rPr>
          </w:rPrChange>
        </w:rPr>
      </w:pPr>
      <w:del w:id="226" w:author="威(×_×)" w:date="2021-03-18T18:57:25Z">
        <w:r>
          <w:rPr>
            <w:rFonts w:hint="default" w:ascii="Times New Roman" w:hAnsi="Times New Roman" w:eastAsia="微软雅黑" w:cs="Times New Roman"/>
            <w:sz w:val="28"/>
            <w:szCs w:val="28"/>
            <w:rPrChange w:id="227" w:author="威(×_×)" w:date="2021-03-18T17:49:20Z">
              <w:rPr>
                <w:rFonts w:hint="eastAsia" w:ascii="微软雅黑" w:hAnsi="微软雅黑" w:eastAsia="微软雅黑" w:cs="微软雅黑"/>
                <w:sz w:val="28"/>
                <w:szCs w:val="28"/>
              </w:rPr>
            </w:rPrChange>
          </w:rPr>
          <w:delText>10</w:delText>
        </w:r>
      </w:del>
      <w:del w:id="228" w:author="威(×_×)" w:date="2021-03-18T18:57:25Z">
        <w:r>
          <w:rPr>
            <w:rFonts w:hint="default" w:ascii="Times New Roman" w:hAnsi="Times New Roman" w:eastAsia="微软雅黑" w:cs="Times New Roman"/>
            <w:bCs/>
            <w:kern w:val="44"/>
            <w:sz w:val="28"/>
            <w:szCs w:val="28"/>
            <w:rPrChange w:id="229" w:author="威(×_×)" w:date="2021-03-18T17:49:20Z">
              <w:rPr>
                <w:rFonts w:hint="eastAsia" w:ascii="微软雅黑" w:hAnsi="微软雅黑" w:eastAsia="微软雅黑" w:cs="微软雅黑"/>
                <w:bCs/>
                <w:kern w:val="44"/>
                <w:sz w:val="28"/>
                <w:szCs w:val="28"/>
              </w:rPr>
            </w:rPrChange>
          </w:rPr>
          <w:delText>拟派本项目负责人情况及业绩表</w:delText>
        </w:r>
      </w:del>
      <w:del w:id="230" w:author="威(×_×)" w:date="2021-03-18T18:57:25Z">
        <w:r>
          <w:rPr>
            <w:rFonts w:hint="default" w:ascii="Times New Roman" w:hAnsi="Times New Roman" w:eastAsia="微软雅黑" w:cs="Times New Roman"/>
            <w:sz w:val="28"/>
            <w:szCs w:val="28"/>
            <w:rPrChange w:id="231" w:author="威(×_×)" w:date="2021-03-18T17:49:20Z">
              <w:rPr>
                <w:rFonts w:hint="eastAsia" w:ascii="微软雅黑" w:hAnsi="微软雅黑" w:eastAsia="微软雅黑" w:cs="微软雅黑"/>
                <w:sz w:val="28"/>
                <w:szCs w:val="28"/>
              </w:rPr>
            </w:rPrChange>
          </w:rPr>
          <w:tab/>
        </w:r>
      </w:del>
      <w:del w:id="232" w:author="威(×_×)" w:date="2021-03-18T18:57:25Z">
        <w:r>
          <w:rPr>
            <w:rFonts w:hint="default" w:ascii="Times New Roman" w:hAnsi="Times New Roman" w:eastAsia="微软雅黑" w:cs="Times New Roman"/>
            <w:sz w:val="28"/>
            <w:szCs w:val="28"/>
            <w:rPrChange w:id="233" w:author="威(×_×)" w:date="2021-03-18T17:49:20Z">
              <w:rPr>
                <w:rFonts w:hint="eastAsia" w:ascii="微软雅黑" w:hAnsi="微软雅黑" w:eastAsia="微软雅黑" w:cs="微软雅黑"/>
                <w:sz w:val="28"/>
                <w:szCs w:val="28"/>
              </w:rPr>
            </w:rPrChange>
          </w:rPr>
          <w:fldChar w:fldCharType="begin"/>
        </w:r>
      </w:del>
      <w:del w:id="234" w:author="威(×_×)" w:date="2021-03-18T18:57:25Z">
        <w:r>
          <w:rPr>
            <w:rFonts w:hint="default" w:ascii="Times New Roman" w:hAnsi="Times New Roman" w:eastAsia="微软雅黑" w:cs="Times New Roman"/>
            <w:sz w:val="28"/>
            <w:szCs w:val="28"/>
            <w:rPrChange w:id="235" w:author="威(×_×)" w:date="2021-03-18T17:49:20Z">
              <w:rPr>
                <w:rFonts w:hint="eastAsia" w:ascii="微软雅黑" w:hAnsi="微软雅黑" w:eastAsia="微软雅黑" w:cs="微软雅黑"/>
                <w:sz w:val="28"/>
                <w:szCs w:val="28"/>
              </w:rPr>
            </w:rPrChange>
          </w:rPr>
          <w:delInstrText xml:space="preserve"> PAGEREF _Toc13771 </w:delInstrText>
        </w:r>
      </w:del>
      <w:del w:id="236" w:author="威(×_×)" w:date="2021-03-18T18:57:25Z">
        <w:r>
          <w:rPr>
            <w:rFonts w:hint="default" w:ascii="Times New Roman" w:hAnsi="Times New Roman" w:eastAsia="微软雅黑" w:cs="Times New Roman"/>
            <w:sz w:val="28"/>
            <w:szCs w:val="28"/>
            <w:rPrChange w:id="237" w:author="威(×_×)" w:date="2021-03-18T17:49:20Z">
              <w:rPr>
                <w:rFonts w:hint="eastAsia" w:ascii="微软雅黑" w:hAnsi="微软雅黑" w:eastAsia="微软雅黑" w:cs="微软雅黑"/>
                <w:sz w:val="28"/>
                <w:szCs w:val="28"/>
              </w:rPr>
            </w:rPrChange>
          </w:rPr>
          <w:fldChar w:fldCharType="separate"/>
        </w:r>
      </w:del>
      <w:del w:id="238" w:author="威(×_×)" w:date="2021-03-18T18:57:25Z">
        <w:r>
          <w:rPr>
            <w:rFonts w:ascii="Times New Roman" w:hAnsi="Times New Roman" w:eastAsia="微软雅黑" w:cs="Times New Roman"/>
            <w:sz w:val="28"/>
            <w:szCs w:val="28"/>
            <w:rPrChange w:id="239" w:author="威(×_×)" w:date="2021-03-18T17:49:20Z">
              <w:rPr>
                <w:rFonts w:ascii="微软雅黑" w:hAnsi="微软雅黑" w:eastAsia="微软雅黑" w:cs="微软雅黑"/>
                <w:sz w:val="28"/>
                <w:szCs w:val="28"/>
              </w:rPr>
            </w:rPrChange>
          </w:rPr>
          <w:delText>23</w:delText>
        </w:r>
      </w:del>
      <w:del w:id="240" w:author="威(×_×)" w:date="2021-03-18T18:57:25Z">
        <w:r>
          <w:rPr>
            <w:rFonts w:hint="default" w:ascii="Times New Roman" w:hAnsi="Times New Roman" w:eastAsia="微软雅黑" w:cs="Times New Roman"/>
            <w:sz w:val="28"/>
            <w:szCs w:val="28"/>
            <w:rPrChange w:id="241"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242" w:author="威(×_×)" w:date="2021-03-18T18:57:25Z"/>
          <w:rFonts w:ascii="Times New Roman" w:hAnsi="Times New Roman" w:eastAsia="微软雅黑" w:cs="Times New Roman"/>
          <w:sz w:val="28"/>
          <w:szCs w:val="28"/>
          <w:rPrChange w:id="243" w:author="威(×_×)" w:date="2021-03-18T17:49:20Z">
            <w:rPr>
              <w:del w:id="244" w:author="威(×_×)" w:date="2021-03-18T18:57:25Z"/>
              <w:rFonts w:ascii="微软雅黑" w:hAnsi="微软雅黑" w:eastAsia="微软雅黑" w:cs="微软雅黑"/>
              <w:sz w:val="28"/>
              <w:szCs w:val="28"/>
            </w:rPr>
          </w:rPrChange>
        </w:rPr>
      </w:pPr>
      <w:del w:id="245" w:author="威(×_×)" w:date="2021-03-18T18:57:25Z">
        <w:r>
          <w:rPr>
            <w:rFonts w:hint="default" w:ascii="Times New Roman" w:hAnsi="Times New Roman" w:eastAsia="微软雅黑" w:cs="Times New Roman"/>
            <w:sz w:val="28"/>
            <w:szCs w:val="28"/>
            <w:rPrChange w:id="246" w:author="威(×_×)" w:date="2021-03-18T17:49:20Z">
              <w:rPr>
                <w:rFonts w:hint="eastAsia" w:ascii="微软雅黑" w:hAnsi="微软雅黑" w:eastAsia="微软雅黑" w:cs="微软雅黑"/>
                <w:sz w:val="28"/>
                <w:szCs w:val="28"/>
              </w:rPr>
            </w:rPrChange>
          </w:rPr>
          <w:delText>11</w:delText>
        </w:r>
      </w:del>
      <w:del w:id="247" w:author="威(×_×)" w:date="2021-03-18T18:57:25Z">
        <w:r>
          <w:rPr>
            <w:rFonts w:hint="default" w:ascii="Times New Roman" w:hAnsi="Times New Roman" w:eastAsia="微软雅黑" w:cs="Times New Roman"/>
            <w:bCs/>
            <w:kern w:val="44"/>
            <w:sz w:val="28"/>
            <w:szCs w:val="28"/>
            <w:rPrChange w:id="248" w:author="威(×_×)" w:date="2021-03-18T17:49:20Z">
              <w:rPr>
                <w:rFonts w:hint="eastAsia" w:ascii="微软雅黑" w:hAnsi="微软雅黑" w:eastAsia="微软雅黑" w:cs="微软雅黑"/>
                <w:bCs/>
                <w:kern w:val="44"/>
                <w:sz w:val="28"/>
                <w:szCs w:val="28"/>
              </w:rPr>
            </w:rPrChange>
          </w:rPr>
          <w:delText>拟派本项目主创设计师情况及业绩表</w:delText>
        </w:r>
      </w:del>
      <w:del w:id="249" w:author="威(×_×)" w:date="2021-03-18T18:57:25Z">
        <w:r>
          <w:rPr>
            <w:rFonts w:hint="default" w:ascii="Times New Roman" w:hAnsi="Times New Roman" w:eastAsia="微软雅黑" w:cs="Times New Roman"/>
            <w:sz w:val="28"/>
            <w:szCs w:val="28"/>
            <w:rPrChange w:id="250" w:author="威(×_×)" w:date="2021-03-18T17:49:20Z">
              <w:rPr>
                <w:rFonts w:hint="eastAsia" w:ascii="微软雅黑" w:hAnsi="微软雅黑" w:eastAsia="微软雅黑" w:cs="微软雅黑"/>
                <w:sz w:val="28"/>
                <w:szCs w:val="28"/>
              </w:rPr>
            </w:rPrChange>
          </w:rPr>
          <w:tab/>
        </w:r>
      </w:del>
      <w:del w:id="251" w:author="威(×_×)" w:date="2021-03-18T18:57:25Z">
        <w:r>
          <w:rPr>
            <w:rFonts w:hint="default" w:ascii="Times New Roman" w:hAnsi="Times New Roman" w:eastAsia="微软雅黑" w:cs="Times New Roman"/>
            <w:sz w:val="28"/>
            <w:szCs w:val="28"/>
            <w:rPrChange w:id="252" w:author="威(×_×)" w:date="2021-03-18T17:49:20Z">
              <w:rPr>
                <w:rFonts w:hint="eastAsia" w:ascii="微软雅黑" w:hAnsi="微软雅黑" w:eastAsia="微软雅黑" w:cs="微软雅黑"/>
                <w:sz w:val="28"/>
                <w:szCs w:val="28"/>
              </w:rPr>
            </w:rPrChange>
          </w:rPr>
          <w:fldChar w:fldCharType="begin"/>
        </w:r>
      </w:del>
      <w:del w:id="253" w:author="威(×_×)" w:date="2021-03-18T18:57:25Z">
        <w:r>
          <w:rPr>
            <w:rFonts w:hint="default" w:ascii="Times New Roman" w:hAnsi="Times New Roman" w:eastAsia="微软雅黑" w:cs="Times New Roman"/>
            <w:sz w:val="28"/>
            <w:szCs w:val="28"/>
            <w:rPrChange w:id="254" w:author="威(×_×)" w:date="2021-03-18T17:49:20Z">
              <w:rPr>
                <w:rFonts w:hint="eastAsia" w:ascii="微软雅黑" w:hAnsi="微软雅黑" w:eastAsia="微软雅黑" w:cs="微软雅黑"/>
                <w:sz w:val="28"/>
                <w:szCs w:val="28"/>
              </w:rPr>
            </w:rPrChange>
          </w:rPr>
          <w:delInstrText xml:space="preserve"> PAGEREF _Toc31191 </w:delInstrText>
        </w:r>
      </w:del>
      <w:del w:id="255" w:author="威(×_×)" w:date="2021-03-18T18:57:25Z">
        <w:r>
          <w:rPr>
            <w:rFonts w:hint="default" w:ascii="Times New Roman" w:hAnsi="Times New Roman" w:eastAsia="微软雅黑" w:cs="Times New Roman"/>
            <w:sz w:val="28"/>
            <w:szCs w:val="28"/>
            <w:rPrChange w:id="256" w:author="威(×_×)" w:date="2021-03-18T17:49:20Z">
              <w:rPr>
                <w:rFonts w:hint="eastAsia" w:ascii="微软雅黑" w:hAnsi="微软雅黑" w:eastAsia="微软雅黑" w:cs="微软雅黑"/>
                <w:sz w:val="28"/>
                <w:szCs w:val="28"/>
              </w:rPr>
            </w:rPrChange>
          </w:rPr>
          <w:fldChar w:fldCharType="separate"/>
        </w:r>
      </w:del>
      <w:del w:id="257" w:author="威(×_×)" w:date="2021-03-18T18:57:25Z">
        <w:r>
          <w:rPr>
            <w:rFonts w:ascii="Times New Roman" w:hAnsi="Times New Roman" w:eastAsia="微软雅黑" w:cs="Times New Roman"/>
            <w:sz w:val="28"/>
            <w:szCs w:val="28"/>
            <w:rPrChange w:id="258" w:author="威(×_×)" w:date="2021-03-18T17:49:20Z">
              <w:rPr>
                <w:rFonts w:ascii="微软雅黑" w:hAnsi="微软雅黑" w:eastAsia="微软雅黑" w:cs="微软雅黑"/>
                <w:sz w:val="28"/>
                <w:szCs w:val="28"/>
              </w:rPr>
            </w:rPrChange>
          </w:rPr>
          <w:delText>27</w:delText>
        </w:r>
      </w:del>
      <w:del w:id="259" w:author="威(×_×)" w:date="2021-03-18T18:57:25Z">
        <w:r>
          <w:rPr>
            <w:rFonts w:hint="default" w:ascii="Times New Roman" w:hAnsi="Times New Roman" w:eastAsia="微软雅黑" w:cs="Times New Roman"/>
            <w:sz w:val="28"/>
            <w:szCs w:val="28"/>
            <w:rPrChange w:id="260"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261" w:author="威(×_×)" w:date="2021-03-18T18:57:25Z"/>
          <w:rFonts w:ascii="Times New Roman" w:hAnsi="Times New Roman" w:eastAsia="微软雅黑" w:cs="Times New Roman"/>
          <w:sz w:val="28"/>
          <w:szCs w:val="28"/>
          <w:rPrChange w:id="262" w:author="威(×_×)" w:date="2021-03-18T17:49:20Z">
            <w:rPr>
              <w:del w:id="263" w:author="威(×_×)" w:date="2021-03-18T18:57:25Z"/>
              <w:rFonts w:ascii="微软雅黑" w:hAnsi="微软雅黑" w:eastAsia="微软雅黑" w:cs="微软雅黑"/>
              <w:sz w:val="28"/>
              <w:szCs w:val="28"/>
            </w:rPr>
          </w:rPrChange>
        </w:rPr>
      </w:pPr>
      <w:del w:id="264" w:author="威(×_×)" w:date="2021-03-18T18:57:25Z">
        <w:r>
          <w:rPr>
            <w:rFonts w:hint="default" w:ascii="Times New Roman" w:hAnsi="Times New Roman" w:eastAsia="微软雅黑" w:cs="Times New Roman"/>
            <w:bCs/>
            <w:kern w:val="44"/>
            <w:sz w:val="28"/>
            <w:szCs w:val="28"/>
            <w:rPrChange w:id="265" w:author="威(×_×)" w:date="2021-03-18T17:49:20Z">
              <w:rPr>
                <w:rFonts w:hint="eastAsia" w:ascii="微软雅黑" w:hAnsi="微软雅黑" w:eastAsia="微软雅黑" w:cs="微软雅黑"/>
                <w:bCs/>
                <w:kern w:val="44"/>
                <w:sz w:val="28"/>
                <w:szCs w:val="28"/>
              </w:rPr>
            </w:rPrChange>
          </w:rPr>
          <w:delText>12知识产权承诺书</w:delText>
        </w:r>
      </w:del>
      <w:del w:id="266" w:author="威(×_×)" w:date="2021-03-18T18:57:25Z">
        <w:r>
          <w:rPr>
            <w:rFonts w:hint="default" w:ascii="Times New Roman" w:hAnsi="Times New Roman" w:eastAsia="微软雅黑" w:cs="Times New Roman"/>
            <w:sz w:val="28"/>
            <w:szCs w:val="28"/>
            <w:rPrChange w:id="267" w:author="威(×_×)" w:date="2021-03-18T17:49:20Z">
              <w:rPr>
                <w:rFonts w:hint="eastAsia" w:ascii="微软雅黑" w:hAnsi="微软雅黑" w:eastAsia="微软雅黑" w:cs="微软雅黑"/>
                <w:sz w:val="28"/>
                <w:szCs w:val="28"/>
              </w:rPr>
            </w:rPrChange>
          </w:rPr>
          <w:tab/>
        </w:r>
      </w:del>
      <w:del w:id="268" w:author="威(×_×)" w:date="2021-03-18T18:57:25Z">
        <w:r>
          <w:rPr>
            <w:rFonts w:hint="default" w:ascii="Times New Roman" w:hAnsi="Times New Roman" w:eastAsia="微软雅黑" w:cs="Times New Roman"/>
            <w:sz w:val="28"/>
            <w:szCs w:val="28"/>
            <w:rPrChange w:id="269" w:author="威(×_×)" w:date="2021-03-18T17:49:20Z">
              <w:rPr>
                <w:rFonts w:hint="eastAsia" w:ascii="微软雅黑" w:hAnsi="微软雅黑" w:eastAsia="微软雅黑" w:cs="微软雅黑"/>
                <w:sz w:val="28"/>
                <w:szCs w:val="28"/>
              </w:rPr>
            </w:rPrChange>
          </w:rPr>
          <w:fldChar w:fldCharType="begin"/>
        </w:r>
      </w:del>
      <w:del w:id="270" w:author="威(×_×)" w:date="2021-03-18T18:57:25Z">
        <w:r>
          <w:rPr>
            <w:rFonts w:hint="default" w:ascii="Times New Roman" w:hAnsi="Times New Roman" w:eastAsia="微软雅黑" w:cs="Times New Roman"/>
            <w:sz w:val="28"/>
            <w:szCs w:val="28"/>
            <w:rPrChange w:id="271" w:author="威(×_×)" w:date="2021-03-18T17:49:20Z">
              <w:rPr>
                <w:rFonts w:hint="eastAsia" w:ascii="微软雅黑" w:hAnsi="微软雅黑" w:eastAsia="微软雅黑" w:cs="微软雅黑"/>
                <w:sz w:val="28"/>
                <w:szCs w:val="28"/>
              </w:rPr>
            </w:rPrChange>
          </w:rPr>
          <w:delInstrText xml:space="preserve"> PAGEREF _Toc26969 </w:delInstrText>
        </w:r>
      </w:del>
      <w:del w:id="272" w:author="威(×_×)" w:date="2021-03-18T18:57:25Z">
        <w:r>
          <w:rPr>
            <w:rFonts w:hint="default" w:ascii="Times New Roman" w:hAnsi="Times New Roman" w:eastAsia="微软雅黑" w:cs="Times New Roman"/>
            <w:sz w:val="28"/>
            <w:szCs w:val="28"/>
            <w:rPrChange w:id="273" w:author="威(×_×)" w:date="2021-03-18T17:49:20Z">
              <w:rPr>
                <w:rFonts w:hint="eastAsia" w:ascii="微软雅黑" w:hAnsi="微软雅黑" w:eastAsia="微软雅黑" w:cs="微软雅黑"/>
                <w:sz w:val="28"/>
                <w:szCs w:val="28"/>
              </w:rPr>
            </w:rPrChange>
          </w:rPr>
          <w:fldChar w:fldCharType="separate"/>
        </w:r>
      </w:del>
      <w:del w:id="274" w:author="威(×_×)" w:date="2021-03-18T18:57:25Z">
        <w:r>
          <w:rPr>
            <w:rFonts w:ascii="Times New Roman" w:hAnsi="Times New Roman" w:eastAsia="微软雅黑" w:cs="Times New Roman"/>
            <w:sz w:val="28"/>
            <w:szCs w:val="28"/>
            <w:rPrChange w:id="275" w:author="威(×_×)" w:date="2021-03-18T17:49:20Z">
              <w:rPr>
                <w:rFonts w:ascii="微软雅黑" w:hAnsi="微软雅黑" w:eastAsia="微软雅黑" w:cs="微软雅黑"/>
                <w:sz w:val="28"/>
                <w:szCs w:val="28"/>
              </w:rPr>
            </w:rPrChange>
          </w:rPr>
          <w:delText>32</w:delText>
        </w:r>
      </w:del>
      <w:del w:id="276" w:author="威(×_×)" w:date="2021-03-18T18:57:25Z">
        <w:r>
          <w:rPr>
            <w:rFonts w:hint="default" w:ascii="Times New Roman" w:hAnsi="Times New Roman" w:eastAsia="微软雅黑" w:cs="Times New Roman"/>
            <w:sz w:val="28"/>
            <w:szCs w:val="28"/>
            <w:rPrChange w:id="277"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278" w:author="威(×_×)" w:date="2021-03-18T18:57:25Z"/>
          <w:rFonts w:ascii="Times New Roman" w:hAnsi="Times New Roman" w:eastAsia="微软雅黑" w:cs="Times New Roman"/>
          <w:sz w:val="28"/>
          <w:szCs w:val="28"/>
          <w:rPrChange w:id="279" w:author="威(×_×)" w:date="2021-03-18T17:49:20Z">
            <w:rPr>
              <w:del w:id="280" w:author="威(×_×)" w:date="2021-03-18T18:57:25Z"/>
              <w:rFonts w:ascii="微软雅黑" w:hAnsi="微软雅黑" w:eastAsia="微软雅黑" w:cs="微软雅黑"/>
              <w:sz w:val="28"/>
              <w:szCs w:val="28"/>
            </w:rPr>
          </w:rPrChange>
        </w:rPr>
      </w:pPr>
      <w:del w:id="281" w:author="威(×_×)" w:date="2021-03-18T18:57:25Z">
        <w:r>
          <w:rPr>
            <w:rFonts w:hint="default" w:ascii="Times New Roman" w:hAnsi="Times New Roman" w:eastAsia="微软雅黑" w:cs="Times New Roman"/>
            <w:bCs/>
            <w:kern w:val="44"/>
            <w:sz w:val="28"/>
            <w:szCs w:val="28"/>
            <w:rPrChange w:id="282" w:author="威(×_×)" w:date="2021-03-18T17:49:20Z">
              <w:rPr>
                <w:rFonts w:hint="eastAsia" w:ascii="微软雅黑" w:hAnsi="微软雅黑" w:eastAsia="微软雅黑" w:cs="微软雅黑"/>
                <w:bCs/>
                <w:kern w:val="44"/>
                <w:sz w:val="28"/>
                <w:szCs w:val="28"/>
              </w:rPr>
            </w:rPrChange>
          </w:rPr>
          <w:delText>13签字盖章</w:delText>
        </w:r>
      </w:del>
      <w:del w:id="283" w:author="威(×_×)" w:date="2021-03-18T18:57:25Z">
        <w:r>
          <w:rPr>
            <w:rFonts w:hint="default" w:ascii="Times New Roman" w:hAnsi="Times New Roman" w:eastAsia="微软雅黑" w:cs="Times New Roman"/>
            <w:sz w:val="28"/>
            <w:szCs w:val="28"/>
            <w:rPrChange w:id="284" w:author="威(×_×)" w:date="2021-03-18T17:49:20Z">
              <w:rPr>
                <w:rFonts w:hint="eastAsia" w:ascii="微软雅黑" w:hAnsi="微软雅黑" w:eastAsia="微软雅黑" w:cs="微软雅黑"/>
                <w:sz w:val="28"/>
                <w:szCs w:val="28"/>
              </w:rPr>
            </w:rPrChange>
          </w:rPr>
          <w:tab/>
        </w:r>
      </w:del>
      <w:del w:id="285" w:author="威(×_×)" w:date="2021-03-18T18:57:25Z">
        <w:r>
          <w:rPr>
            <w:rFonts w:hint="default" w:ascii="Times New Roman" w:hAnsi="Times New Roman" w:eastAsia="微软雅黑" w:cs="Times New Roman"/>
            <w:sz w:val="28"/>
            <w:szCs w:val="28"/>
            <w:rPrChange w:id="286" w:author="威(×_×)" w:date="2021-03-18T17:49:20Z">
              <w:rPr>
                <w:rFonts w:hint="eastAsia" w:ascii="微软雅黑" w:hAnsi="微软雅黑" w:eastAsia="微软雅黑" w:cs="微软雅黑"/>
                <w:sz w:val="28"/>
                <w:szCs w:val="28"/>
              </w:rPr>
            </w:rPrChange>
          </w:rPr>
          <w:fldChar w:fldCharType="begin"/>
        </w:r>
      </w:del>
      <w:del w:id="287" w:author="威(×_×)" w:date="2021-03-18T18:57:25Z">
        <w:r>
          <w:rPr>
            <w:rFonts w:hint="default" w:ascii="Times New Roman" w:hAnsi="Times New Roman" w:eastAsia="微软雅黑" w:cs="Times New Roman"/>
            <w:sz w:val="28"/>
            <w:szCs w:val="28"/>
            <w:rPrChange w:id="288" w:author="威(×_×)" w:date="2021-03-18T17:49:20Z">
              <w:rPr>
                <w:rFonts w:hint="eastAsia" w:ascii="微软雅黑" w:hAnsi="微软雅黑" w:eastAsia="微软雅黑" w:cs="微软雅黑"/>
                <w:sz w:val="28"/>
                <w:szCs w:val="28"/>
              </w:rPr>
            </w:rPrChange>
          </w:rPr>
          <w:delInstrText xml:space="preserve"> PAGEREF _Toc11289 </w:delInstrText>
        </w:r>
      </w:del>
      <w:del w:id="289" w:author="威(×_×)" w:date="2021-03-18T18:57:25Z">
        <w:r>
          <w:rPr>
            <w:rFonts w:hint="default" w:ascii="Times New Roman" w:hAnsi="Times New Roman" w:eastAsia="微软雅黑" w:cs="Times New Roman"/>
            <w:sz w:val="28"/>
            <w:szCs w:val="28"/>
            <w:rPrChange w:id="290" w:author="威(×_×)" w:date="2021-03-18T17:49:20Z">
              <w:rPr>
                <w:rFonts w:hint="eastAsia" w:ascii="微软雅黑" w:hAnsi="微软雅黑" w:eastAsia="微软雅黑" w:cs="微软雅黑"/>
                <w:sz w:val="28"/>
                <w:szCs w:val="28"/>
              </w:rPr>
            </w:rPrChange>
          </w:rPr>
          <w:fldChar w:fldCharType="separate"/>
        </w:r>
      </w:del>
      <w:del w:id="291" w:author="威(×_×)" w:date="2021-03-18T18:57:25Z">
        <w:r>
          <w:rPr>
            <w:rFonts w:ascii="Times New Roman" w:hAnsi="Times New Roman" w:eastAsia="微软雅黑" w:cs="Times New Roman"/>
            <w:sz w:val="28"/>
            <w:szCs w:val="28"/>
            <w:rPrChange w:id="292" w:author="威(×_×)" w:date="2021-03-18T17:49:20Z">
              <w:rPr>
                <w:rFonts w:ascii="微软雅黑" w:hAnsi="微软雅黑" w:eastAsia="微软雅黑" w:cs="微软雅黑"/>
                <w:sz w:val="28"/>
                <w:szCs w:val="28"/>
              </w:rPr>
            </w:rPrChange>
          </w:rPr>
          <w:delText>33</w:delText>
        </w:r>
      </w:del>
      <w:del w:id="293" w:author="威(×_×)" w:date="2021-03-18T18:57:25Z">
        <w:r>
          <w:rPr>
            <w:rFonts w:hint="default" w:ascii="Times New Roman" w:hAnsi="Times New Roman" w:eastAsia="微软雅黑" w:cs="Times New Roman"/>
            <w:sz w:val="28"/>
            <w:szCs w:val="28"/>
            <w:rPrChange w:id="294"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295" w:author="威(×_×)" w:date="2021-03-18T18:57:25Z"/>
          <w:rFonts w:ascii="Times New Roman" w:hAnsi="Times New Roman" w:eastAsia="微软雅黑" w:cs="Times New Roman"/>
          <w:sz w:val="28"/>
          <w:szCs w:val="28"/>
          <w:rPrChange w:id="296" w:author="威(×_×)" w:date="2021-03-18T17:49:20Z">
            <w:rPr>
              <w:del w:id="297" w:author="威(×_×)" w:date="2021-03-18T18:57:25Z"/>
              <w:rFonts w:ascii="微软雅黑" w:hAnsi="微软雅黑" w:eastAsia="微软雅黑" w:cs="微软雅黑"/>
              <w:sz w:val="28"/>
              <w:szCs w:val="28"/>
            </w:rPr>
          </w:rPrChange>
        </w:rPr>
      </w:pPr>
      <w:del w:id="298" w:author="威(×_×)" w:date="2021-03-18T18:57:25Z">
        <w:r>
          <w:rPr>
            <w:rFonts w:hint="default" w:ascii="Times New Roman" w:hAnsi="Times New Roman" w:eastAsia="微软雅黑" w:cs="Times New Roman"/>
            <w:sz w:val="28"/>
            <w:szCs w:val="28"/>
            <w:rPrChange w:id="299" w:author="威(×_×)" w:date="2021-03-18T17:49:20Z">
              <w:rPr>
                <w:rFonts w:hint="eastAsia" w:ascii="微软雅黑" w:hAnsi="微软雅黑" w:eastAsia="微软雅黑" w:cs="微软雅黑"/>
                <w:sz w:val="28"/>
                <w:szCs w:val="28"/>
              </w:rPr>
            </w:rPrChange>
          </w:rPr>
          <w:delText>14</w:delText>
        </w:r>
      </w:del>
      <w:del w:id="300" w:author="威(×_×)" w:date="2021-03-18T18:57:25Z">
        <w:r>
          <w:rPr>
            <w:rFonts w:hint="default" w:ascii="Times New Roman" w:hAnsi="Times New Roman" w:eastAsia="微软雅黑" w:cs="Times New Roman"/>
            <w:bCs/>
            <w:kern w:val="44"/>
            <w:sz w:val="28"/>
            <w:szCs w:val="28"/>
            <w:rPrChange w:id="301" w:author="威(×_×)" w:date="2021-03-18T17:49:20Z">
              <w:rPr>
                <w:rFonts w:hint="eastAsia" w:ascii="微软雅黑" w:hAnsi="微软雅黑" w:eastAsia="微软雅黑" w:cs="微软雅黑"/>
                <w:bCs/>
                <w:kern w:val="44"/>
                <w:sz w:val="28"/>
                <w:szCs w:val="28"/>
              </w:rPr>
            </w:rPrChange>
          </w:rPr>
          <w:delText>（现场递交申请文件）授权委托书</w:delText>
        </w:r>
      </w:del>
      <w:del w:id="302" w:author="威(×_×)" w:date="2021-03-18T18:57:25Z">
        <w:r>
          <w:rPr>
            <w:rFonts w:hint="default" w:ascii="Times New Roman" w:hAnsi="Times New Roman" w:eastAsia="微软雅黑" w:cs="Times New Roman"/>
            <w:sz w:val="28"/>
            <w:szCs w:val="28"/>
            <w:rPrChange w:id="303" w:author="威(×_×)" w:date="2021-03-18T17:49:20Z">
              <w:rPr>
                <w:rFonts w:hint="eastAsia" w:ascii="微软雅黑" w:hAnsi="微软雅黑" w:eastAsia="微软雅黑" w:cs="微软雅黑"/>
                <w:sz w:val="28"/>
                <w:szCs w:val="28"/>
              </w:rPr>
            </w:rPrChange>
          </w:rPr>
          <w:tab/>
        </w:r>
      </w:del>
      <w:del w:id="304" w:author="威(×_×)" w:date="2021-03-18T18:57:25Z">
        <w:r>
          <w:rPr>
            <w:rFonts w:hint="default" w:ascii="Times New Roman" w:hAnsi="Times New Roman" w:eastAsia="微软雅黑" w:cs="Times New Roman"/>
            <w:sz w:val="28"/>
            <w:szCs w:val="28"/>
            <w:rPrChange w:id="305" w:author="威(×_×)" w:date="2021-03-18T17:49:20Z">
              <w:rPr>
                <w:rFonts w:hint="eastAsia" w:ascii="微软雅黑" w:hAnsi="微软雅黑" w:eastAsia="微软雅黑" w:cs="微软雅黑"/>
                <w:sz w:val="28"/>
                <w:szCs w:val="28"/>
              </w:rPr>
            </w:rPrChange>
          </w:rPr>
          <w:fldChar w:fldCharType="begin"/>
        </w:r>
      </w:del>
      <w:del w:id="306" w:author="威(×_×)" w:date="2021-03-18T18:57:25Z">
        <w:r>
          <w:rPr>
            <w:rFonts w:hint="default" w:ascii="Times New Roman" w:hAnsi="Times New Roman" w:eastAsia="微软雅黑" w:cs="Times New Roman"/>
            <w:sz w:val="28"/>
            <w:szCs w:val="28"/>
            <w:rPrChange w:id="307" w:author="威(×_×)" w:date="2021-03-18T17:49:20Z">
              <w:rPr>
                <w:rFonts w:hint="eastAsia" w:ascii="微软雅黑" w:hAnsi="微软雅黑" w:eastAsia="微软雅黑" w:cs="微软雅黑"/>
                <w:sz w:val="28"/>
                <w:szCs w:val="28"/>
              </w:rPr>
            </w:rPrChange>
          </w:rPr>
          <w:delInstrText xml:space="preserve"> PAGEREF _Toc9078 </w:delInstrText>
        </w:r>
      </w:del>
      <w:del w:id="308" w:author="威(×_×)" w:date="2021-03-18T18:57:25Z">
        <w:r>
          <w:rPr>
            <w:rFonts w:hint="default" w:ascii="Times New Roman" w:hAnsi="Times New Roman" w:eastAsia="微软雅黑" w:cs="Times New Roman"/>
            <w:sz w:val="28"/>
            <w:szCs w:val="28"/>
            <w:rPrChange w:id="309" w:author="威(×_×)" w:date="2021-03-18T17:49:20Z">
              <w:rPr>
                <w:rFonts w:hint="eastAsia" w:ascii="微软雅黑" w:hAnsi="微软雅黑" w:eastAsia="微软雅黑" w:cs="微软雅黑"/>
                <w:sz w:val="28"/>
                <w:szCs w:val="28"/>
              </w:rPr>
            </w:rPrChange>
          </w:rPr>
          <w:fldChar w:fldCharType="separate"/>
        </w:r>
      </w:del>
      <w:del w:id="310" w:author="威(×_×)" w:date="2021-03-18T18:57:25Z">
        <w:r>
          <w:rPr>
            <w:rFonts w:ascii="Times New Roman" w:hAnsi="Times New Roman" w:eastAsia="微软雅黑" w:cs="Times New Roman"/>
            <w:sz w:val="28"/>
            <w:szCs w:val="28"/>
            <w:rPrChange w:id="311" w:author="威(×_×)" w:date="2021-03-18T17:49:20Z">
              <w:rPr>
                <w:rFonts w:ascii="微软雅黑" w:hAnsi="微软雅黑" w:eastAsia="微软雅黑" w:cs="微软雅黑"/>
                <w:sz w:val="28"/>
                <w:szCs w:val="28"/>
              </w:rPr>
            </w:rPrChange>
          </w:rPr>
          <w:delText>35</w:delText>
        </w:r>
      </w:del>
      <w:del w:id="312" w:author="威(×_×)" w:date="2021-03-18T18:57:25Z">
        <w:r>
          <w:rPr>
            <w:rFonts w:hint="default" w:ascii="Times New Roman" w:hAnsi="Times New Roman" w:eastAsia="微软雅黑" w:cs="Times New Roman"/>
            <w:sz w:val="28"/>
            <w:szCs w:val="28"/>
            <w:rPrChange w:id="313"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del w:id="314" w:author="威(×_×)" w:date="2021-03-18T18:57:25Z"/>
          <w:rFonts w:ascii="Times New Roman" w:hAnsi="Times New Roman" w:eastAsia="微软雅黑" w:cs="Times New Roman"/>
          <w:sz w:val="28"/>
          <w:szCs w:val="28"/>
          <w:rPrChange w:id="315" w:author="威(×_×)" w:date="2021-03-18T17:49:20Z">
            <w:rPr>
              <w:del w:id="316" w:author="威(×_×)" w:date="2021-03-18T18:57:25Z"/>
              <w:rFonts w:ascii="微软雅黑" w:hAnsi="微软雅黑" w:eastAsia="微软雅黑" w:cs="微软雅黑"/>
              <w:sz w:val="28"/>
              <w:szCs w:val="28"/>
            </w:rPr>
          </w:rPrChange>
        </w:rPr>
      </w:pPr>
      <w:del w:id="317" w:author="威(×_×)" w:date="2021-03-18T18:57:25Z">
        <w:r>
          <w:rPr>
            <w:rFonts w:hint="default" w:ascii="Times New Roman" w:hAnsi="Times New Roman" w:eastAsia="微软雅黑" w:cs="Times New Roman"/>
            <w:bCs/>
            <w:kern w:val="44"/>
            <w:sz w:val="28"/>
            <w:szCs w:val="28"/>
            <w:rPrChange w:id="318" w:author="威(×_×)" w:date="2021-03-18T17:49:20Z">
              <w:rPr>
                <w:rFonts w:hint="eastAsia" w:ascii="微软雅黑" w:hAnsi="微软雅黑" w:eastAsia="微软雅黑" w:cs="微软雅黑"/>
                <w:bCs/>
                <w:kern w:val="44"/>
                <w:sz w:val="28"/>
                <w:szCs w:val="28"/>
              </w:rPr>
            </w:rPrChange>
          </w:rPr>
          <w:delText>15入围简案阶段参赛确认函</w:delText>
        </w:r>
      </w:del>
      <w:del w:id="319" w:author="威(×_×)" w:date="2021-03-18T18:57:25Z">
        <w:r>
          <w:rPr>
            <w:rFonts w:hint="default" w:ascii="Times New Roman" w:hAnsi="Times New Roman" w:eastAsia="微软雅黑" w:cs="Times New Roman"/>
            <w:sz w:val="28"/>
            <w:szCs w:val="28"/>
            <w:rPrChange w:id="320" w:author="威(×_×)" w:date="2021-03-18T17:49:20Z">
              <w:rPr>
                <w:rFonts w:hint="eastAsia" w:ascii="微软雅黑" w:hAnsi="微软雅黑" w:eastAsia="微软雅黑" w:cs="微软雅黑"/>
                <w:sz w:val="28"/>
                <w:szCs w:val="28"/>
              </w:rPr>
            </w:rPrChange>
          </w:rPr>
          <w:tab/>
        </w:r>
      </w:del>
      <w:del w:id="321" w:author="威(×_×)" w:date="2021-03-18T18:57:25Z">
        <w:r>
          <w:rPr>
            <w:rFonts w:hint="default" w:ascii="Times New Roman" w:hAnsi="Times New Roman" w:eastAsia="微软雅黑" w:cs="Times New Roman"/>
            <w:sz w:val="28"/>
            <w:szCs w:val="28"/>
            <w:rPrChange w:id="322" w:author="威(×_×)" w:date="2021-03-18T17:49:20Z">
              <w:rPr>
                <w:rFonts w:hint="eastAsia" w:ascii="微软雅黑" w:hAnsi="微软雅黑" w:eastAsia="微软雅黑" w:cs="微软雅黑"/>
                <w:sz w:val="28"/>
                <w:szCs w:val="28"/>
              </w:rPr>
            </w:rPrChange>
          </w:rPr>
          <w:fldChar w:fldCharType="begin"/>
        </w:r>
      </w:del>
      <w:del w:id="323" w:author="威(×_×)" w:date="2021-03-18T18:57:25Z">
        <w:r>
          <w:rPr>
            <w:rFonts w:hint="default" w:ascii="Times New Roman" w:hAnsi="Times New Roman" w:eastAsia="微软雅黑" w:cs="Times New Roman"/>
            <w:sz w:val="28"/>
            <w:szCs w:val="28"/>
            <w:rPrChange w:id="324" w:author="威(×_×)" w:date="2021-03-18T17:49:20Z">
              <w:rPr>
                <w:rFonts w:hint="eastAsia" w:ascii="微软雅黑" w:hAnsi="微软雅黑" w:eastAsia="微软雅黑" w:cs="微软雅黑"/>
                <w:sz w:val="28"/>
                <w:szCs w:val="28"/>
              </w:rPr>
            </w:rPrChange>
          </w:rPr>
          <w:delInstrText xml:space="preserve"> PAGEREF _Toc25653 </w:delInstrText>
        </w:r>
      </w:del>
      <w:del w:id="325" w:author="威(×_×)" w:date="2021-03-18T18:57:25Z">
        <w:r>
          <w:rPr>
            <w:rFonts w:hint="default" w:ascii="Times New Roman" w:hAnsi="Times New Roman" w:eastAsia="微软雅黑" w:cs="Times New Roman"/>
            <w:sz w:val="28"/>
            <w:szCs w:val="28"/>
            <w:rPrChange w:id="326" w:author="威(×_×)" w:date="2021-03-18T17:49:20Z">
              <w:rPr>
                <w:rFonts w:hint="eastAsia" w:ascii="微软雅黑" w:hAnsi="微软雅黑" w:eastAsia="微软雅黑" w:cs="微软雅黑"/>
                <w:sz w:val="28"/>
                <w:szCs w:val="28"/>
              </w:rPr>
            </w:rPrChange>
          </w:rPr>
          <w:fldChar w:fldCharType="separate"/>
        </w:r>
      </w:del>
      <w:del w:id="327" w:author="威(×_×)" w:date="2021-03-18T18:57:25Z">
        <w:r>
          <w:rPr>
            <w:rFonts w:ascii="Times New Roman" w:hAnsi="Times New Roman" w:eastAsia="微软雅黑" w:cs="Times New Roman"/>
            <w:sz w:val="28"/>
            <w:szCs w:val="28"/>
            <w:rPrChange w:id="328" w:author="威(×_×)" w:date="2021-03-18T17:49:20Z">
              <w:rPr>
                <w:rFonts w:ascii="微软雅黑" w:hAnsi="微软雅黑" w:eastAsia="微软雅黑" w:cs="微软雅黑"/>
                <w:sz w:val="28"/>
                <w:szCs w:val="28"/>
              </w:rPr>
            </w:rPrChange>
          </w:rPr>
          <w:delText>36</w:delText>
        </w:r>
      </w:del>
      <w:del w:id="329" w:author="威(×_×)" w:date="2021-03-18T18:57:25Z">
        <w:r>
          <w:rPr>
            <w:rFonts w:hint="default" w:ascii="Times New Roman" w:hAnsi="Times New Roman" w:eastAsia="微软雅黑" w:cs="Times New Roman"/>
            <w:sz w:val="28"/>
            <w:szCs w:val="28"/>
            <w:rPrChange w:id="330" w:author="威(×_×)" w:date="2021-03-18T17:49:20Z">
              <w:rPr>
                <w:rFonts w:hint="eastAsia" w:ascii="微软雅黑" w:hAnsi="微软雅黑" w:eastAsia="微软雅黑" w:cs="微软雅黑"/>
                <w:sz w:val="28"/>
                <w:szCs w:val="28"/>
              </w:rPr>
            </w:rPrChange>
          </w:rPr>
          <w:fldChar w:fldCharType="end"/>
        </w:r>
      </w:del>
    </w:p>
    <w:p>
      <w:pPr>
        <w:pStyle w:val="15"/>
        <w:tabs>
          <w:tab w:val="right" w:leader="dot" w:pos="9746"/>
          <w:tab w:val="clear" w:pos="9736"/>
        </w:tabs>
        <w:rPr>
          <w:ins w:id="331" w:author="威(×_×)" w:date="2021-03-18T18:57:25Z"/>
          <w:rFonts w:hint="eastAsia" w:ascii="微软雅黑" w:hAnsi="微软雅黑" w:eastAsia="微软雅黑" w:cs="微软雅黑"/>
          <w:sz w:val="24"/>
          <w:szCs w:val="24"/>
          <w:rPrChange w:id="332" w:author="威(×_×)" w:date="2021-03-18T18:57:50Z">
            <w:rPr>
              <w:ins w:id="333" w:author="威(×_×)" w:date="2021-03-18T18:57:25Z"/>
            </w:rPr>
          </w:rPrChange>
        </w:rPr>
      </w:pPr>
      <w:ins w:id="334" w:author="威(×_×)" w:date="2021-03-18T18:57:25Z">
        <w:r>
          <w:rPr>
            <w:rFonts w:hint="eastAsia" w:ascii="微软雅黑" w:hAnsi="微软雅黑" w:eastAsia="微软雅黑" w:cs="微软雅黑"/>
            <w:color w:val="537F35"/>
            <w:sz w:val="24"/>
            <w:szCs w:val="24"/>
            <w:u w:val="single"/>
            <w:rPrChange w:id="335" w:author="威(×_×)" w:date="2021-03-18T18:57:50Z">
              <w:rPr>
                <w:rFonts w:hint="default" w:ascii="Times New Roman" w:hAnsi="Times New Roman" w:eastAsia="微软雅黑" w:cs="Times New Roman"/>
                <w:color w:val="537F35"/>
                <w:u w:val="single"/>
              </w:rPr>
            </w:rPrChange>
          </w:rPr>
          <w:t>1</w:t>
        </w:r>
      </w:ins>
      <w:ins w:id="336" w:author="威(×_×)" w:date="2021-03-18T18:57:25Z">
        <w:r>
          <w:rPr>
            <w:rFonts w:hint="eastAsia" w:ascii="微软雅黑" w:hAnsi="微软雅黑" w:eastAsia="微软雅黑" w:cs="微软雅黑"/>
            <w:smallCaps w:val="0"/>
            <w:color w:val="537F35"/>
            <w:sz w:val="24"/>
            <w:szCs w:val="24"/>
            <w:u w:val="single"/>
            <w:rPrChange w:id="337" w:author="威(×_×)" w:date="2021-03-18T18:57:50Z">
              <w:rPr>
                <w:rFonts w:hint="default" w:ascii="Times New Roman" w:hAnsi="Times New Roman" w:eastAsia="微软雅黑" w:cs="Times New Roman"/>
                <w:smallCaps w:val="0"/>
                <w:color w:val="537F35"/>
                <w:u w:val="single"/>
              </w:rPr>
            </w:rPrChange>
          </w:rPr>
          <w:t>入围简案阶段竞赛申请书</w:t>
        </w:r>
      </w:ins>
      <w:ins w:id="338" w:author="威(×_×)" w:date="2021-03-18T18:57:25Z">
        <w:r>
          <w:rPr>
            <w:rFonts w:hint="eastAsia" w:ascii="微软雅黑" w:hAnsi="微软雅黑" w:eastAsia="微软雅黑" w:cs="微软雅黑"/>
            <w:smallCaps w:val="0"/>
            <w:color w:val="537F35"/>
            <w:sz w:val="24"/>
            <w:szCs w:val="24"/>
            <w:rPrChange w:id="339" w:author="威(×_×)" w:date="2021-03-18T18:57:50Z">
              <w:rPr>
                <w:rFonts w:hint="default" w:ascii="Times New Roman" w:hAnsi="Times New Roman" w:eastAsia="微软雅黑" w:cs="Times New Roman"/>
                <w:smallCaps w:val="0"/>
                <w:color w:val="537F35"/>
                <w:szCs w:val="28"/>
              </w:rPr>
            </w:rPrChange>
          </w:rPr>
          <w:t xml:space="preserve"> Brief </w:t>
        </w:r>
      </w:ins>
      <w:ins w:id="340" w:author="威(×_×)" w:date="2021-03-19T11:29:50Z">
        <w:r>
          <w:rPr>
            <w:rFonts w:hint="eastAsia" w:ascii="微软雅黑" w:hAnsi="微软雅黑" w:eastAsia="微软雅黑" w:cs="微软雅黑"/>
            <w:smallCaps w:val="0"/>
            <w:color w:val="537F35"/>
            <w:sz w:val="24"/>
            <w:szCs w:val="24"/>
            <w:lang w:eastAsia="zh-CN"/>
          </w:rPr>
          <w:t>Scheme</w:t>
        </w:r>
      </w:ins>
      <w:ins w:id="341" w:author="威(×_×)" w:date="2021-03-18T18:57:25Z">
        <w:r>
          <w:rPr>
            <w:rFonts w:hint="eastAsia" w:ascii="微软雅黑" w:hAnsi="微软雅黑" w:eastAsia="微软雅黑" w:cs="微软雅黑"/>
            <w:smallCaps w:val="0"/>
            <w:color w:val="537F35"/>
            <w:sz w:val="24"/>
            <w:szCs w:val="24"/>
            <w:rPrChange w:id="342" w:author="威(×_×)" w:date="2021-03-18T18:57:50Z">
              <w:rPr>
                <w:rFonts w:hint="default" w:ascii="Times New Roman" w:hAnsi="Times New Roman" w:eastAsia="微软雅黑" w:cs="Times New Roman"/>
                <w:smallCaps w:val="0"/>
                <w:color w:val="537F35"/>
                <w:szCs w:val="28"/>
              </w:rPr>
            </w:rPrChange>
          </w:rPr>
          <w:t xml:space="preserve"> Submission Stage</w:t>
        </w:r>
      </w:ins>
      <w:ins w:id="343" w:author="威(×_×)" w:date="2021-03-18T18:57:25Z">
        <w:r>
          <w:rPr>
            <w:rFonts w:hint="eastAsia" w:ascii="微软雅黑" w:hAnsi="微软雅黑" w:eastAsia="微软雅黑" w:cs="微软雅黑"/>
            <w:smallCaps w:val="0"/>
            <w:color w:val="537F35"/>
            <w:sz w:val="24"/>
            <w:szCs w:val="24"/>
            <w:lang w:val="en-US" w:eastAsia="zh-CN"/>
            <w:rPrChange w:id="344" w:author="威(×_×)" w:date="2021-03-18T18:57:50Z">
              <w:rPr>
                <w:rFonts w:hint="default" w:ascii="Times New Roman" w:hAnsi="Times New Roman" w:eastAsia="微软雅黑" w:cs="Times New Roman"/>
                <w:smallCaps w:val="0"/>
                <w:color w:val="537F35"/>
                <w:szCs w:val="28"/>
                <w:lang w:val="en-US" w:eastAsia="zh-CN"/>
              </w:rPr>
            </w:rPrChange>
          </w:rPr>
          <w:t xml:space="preserve"> </w:t>
        </w:r>
      </w:ins>
      <w:ins w:id="345" w:author="威(×_×)" w:date="2021-03-18T18:57:25Z">
        <w:r>
          <w:rPr>
            <w:rFonts w:hint="eastAsia" w:ascii="微软雅黑" w:hAnsi="微软雅黑" w:eastAsia="微软雅黑" w:cs="微软雅黑"/>
            <w:smallCaps w:val="0"/>
            <w:color w:val="537F35"/>
            <w:sz w:val="24"/>
            <w:szCs w:val="24"/>
            <w:rPrChange w:id="346" w:author="威(×_×)" w:date="2021-03-18T18:57:50Z">
              <w:rPr>
                <w:rFonts w:hint="default" w:ascii="Times New Roman" w:hAnsi="Times New Roman" w:eastAsia="微软雅黑" w:cs="Times New Roman"/>
                <w:smallCaps w:val="0"/>
                <w:color w:val="537F35"/>
                <w:szCs w:val="28"/>
              </w:rPr>
            </w:rPrChange>
          </w:rPr>
          <w:t>Application Form</w:t>
        </w:r>
      </w:ins>
      <w:ins w:id="347" w:author="威(×_×)" w:date="2021-03-18T18:57:25Z">
        <w:r>
          <w:rPr>
            <w:rFonts w:hint="eastAsia" w:ascii="微软雅黑" w:hAnsi="微软雅黑" w:eastAsia="微软雅黑" w:cs="微软雅黑"/>
            <w:sz w:val="24"/>
            <w:szCs w:val="24"/>
            <w:rPrChange w:id="348" w:author="威(×_×)" w:date="2021-03-18T18:57:50Z">
              <w:rPr/>
            </w:rPrChange>
          </w:rPr>
          <w:tab/>
        </w:r>
      </w:ins>
      <w:ins w:id="349" w:author="威(×_×)" w:date="2021-03-18T18:57:25Z">
        <w:r>
          <w:rPr>
            <w:rFonts w:hint="eastAsia" w:ascii="微软雅黑" w:hAnsi="微软雅黑" w:eastAsia="微软雅黑" w:cs="微软雅黑"/>
            <w:sz w:val="24"/>
            <w:szCs w:val="24"/>
            <w:rPrChange w:id="350" w:author="威(×_×)" w:date="2021-03-18T18:57:50Z">
              <w:rPr/>
            </w:rPrChange>
          </w:rPr>
          <w:fldChar w:fldCharType="begin"/>
        </w:r>
      </w:ins>
      <w:ins w:id="351" w:author="威(×_×)" w:date="2021-03-18T18:57:25Z">
        <w:r>
          <w:rPr>
            <w:rFonts w:hint="eastAsia" w:ascii="微软雅黑" w:hAnsi="微软雅黑" w:eastAsia="微软雅黑" w:cs="微软雅黑"/>
            <w:sz w:val="24"/>
            <w:szCs w:val="24"/>
            <w:rPrChange w:id="352" w:author="威(×_×)" w:date="2021-03-18T18:57:50Z">
              <w:rPr/>
            </w:rPrChange>
          </w:rPr>
          <w:instrText xml:space="preserve"> PAGEREF _Toc2126 </w:instrText>
        </w:r>
      </w:ins>
      <w:ins w:id="353" w:author="威(×_×)" w:date="2021-03-18T18:57:25Z">
        <w:r>
          <w:rPr>
            <w:rFonts w:hint="eastAsia" w:ascii="微软雅黑" w:hAnsi="微软雅黑" w:eastAsia="微软雅黑" w:cs="微软雅黑"/>
            <w:sz w:val="24"/>
            <w:szCs w:val="24"/>
            <w:rPrChange w:id="354" w:author="威(×_×)" w:date="2021-03-18T18:57:50Z">
              <w:rPr/>
            </w:rPrChange>
          </w:rPr>
          <w:fldChar w:fldCharType="separate"/>
        </w:r>
      </w:ins>
      <w:ins w:id="355" w:author="威(×_×)" w:date="2021-03-19T17:53:27Z">
        <w:r>
          <w:rPr>
            <w:rFonts w:hint="eastAsia" w:ascii="微软雅黑" w:hAnsi="微软雅黑" w:eastAsia="微软雅黑" w:cs="微软雅黑"/>
            <w:sz w:val="24"/>
            <w:szCs w:val="24"/>
          </w:rPr>
          <w:t>1</w:t>
        </w:r>
      </w:ins>
      <w:ins w:id="356" w:author="威(×_×)" w:date="2021-03-18T18:57:25Z">
        <w:r>
          <w:rPr>
            <w:rFonts w:hint="eastAsia" w:ascii="微软雅黑" w:hAnsi="微软雅黑" w:eastAsia="微软雅黑" w:cs="微软雅黑"/>
            <w:sz w:val="24"/>
            <w:szCs w:val="24"/>
            <w:rPrChange w:id="357" w:author="威(×_×)" w:date="2021-03-18T18:57:50Z">
              <w:rPr/>
            </w:rPrChange>
          </w:rPr>
          <w:fldChar w:fldCharType="end"/>
        </w:r>
      </w:ins>
    </w:p>
    <w:p>
      <w:pPr>
        <w:pStyle w:val="15"/>
        <w:tabs>
          <w:tab w:val="right" w:leader="dot" w:pos="9746"/>
          <w:tab w:val="clear" w:pos="9736"/>
        </w:tabs>
        <w:rPr>
          <w:ins w:id="358" w:author="威(×_×)" w:date="2021-03-18T18:57:25Z"/>
          <w:rFonts w:hint="eastAsia" w:ascii="微软雅黑" w:hAnsi="微软雅黑" w:eastAsia="微软雅黑" w:cs="微软雅黑"/>
          <w:sz w:val="24"/>
          <w:szCs w:val="24"/>
          <w:rPrChange w:id="359" w:author="威(×_×)" w:date="2021-03-18T18:57:50Z">
            <w:rPr>
              <w:ins w:id="360" w:author="威(×_×)" w:date="2021-03-18T18:57:25Z"/>
            </w:rPr>
          </w:rPrChange>
        </w:rPr>
      </w:pPr>
      <w:ins w:id="361" w:author="威(×_×)" w:date="2021-03-18T18:57:25Z">
        <w:r>
          <w:rPr>
            <w:rFonts w:hint="eastAsia" w:ascii="微软雅黑" w:hAnsi="微软雅黑" w:eastAsia="微软雅黑" w:cs="微软雅黑"/>
            <w:smallCaps w:val="0"/>
            <w:color w:val="537F35"/>
            <w:sz w:val="24"/>
            <w:szCs w:val="24"/>
            <w:u w:val="single"/>
            <w:rPrChange w:id="362" w:author="威(×_×)" w:date="2021-03-18T18:57:50Z">
              <w:rPr>
                <w:rFonts w:hint="default" w:ascii="Times New Roman" w:hAnsi="Times New Roman" w:eastAsia="微软雅黑" w:cs="Times New Roman"/>
                <w:smallCaps w:val="0"/>
                <w:color w:val="537F35"/>
                <w:u w:val="single"/>
              </w:rPr>
            </w:rPrChange>
          </w:rPr>
          <w:t>2联合团队协议（如需）Joint team Agreement (if needed)</w:t>
        </w:r>
      </w:ins>
      <w:ins w:id="363" w:author="威(×_×)" w:date="2021-03-18T18:57:25Z">
        <w:r>
          <w:rPr>
            <w:rFonts w:hint="eastAsia" w:ascii="微软雅黑" w:hAnsi="微软雅黑" w:eastAsia="微软雅黑" w:cs="微软雅黑"/>
            <w:sz w:val="24"/>
            <w:szCs w:val="24"/>
            <w:rPrChange w:id="364" w:author="威(×_×)" w:date="2021-03-18T18:57:50Z">
              <w:rPr/>
            </w:rPrChange>
          </w:rPr>
          <w:tab/>
        </w:r>
      </w:ins>
      <w:ins w:id="365" w:author="威(×_×)" w:date="2021-03-18T18:57:25Z">
        <w:r>
          <w:rPr>
            <w:rFonts w:hint="eastAsia" w:ascii="微软雅黑" w:hAnsi="微软雅黑" w:eastAsia="微软雅黑" w:cs="微软雅黑"/>
            <w:sz w:val="24"/>
            <w:szCs w:val="24"/>
            <w:rPrChange w:id="366" w:author="威(×_×)" w:date="2021-03-18T18:57:50Z">
              <w:rPr/>
            </w:rPrChange>
          </w:rPr>
          <w:fldChar w:fldCharType="begin"/>
        </w:r>
      </w:ins>
      <w:ins w:id="367" w:author="威(×_×)" w:date="2021-03-18T18:57:25Z">
        <w:r>
          <w:rPr>
            <w:rFonts w:hint="eastAsia" w:ascii="微软雅黑" w:hAnsi="微软雅黑" w:eastAsia="微软雅黑" w:cs="微软雅黑"/>
            <w:sz w:val="24"/>
            <w:szCs w:val="24"/>
            <w:rPrChange w:id="368" w:author="威(×_×)" w:date="2021-03-18T18:57:50Z">
              <w:rPr/>
            </w:rPrChange>
          </w:rPr>
          <w:instrText xml:space="preserve"> PAGEREF _Toc30823 </w:instrText>
        </w:r>
      </w:ins>
      <w:ins w:id="369" w:author="威(×_×)" w:date="2021-03-18T18:57:25Z">
        <w:r>
          <w:rPr>
            <w:rFonts w:hint="eastAsia" w:ascii="微软雅黑" w:hAnsi="微软雅黑" w:eastAsia="微软雅黑" w:cs="微软雅黑"/>
            <w:sz w:val="24"/>
            <w:szCs w:val="24"/>
            <w:rPrChange w:id="370" w:author="威(×_×)" w:date="2021-03-18T18:57:50Z">
              <w:rPr/>
            </w:rPrChange>
          </w:rPr>
          <w:fldChar w:fldCharType="separate"/>
        </w:r>
      </w:ins>
      <w:ins w:id="371" w:author="威(×_×)" w:date="2021-03-19T17:53:27Z">
        <w:r>
          <w:rPr>
            <w:rFonts w:hint="eastAsia" w:ascii="微软雅黑" w:hAnsi="微软雅黑" w:eastAsia="微软雅黑" w:cs="微软雅黑"/>
            <w:sz w:val="24"/>
            <w:szCs w:val="24"/>
          </w:rPr>
          <w:t>4</w:t>
        </w:r>
      </w:ins>
      <w:ins w:id="372" w:author="威(×_×)" w:date="2021-03-18T18:57:25Z">
        <w:r>
          <w:rPr>
            <w:rFonts w:hint="eastAsia" w:ascii="微软雅黑" w:hAnsi="微软雅黑" w:eastAsia="微软雅黑" w:cs="微软雅黑"/>
            <w:sz w:val="24"/>
            <w:szCs w:val="24"/>
            <w:rPrChange w:id="373" w:author="威(×_×)" w:date="2021-03-18T18:57:50Z">
              <w:rPr/>
            </w:rPrChange>
          </w:rPr>
          <w:fldChar w:fldCharType="end"/>
        </w:r>
      </w:ins>
    </w:p>
    <w:p>
      <w:pPr>
        <w:pStyle w:val="15"/>
        <w:tabs>
          <w:tab w:val="right" w:leader="dot" w:pos="9746"/>
          <w:tab w:val="clear" w:pos="9736"/>
        </w:tabs>
        <w:rPr>
          <w:ins w:id="374" w:author="威(×_×)" w:date="2021-03-18T18:57:25Z"/>
          <w:rFonts w:hint="eastAsia" w:ascii="微软雅黑" w:hAnsi="微软雅黑" w:eastAsia="微软雅黑" w:cs="微软雅黑"/>
          <w:sz w:val="24"/>
          <w:szCs w:val="24"/>
          <w:rPrChange w:id="375" w:author="威(×_×)" w:date="2021-03-18T18:57:50Z">
            <w:rPr>
              <w:ins w:id="376" w:author="威(×_×)" w:date="2021-03-18T18:57:25Z"/>
            </w:rPr>
          </w:rPrChange>
        </w:rPr>
      </w:pPr>
      <w:ins w:id="377" w:author="威(×_×)" w:date="2021-03-18T18:57:25Z">
        <w:r>
          <w:rPr>
            <w:rFonts w:hint="eastAsia" w:ascii="微软雅黑" w:hAnsi="微软雅黑" w:eastAsia="微软雅黑" w:cs="微软雅黑"/>
            <w:smallCaps w:val="0"/>
            <w:color w:val="537F35"/>
            <w:sz w:val="24"/>
            <w:szCs w:val="24"/>
            <w:u w:val="single"/>
            <w:rPrChange w:id="378" w:author="威(×_×)" w:date="2021-03-18T18:57:50Z">
              <w:rPr>
                <w:rFonts w:hint="default" w:ascii="Times New Roman" w:hAnsi="Times New Roman" w:eastAsia="微软雅黑" w:cs="Times New Roman"/>
                <w:smallCaps w:val="0"/>
                <w:color w:val="537F35"/>
                <w:u w:val="single"/>
              </w:rPr>
            </w:rPrChange>
          </w:rPr>
          <w:t>3参赛联合团队报名情况一览表List of Application Information</w:t>
        </w:r>
      </w:ins>
      <w:ins w:id="379" w:author="威(×_×)" w:date="2021-03-18T18:57:25Z">
        <w:r>
          <w:rPr>
            <w:rFonts w:hint="eastAsia" w:ascii="微软雅黑" w:hAnsi="微软雅黑" w:eastAsia="微软雅黑" w:cs="微软雅黑"/>
            <w:sz w:val="24"/>
            <w:szCs w:val="24"/>
            <w:rPrChange w:id="380" w:author="威(×_×)" w:date="2021-03-18T18:57:50Z">
              <w:rPr/>
            </w:rPrChange>
          </w:rPr>
          <w:tab/>
        </w:r>
      </w:ins>
      <w:ins w:id="381" w:author="威(×_×)" w:date="2021-03-18T18:57:25Z">
        <w:r>
          <w:rPr>
            <w:rFonts w:hint="eastAsia" w:ascii="微软雅黑" w:hAnsi="微软雅黑" w:eastAsia="微软雅黑" w:cs="微软雅黑"/>
            <w:sz w:val="24"/>
            <w:szCs w:val="24"/>
            <w:rPrChange w:id="382" w:author="威(×_×)" w:date="2021-03-18T18:57:50Z">
              <w:rPr/>
            </w:rPrChange>
          </w:rPr>
          <w:fldChar w:fldCharType="begin"/>
        </w:r>
      </w:ins>
      <w:ins w:id="383" w:author="威(×_×)" w:date="2021-03-18T18:57:25Z">
        <w:r>
          <w:rPr>
            <w:rFonts w:hint="eastAsia" w:ascii="微软雅黑" w:hAnsi="微软雅黑" w:eastAsia="微软雅黑" w:cs="微软雅黑"/>
            <w:sz w:val="24"/>
            <w:szCs w:val="24"/>
            <w:rPrChange w:id="384" w:author="威(×_×)" w:date="2021-03-18T18:57:50Z">
              <w:rPr/>
            </w:rPrChange>
          </w:rPr>
          <w:instrText xml:space="preserve"> PAGEREF _Toc31501 </w:instrText>
        </w:r>
      </w:ins>
      <w:ins w:id="385" w:author="威(×_×)" w:date="2021-03-18T18:57:25Z">
        <w:r>
          <w:rPr>
            <w:rFonts w:hint="eastAsia" w:ascii="微软雅黑" w:hAnsi="微软雅黑" w:eastAsia="微软雅黑" w:cs="微软雅黑"/>
            <w:sz w:val="24"/>
            <w:szCs w:val="24"/>
            <w:rPrChange w:id="386" w:author="威(×_×)" w:date="2021-03-18T18:57:50Z">
              <w:rPr/>
            </w:rPrChange>
          </w:rPr>
          <w:fldChar w:fldCharType="separate"/>
        </w:r>
      </w:ins>
      <w:ins w:id="387" w:author="威(×_×)" w:date="2021-03-19T17:53:27Z">
        <w:r>
          <w:rPr>
            <w:rFonts w:hint="eastAsia" w:ascii="微软雅黑" w:hAnsi="微软雅黑" w:eastAsia="微软雅黑" w:cs="微软雅黑"/>
            <w:sz w:val="24"/>
            <w:szCs w:val="24"/>
          </w:rPr>
          <w:t>7</w:t>
        </w:r>
      </w:ins>
      <w:ins w:id="388" w:author="威(×_×)" w:date="2021-03-18T18:57:25Z">
        <w:r>
          <w:rPr>
            <w:rFonts w:hint="eastAsia" w:ascii="微软雅黑" w:hAnsi="微软雅黑" w:eastAsia="微软雅黑" w:cs="微软雅黑"/>
            <w:sz w:val="24"/>
            <w:szCs w:val="24"/>
            <w:rPrChange w:id="389" w:author="威(×_×)" w:date="2021-03-18T18:57:50Z">
              <w:rPr/>
            </w:rPrChange>
          </w:rPr>
          <w:fldChar w:fldCharType="end"/>
        </w:r>
      </w:ins>
    </w:p>
    <w:p>
      <w:pPr>
        <w:pStyle w:val="15"/>
        <w:tabs>
          <w:tab w:val="right" w:leader="dot" w:pos="9746"/>
          <w:tab w:val="clear" w:pos="9736"/>
        </w:tabs>
        <w:rPr>
          <w:ins w:id="390" w:author="威(×_×)" w:date="2021-03-18T18:57:25Z"/>
          <w:rFonts w:hint="eastAsia" w:ascii="微软雅黑" w:hAnsi="微软雅黑" w:eastAsia="微软雅黑" w:cs="微软雅黑"/>
          <w:sz w:val="24"/>
          <w:szCs w:val="24"/>
          <w:rPrChange w:id="391" w:author="威(×_×)" w:date="2021-03-18T18:57:50Z">
            <w:rPr>
              <w:ins w:id="392" w:author="威(×_×)" w:date="2021-03-18T18:57:25Z"/>
            </w:rPr>
          </w:rPrChange>
        </w:rPr>
      </w:pPr>
      <w:ins w:id="393" w:author="威(×_×)" w:date="2021-03-18T18:57:25Z">
        <w:r>
          <w:rPr>
            <w:rFonts w:hint="eastAsia" w:ascii="微软雅黑" w:hAnsi="微软雅黑" w:eastAsia="微软雅黑" w:cs="微软雅黑"/>
            <w:smallCaps w:val="0"/>
            <w:color w:val="537F35"/>
            <w:sz w:val="24"/>
            <w:szCs w:val="24"/>
            <w:u w:val="single"/>
            <w:rPrChange w:id="394" w:author="威(×_×)" w:date="2021-03-18T18:57:50Z">
              <w:rPr>
                <w:rFonts w:hint="default" w:ascii="Times New Roman" w:hAnsi="Times New Roman" w:eastAsia="微软雅黑" w:cs="Times New Roman"/>
                <w:smallCaps w:val="0"/>
                <w:color w:val="537F35"/>
                <w:u w:val="single"/>
              </w:rPr>
            </w:rPrChange>
          </w:rPr>
          <w:t>4法定代表人身份证明文件Certificate of Legal Representative</w:t>
        </w:r>
      </w:ins>
      <w:ins w:id="395" w:author="威(×_×)" w:date="2021-03-18T18:57:25Z">
        <w:r>
          <w:rPr>
            <w:rFonts w:hint="eastAsia" w:ascii="微软雅黑" w:hAnsi="微软雅黑" w:eastAsia="微软雅黑" w:cs="微软雅黑"/>
            <w:sz w:val="24"/>
            <w:szCs w:val="24"/>
            <w:rPrChange w:id="396" w:author="威(×_×)" w:date="2021-03-18T18:57:50Z">
              <w:rPr/>
            </w:rPrChange>
          </w:rPr>
          <w:tab/>
        </w:r>
      </w:ins>
      <w:ins w:id="397" w:author="威(×_×)" w:date="2021-03-18T18:57:25Z">
        <w:r>
          <w:rPr>
            <w:rFonts w:hint="eastAsia" w:ascii="微软雅黑" w:hAnsi="微软雅黑" w:eastAsia="微软雅黑" w:cs="微软雅黑"/>
            <w:sz w:val="24"/>
            <w:szCs w:val="24"/>
            <w:rPrChange w:id="398" w:author="威(×_×)" w:date="2021-03-18T18:57:50Z">
              <w:rPr/>
            </w:rPrChange>
          </w:rPr>
          <w:fldChar w:fldCharType="begin"/>
        </w:r>
      </w:ins>
      <w:ins w:id="399" w:author="威(×_×)" w:date="2021-03-18T18:57:25Z">
        <w:r>
          <w:rPr>
            <w:rFonts w:hint="eastAsia" w:ascii="微软雅黑" w:hAnsi="微软雅黑" w:eastAsia="微软雅黑" w:cs="微软雅黑"/>
            <w:sz w:val="24"/>
            <w:szCs w:val="24"/>
            <w:rPrChange w:id="400" w:author="威(×_×)" w:date="2021-03-18T18:57:50Z">
              <w:rPr/>
            </w:rPrChange>
          </w:rPr>
          <w:instrText xml:space="preserve"> PAGEREF _Toc16307 </w:instrText>
        </w:r>
      </w:ins>
      <w:ins w:id="401" w:author="威(×_×)" w:date="2021-03-18T18:57:25Z">
        <w:r>
          <w:rPr>
            <w:rFonts w:hint="eastAsia" w:ascii="微软雅黑" w:hAnsi="微软雅黑" w:eastAsia="微软雅黑" w:cs="微软雅黑"/>
            <w:sz w:val="24"/>
            <w:szCs w:val="24"/>
            <w:rPrChange w:id="402" w:author="威(×_×)" w:date="2021-03-18T18:57:50Z">
              <w:rPr/>
            </w:rPrChange>
          </w:rPr>
          <w:fldChar w:fldCharType="separate"/>
        </w:r>
      </w:ins>
      <w:ins w:id="403" w:author="威(×_×)" w:date="2021-03-19T17:53:27Z">
        <w:r>
          <w:rPr>
            <w:rFonts w:hint="eastAsia" w:ascii="微软雅黑" w:hAnsi="微软雅黑" w:eastAsia="微软雅黑" w:cs="微软雅黑"/>
            <w:sz w:val="24"/>
            <w:szCs w:val="24"/>
          </w:rPr>
          <w:t>11</w:t>
        </w:r>
      </w:ins>
      <w:ins w:id="404" w:author="威(×_×)" w:date="2021-03-18T18:57:25Z">
        <w:r>
          <w:rPr>
            <w:rFonts w:hint="eastAsia" w:ascii="微软雅黑" w:hAnsi="微软雅黑" w:eastAsia="微软雅黑" w:cs="微软雅黑"/>
            <w:sz w:val="24"/>
            <w:szCs w:val="24"/>
            <w:rPrChange w:id="405" w:author="威(×_×)" w:date="2021-03-18T18:57:50Z">
              <w:rPr/>
            </w:rPrChange>
          </w:rPr>
          <w:fldChar w:fldCharType="end"/>
        </w:r>
      </w:ins>
    </w:p>
    <w:p>
      <w:pPr>
        <w:pStyle w:val="15"/>
        <w:tabs>
          <w:tab w:val="right" w:leader="dot" w:pos="9746"/>
          <w:tab w:val="clear" w:pos="9736"/>
        </w:tabs>
        <w:rPr>
          <w:ins w:id="406" w:author="威(×_×)" w:date="2021-03-18T18:57:25Z"/>
          <w:rFonts w:hint="eastAsia" w:ascii="微软雅黑" w:hAnsi="微软雅黑" w:eastAsia="微软雅黑" w:cs="微软雅黑"/>
          <w:sz w:val="24"/>
          <w:szCs w:val="24"/>
          <w:rPrChange w:id="407" w:author="威(×_×)" w:date="2021-03-18T18:57:50Z">
            <w:rPr>
              <w:ins w:id="408" w:author="威(×_×)" w:date="2021-03-18T18:57:25Z"/>
            </w:rPr>
          </w:rPrChange>
        </w:rPr>
      </w:pPr>
      <w:ins w:id="409" w:author="威(×_×)" w:date="2021-03-18T18:57:25Z">
        <w:r>
          <w:rPr>
            <w:rFonts w:hint="eastAsia" w:ascii="微软雅黑" w:hAnsi="微软雅黑" w:eastAsia="微软雅黑" w:cs="微软雅黑"/>
            <w:color w:val="537F35"/>
            <w:sz w:val="24"/>
            <w:szCs w:val="24"/>
            <w:u w:val="single"/>
            <w:rPrChange w:id="410" w:author="威(×_×)" w:date="2021-03-18T18:57:50Z">
              <w:rPr>
                <w:rFonts w:hint="default" w:ascii="Times New Roman" w:hAnsi="Times New Roman" w:eastAsia="微软雅黑" w:cs="Times New Roman"/>
                <w:color w:val="537F35"/>
                <w:u w:val="single"/>
              </w:rPr>
            </w:rPrChange>
          </w:rPr>
          <w:t>5</w:t>
        </w:r>
      </w:ins>
      <w:ins w:id="411" w:author="威(×_×)" w:date="2021-03-18T18:57:25Z">
        <w:r>
          <w:rPr>
            <w:rFonts w:hint="eastAsia" w:ascii="微软雅黑" w:hAnsi="微软雅黑" w:eastAsia="微软雅黑" w:cs="微软雅黑"/>
            <w:smallCaps w:val="0"/>
            <w:color w:val="537F35"/>
            <w:sz w:val="24"/>
            <w:szCs w:val="24"/>
            <w:u w:val="single"/>
            <w:rPrChange w:id="412" w:author="威(×_×)" w:date="2021-03-18T18:57:50Z">
              <w:rPr>
                <w:rFonts w:hint="default" w:ascii="Times New Roman" w:hAnsi="Times New Roman" w:eastAsia="微软雅黑" w:cs="Times New Roman"/>
                <w:smallCaps w:val="0"/>
                <w:color w:val="537F35"/>
                <w:u w:val="single"/>
              </w:rPr>
            </w:rPrChange>
          </w:rPr>
          <w:t>法定代表人授权委托书Power of Attorney of Legal Representative</w:t>
        </w:r>
      </w:ins>
      <w:ins w:id="413" w:author="威(×_×)" w:date="2021-03-18T18:57:25Z">
        <w:r>
          <w:rPr>
            <w:rFonts w:hint="eastAsia" w:ascii="微软雅黑" w:hAnsi="微软雅黑" w:eastAsia="微软雅黑" w:cs="微软雅黑"/>
            <w:sz w:val="24"/>
            <w:szCs w:val="24"/>
            <w:rPrChange w:id="414" w:author="威(×_×)" w:date="2021-03-18T18:57:50Z">
              <w:rPr/>
            </w:rPrChange>
          </w:rPr>
          <w:tab/>
        </w:r>
      </w:ins>
      <w:ins w:id="415" w:author="威(×_×)" w:date="2021-03-18T18:57:25Z">
        <w:r>
          <w:rPr>
            <w:rFonts w:hint="eastAsia" w:ascii="微软雅黑" w:hAnsi="微软雅黑" w:eastAsia="微软雅黑" w:cs="微软雅黑"/>
            <w:sz w:val="24"/>
            <w:szCs w:val="24"/>
            <w:rPrChange w:id="416" w:author="威(×_×)" w:date="2021-03-18T18:57:50Z">
              <w:rPr/>
            </w:rPrChange>
          </w:rPr>
          <w:fldChar w:fldCharType="begin"/>
        </w:r>
      </w:ins>
      <w:ins w:id="417" w:author="威(×_×)" w:date="2021-03-18T18:57:25Z">
        <w:r>
          <w:rPr>
            <w:rFonts w:hint="eastAsia" w:ascii="微软雅黑" w:hAnsi="微软雅黑" w:eastAsia="微软雅黑" w:cs="微软雅黑"/>
            <w:sz w:val="24"/>
            <w:szCs w:val="24"/>
            <w:rPrChange w:id="418" w:author="威(×_×)" w:date="2021-03-18T18:57:50Z">
              <w:rPr/>
            </w:rPrChange>
          </w:rPr>
          <w:instrText xml:space="preserve"> PAGEREF _Toc31657 </w:instrText>
        </w:r>
      </w:ins>
      <w:ins w:id="419" w:author="威(×_×)" w:date="2021-03-18T18:57:25Z">
        <w:r>
          <w:rPr>
            <w:rFonts w:hint="eastAsia" w:ascii="微软雅黑" w:hAnsi="微软雅黑" w:eastAsia="微软雅黑" w:cs="微软雅黑"/>
            <w:sz w:val="24"/>
            <w:szCs w:val="24"/>
            <w:rPrChange w:id="420" w:author="威(×_×)" w:date="2021-03-18T18:57:50Z">
              <w:rPr/>
            </w:rPrChange>
          </w:rPr>
          <w:fldChar w:fldCharType="separate"/>
        </w:r>
      </w:ins>
      <w:ins w:id="421" w:author="威(×_×)" w:date="2021-03-19T17:53:27Z">
        <w:r>
          <w:rPr>
            <w:rFonts w:hint="eastAsia" w:ascii="微软雅黑" w:hAnsi="微软雅黑" w:eastAsia="微软雅黑" w:cs="微软雅黑"/>
            <w:sz w:val="24"/>
            <w:szCs w:val="24"/>
          </w:rPr>
          <w:t>13</w:t>
        </w:r>
      </w:ins>
      <w:ins w:id="422" w:author="威(×_×)" w:date="2021-03-18T18:57:25Z">
        <w:r>
          <w:rPr>
            <w:rFonts w:hint="eastAsia" w:ascii="微软雅黑" w:hAnsi="微软雅黑" w:eastAsia="微软雅黑" w:cs="微软雅黑"/>
            <w:sz w:val="24"/>
            <w:szCs w:val="24"/>
            <w:rPrChange w:id="423" w:author="威(×_×)" w:date="2021-03-18T18:57:50Z">
              <w:rPr/>
            </w:rPrChange>
          </w:rPr>
          <w:fldChar w:fldCharType="end"/>
        </w:r>
      </w:ins>
    </w:p>
    <w:p>
      <w:pPr>
        <w:pStyle w:val="15"/>
        <w:tabs>
          <w:tab w:val="right" w:leader="dot" w:pos="9746"/>
          <w:tab w:val="clear" w:pos="9736"/>
        </w:tabs>
        <w:rPr>
          <w:ins w:id="424" w:author="威(×_×)" w:date="2021-03-18T18:57:25Z"/>
          <w:rFonts w:hint="eastAsia" w:ascii="微软雅黑" w:hAnsi="微软雅黑" w:eastAsia="微软雅黑" w:cs="微软雅黑"/>
          <w:sz w:val="24"/>
          <w:szCs w:val="24"/>
          <w:rPrChange w:id="425" w:author="威(×_×)" w:date="2021-03-18T18:57:50Z">
            <w:rPr>
              <w:ins w:id="426" w:author="威(×_×)" w:date="2021-03-18T18:57:25Z"/>
            </w:rPr>
          </w:rPrChange>
        </w:rPr>
      </w:pPr>
      <w:ins w:id="427" w:author="威(×_×)" w:date="2021-03-18T18:57:25Z">
        <w:r>
          <w:rPr>
            <w:rFonts w:hint="eastAsia" w:ascii="微软雅黑" w:hAnsi="微软雅黑" w:eastAsia="微软雅黑" w:cs="微软雅黑"/>
            <w:smallCaps w:val="0"/>
            <w:color w:val="537F35"/>
            <w:sz w:val="24"/>
            <w:szCs w:val="24"/>
            <w:u w:val="single"/>
            <w:rPrChange w:id="428" w:author="威(×_×)" w:date="2021-03-18T18:57:50Z">
              <w:rPr>
                <w:rFonts w:hint="default" w:ascii="Times New Roman" w:hAnsi="Times New Roman" w:eastAsia="微软雅黑" w:cs="Times New Roman"/>
                <w:smallCaps w:val="0"/>
                <w:color w:val="537F35"/>
                <w:u w:val="single"/>
              </w:rPr>
            </w:rPrChange>
          </w:rPr>
          <w:t>6有效的营业执照（或商业登记证明）（提供复印件，加盖公章）Valid business license (or business registration certificate) (provide a copy with official seal)</w:t>
        </w:r>
      </w:ins>
      <w:ins w:id="429" w:author="威(×_×)" w:date="2021-03-18T18:57:25Z">
        <w:r>
          <w:rPr>
            <w:rFonts w:hint="eastAsia" w:ascii="微软雅黑" w:hAnsi="微软雅黑" w:eastAsia="微软雅黑" w:cs="微软雅黑"/>
            <w:sz w:val="24"/>
            <w:szCs w:val="24"/>
            <w:rPrChange w:id="430" w:author="威(×_×)" w:date="2021-03-18T18:57:50Z">
              <w:rPr/>
            </w:rPrChange>
          </w:rPr>
          <w:tab/>
        </w:r>
      </w:ins>
      <w:ins w:id="431" w:author="威(×_×)" w:date="2021-03-18T18:57:25Z">
        <w:r>
          <w:rPr>
            <w:rFonts w:hint="eastAsia" w:ascii="微软雅黑" w:hAnsi="微软雅黑" w:eastAsia="微软雅黑" w:cs="微软雅黑"/>
            <w:sz w:val="24"/>
            <w:szCs w:val="24"/>
            <w:rPrChange w:id="432" w:author="威(×_×)" w:date="2021-03-18T18:57:50Z">
              <w:rPr/>
            </w:rPrChange>
          </w:rPr>
          <w:fldChar w:fldCharType="begin"/>
        </w:r>
      </w:ins>
      <w:ins w:id="433" w:author="威(×_×)" w:date="2021-03-18T18:57:25Z">
        <w:r>
          <w:rPr>
            <w:rFonts w:hint="eastAsia" w:ascii="微软雅黑" w:hAnsi="微软雅黑" w:eastAsia="微软雅黑" w:cs="微软雅黑"/>
            <w:sz w:val="24"/>
            <w:szCs w:val="24"/>
            <w:rPrChange w:id="434" w:author="威(×_×)" w:date="2021-03-18T18:57:50Z">
              <w:rPr/>
            </w:rPrChange>
          </w:rPr>
          <w:instrText xml:space="preserve"> PAGEREF _Toc6914 </w:instrText>
        </w:r>
      </w:ins>
      <w:ins w:id="435" w:author="威(×_×)" w:date="2021-03-18T18:57:25Z">
        <w:r>
          <w:rPr>
            <w:rFonts w:hint="eastAsia" w:ascii="微软雅黑" w:hAnsi="微软雅黑" w:eastAsia="微软雅黑" w:cs="微软雅黑"/>
            <w:sz w:val="24"/>
            <w:szCs w:val="24"/>
            <w:rPrChange w:id="436" w:author="威(×_×)" w:date="2021-03-18T18:57:50Z">
              <w:rPr/>
            </w:rPrChange>
          </w:rPr>
          <w:fldChar w:fldCharType="separate"/>
        </w:r>
      </w:ins>
      <w:ins w:id="437" w:author="威(×_×)" w:date="2021-03-19T17:53:27Z">
        <w:r>
          <w:rPr>
            <w:rFonts w:hint="eastAsia" w:ascii="微软雅黑" w:hAnsi="微软雅黑" w:eastAsia="微软雅黑" w:cs="微软雅黑"/>
            <w:sz w:val="24"/>
            <w:szCs w:val="24"/>
          </w:rPr>
          <w:t>15</w:t>
        </w:r>
      </w:ins>
      <w:ins w:id="438" w:author="威(×_×)" w:date="2021-03-18T18:57:25Z">
        <w:r>
          <w:rPr>
            <w:rFonts w:hint="eastAsia" w:ascii="微软雅黑" w:hAnsi="微软雅黑" w:eastAsia="微软雅黑" w:cs="微软雅黑"/>
            <w:sz w:val="24"/>
            <w:szCs w:val="24"/>
            <w:rPrChange w:id="439" w:author="威(×_×)" w:date="2021-03-18T18:57:50Z">
              <w:rPr/>
            </w:rPrChange>
          </w:rPr>
          <w:fldChar w:fldCharType="end"/>
        </w:r>
      </w:ins>
    </w:p>
    <w:p>
      <w:pPr>
        <w:pStyle w:val="15"/>
        <w:tabs>
          <w:tab w:val="right" w:leader="dot" w:pos="9746"/>
          <w:tab w:val="clear" w:pos="9736"/>
        </w:tabs>
        <w:rPr>
          <w:ins w:id="440" w:author="威(×_×)" w:date="2021-03-18T18:57:25Z"/>
          <w:rFonts w:hint="eastAsia" w:ascii="微软雅黑" w:hAnsi="微软雅黑" w:eastAsia="微软雅黑" w:cs="微软雅黑"/>
          <w:sz w:val="24"/>
          <w:szCs w:val="24"/>
          <w:rPrChange w:id="441" w:author="威(×_×)" w:date="2021-03-18T18:57:50Z">
            <w:rPr>
              <w:ins w:id="442" w:author="威(×_×)" w:date="2021-03-18T18:57:25Z"/>
            </w:rPr>
          </w:rPrChange>
        </w:rPr>
      </w:pPr>
      <w:ins w:id="443" w:author="威(×_×)" w:date="2021-03-18T18:57:25Z">
        <w:r>
          <w:rPr>
            <w:rFonts w:hint="eastAsia" w:ascii="微软雅黑" w:hAnsi="微软雅黑" w:eastAsia="微软雅黑" w:cs="微软雅黑"/>
            <w:color w:val="537F35"/>
            <w:sz w:val="24"/>
            <w:szCs w:val="24"/>
            <w:u w:val="single"/>
            <w:rPrChange w:id="444" w:author="威(×_×)" w:date="2021-03-18T18:57:50Z">
              <w:rPr>
                <w:rFonts w:hint="default" w:ascii="Times New Roman" w:hAnsi="Times New Roman" w:eastAsia="微软雅黑" w:cs="Times New Roman"/>
                <w:color w:val="537F35"/>
                <w:u w:val="single"/>
              </w:rPr>
            </w:rPrChange>
          </w:rPr>
          <w:t>7</w:t>
        </w:r>
      </w:ins>
      <w:ins w:id="445" w:author="威(×_×)" w:date="2021-03-18T18:57:25Z">
        <w:r>
          <w:rPr>
            <w:rFonts w:hint="eastAsia" w:ascii="微软雅黑" w:hAnsi="微软雅黑" w:eastAsia="微软雅黑" w:cs="微软雅黑"/>
            <w:smallCaps w:val="0"/>
            <w:color w:val="537F35"/>
            <w:sz w:val="24"/>
            <w:szCs w:val="24"/>
            <w:u w:val="single"/>
            <w:rPrChange w:id="446" w:author="威(×_×)" w:date="2021-03-18T18:57:50Z">
              <w:rPr>
                <w:rFonts w:hint="default" w:ascii="Times New Roman" w:hAnsi="Times New Roman" w:eastAsia="微软雅黑" w:cs="Times New Roman"/>
                <w:smallCaps w:val="0"/>
                <w:color w:val="537F35"/>
                <w:u w:val="single"/>
              </w:rPr>
            </w:rPrChange>
          </w:rPr>
          <w:t>企业相关资质证明文件复印件（如有）Relevant Qualification Documents of the Company (if any)</w:t>
        </w:r>
      </w:ins>
      <w:ins w:id="447" w:author="威(×_×)" w:date="2021-03-18T18:57:25Z">
        <w:r>
          <w:rPr>
            <w:rFonts w:hint="eastAsia" w:ascii="微软雅黑" w:hAnsi="微软雅黑" w:eastAsia="微软雅黑" w:cs="微软雅黑"/>
            <w:sz w:val="24"/>
            <w:szCs w:val="24"/>
            <w:rPrChange w:id="448" w:author="威(×_×)" w:date="2021-03-18T18:57:50Z">
              <w:rPr/>
            </w:rPrChange>
          </w:rPr>
          <w:tab/>
        </w:r>
      </w:ins>
      <w:ins w:id="449" w:author="威(×_×)" w:date="2021-03-18T18:57:25Z">
        <w:r>
          <w:rPr>
            <w:rFonts w:hint="eastAsia" w:ascii="微软雅黑" w:hAnsi="微软雅黑" w:eastAsia="微软雅黑" w:cs="微软雅黑"/>
            <w:sz w:val="24"/>
            <w:szCs w:val="24"/>
            <w:rPrChange w:id="450" w:author="威(×_×)" w:date="2021-03-18T18:57:50Z">
              <w:rPr/>
            </w:rPrChange>
          </w:rPr>
          <w:fldChar w:fldCharType="begin"/>
        </w:r>
      </w:ins>
      <w:ins w:id="451" w:author="威(×_×)" w:date="2021-03-18T18:57:25Z">
        <w:r>
          <w:rPr>
            <w:rFonts w:hint="eastAsia" w:ascii="微软雅黑" w:hAnsi="微软雅黑" w:eastAsia="微软雅黑" w:cs="微软雅黑"/>
            <w:sz w:val="24"/>
            <w:szCs w:val="24"/>
            <w:rPrChange w:id="452" w:author="威(×_×)" w:date="2021-03-18T18:57:50Z">
              <w:rPr/>
            </w:rPrChange>
          </w:rPr>
          <w:instrText xml:space="preserve"> PAGEREF _Toc12410 </w:instrText>
        </w:r>
      </w:ins>
      <w:ins w:id="453" w:author="威(×_×)" w:date="2021-03-18T18:57:25Z">
        <w:r>
          <w:rPr>
            <w:rFonts w:hint="eastAsia" w:ascii="微软雅黑" w:hAnsi="微软雅黑" w:eastAsia="微软雅黑" w:cs="微软雅黑"/>
            <w:sz w:val="24"/>
            <w:szCs w:val="24"/>
            <w:rPrChange w:id="454" w:author="威(×_×)" w:date="2021-03-18T18:57:50Z">
              <w:rPr/>
            </w:rPrChange>
          </w:rPr>
          <w:fldChar w:fldCharType="separate"/>
        </w:r>
      </w:ins>
      <w:ins w:id="455" w:author="威(×_×)" w:date="2021-03-19T17:53:27Z">
        <w:r>
          <w:rPr>
            <w:rFonts w:hint="eastAsia" w:ascii="微软雅黑" w:hAnsi="微软雅黑" w:eastAsia="微软雅黑" w:cs="微软雅黑"/>
            <w:sz w:val="24"/>
            <w:szCs w:val="24"/>
          </w:rPr>
          <w:t>16</w:t>
        </w:r>
      </w:ins>
      <w:ins w:id="456" w:author="威(×_×)" w:date="2021-03-18T18:57:25Z">
        <w:r>
          <w:rPr>
            <w:rFonts w:hint="eastAsia" w:ascii="微软雅黑" w:hAnsi="微软雅黑" w:eastAsia="微软雅黑" w:cs="微软雅黑"/>
            <w:sz w:val="24"/>
            <w:szCs w:val="24"/>
            <w:rPrChange w:id="457" w:author="威(×_×)" w:date="2021-03-18T18:57:50Z">
              <w:rPr/>
            </w:rPrChange>
          </w:rPr>
          <w:fldChar w:fldCharType="end"/>
        </w:r>
      </w:ins>
    </w:p>
    <w:p>
      <w:pPr>
        <w:pStyle w:val="15"/>
        <w:tabs>
          <w:tab w:val="right" w:leader="dot" w:pos="9746"/>
          <w:tab w:val="clear" w:pos="9736"/>
        </w:tabs>
        <w:rPr>
          <w:ins w:id="458" w:author="威(×_×)" w:date="2021-03-18T18:57:25Z"/>
          <w:rFonts w:hint="eastAsia" w:ascii="微软雅黑" w:hAnsi="微软雅黑" w:eastAsia="微软雅黑" w:cs="微软雅黑"/>
          <w:sz w:val="24"/>
          <w:szCs w:val="24"/>
          <w:rPrChange w:id="459" w:author="威(×_×)" w:date="2021-03-18T18:57:50Z">
            <w:rPr>
              <w:ins w:id="460" w:author="威(×_×)" w:date="2021-03-18T18:57:25Z"/>
            </w:rPr>
          </w:rPrChange>
        </w:rPr>
      </w:pPr>
      <w:ins w:id="461" w:author="威(×_×)" w:date="2021-03-18T18:57:25Z">
        <w:r>
          <w:rPr>
            <w:rFonts w:hint="eastAsia" w:ascii="微软雅黑" w:hAnsi="微软雅黑" w:eastAsia="微软雅黑" w:cs="微软雅黑"/>
            <w:color w:val="537F35"/>
            <w:sz w:val="24"/>
            <w:szCs w:val="24"/>
            <w:u w:val="single"/>
            <w:rPrChange w:id="462" w:author="威(×_×)" w:date="2021-03-18T18:57:50Z">
              <w:rPr>
                <w:rFonts w:hint="default" w:ascii="Times New Roman" w:hAnsi="Times New Roman" w:eastAsia="微软雅黑" w:cs="Times New Roman"/>
                <w:color w:val="537F35"/>
                <w:u w:val="single"/>
              </w:rPr>
            </w:rPrChange>
          </w:rPr>
          <w:t>8</w:t>
        </w:r>
      </w:ins>
      <w:ins w:id="463" w:author="威(×_×)" w:date="2021-03-18T18:57:25Z">
        <w:r>
          <w:rPr>
            <w:rFonts w:hint="eastAsia" w:ascii="微软雅黑" w:hAnsi="微软雅黑" w:eastAsia="微软雅黑" w:cs="微软雅黑"/>
            <w:smallCaps w:val="0"/>
            <w:color w:val="537F35"/>
            <w:sz w:val="24"/>
            <w:szCs w:val="24"/>
            <w:u w:val="single"/>
            <w:rPrChange w:id="464" w:author="威(×_×)" w:date="2021-03-18T18:57:50Z">
              <w:rPr>
                <w:rFonts w:hint="default" w:ascii="Times New Roman" w:hAnsi="Times New Roman" w:eastAsia="微软雅黑" w:cs="Times New Roman"/>
                <w:smallCaps w:val="0"/>
                <w:color w:val="537F35"/>
                <w:u w:val="single"/>
              </w:rPr>
            </w:rPrChange>
          </w:rPr>
          <w:t xml:space="preserve">参赛联合团队基本情况表Basic Information of the </w:t>
        </w:r>
      </w:ins>
      <w:ins w:id="465" w:author="威(×_×)" w:date="2021-03-18T18:57:25Z">
        <w:r>
          <w:rPr>
            <w:rFonts w:hint="eastAsia" w:ascii="微软雅黑" w:hAnsi="微软雅黑" w:eastAsia="微软雅黑" w:cs="微软雅黑"/>
            <w:smallCaps w:val="0"/>
            <w:color w:val="537F35"/>
            <w:sz w:val="24"/>
            <w:szCs w:val="24"/>
            <w:u w:val="single"/>
            <w:lang w:val="en-US" w:eastAsia="zh-CN"/>
            <w:rPrChange w:id="466" w:author="威(×_×)" w:date="2021-03-18T18:57:50Z">
              <w:rPr>
                <w:rFonts w:hint="eastAsia" w:ascii="Times New Roman" w:hAnsi="Times New Roman" w:eastAsia="微软雅黑" w:cs="Times New Roman"/>
                <w:smallCaps w:val="0"/>
                <w:color w:val="537F35"/>
                <w:u w:val="single"/>
                <w:lang w:val="en-US" w:eastAsia="zh-CN"/>
              </w:rPr>
            </w:rPrChange>
          </w:rPr>
          <w:t>join team members</w:t>
        </w:r>
      </w:ins>
      <w:ins w:id="467" w:author="威(×_×)" w:date="2021-03-18T18:57:25Z">
        <w:r>
          <w:rPr>
            <w:rFonts w:hint="eastAsia" w:ascii="微软雅黑" w:hAnsi="微软雅黑" w:eastAsia="微软雅黑" w:cs="微软雅黑"/>
            <w:sz w:val="24"/>
            <w:szCs w:val="24"/>
            <w:rPrChange w:id="468" w:author="威(×_×)" w:date="2021-03-18T18:57:50Z">
              <w:rPr/>
            </w:rPrChange>
          </w:rPr>
          <w:tab/>
        </w:r>
      </w:ins>
      <w:ins w:id="469" w:author="威(×_×)" w:date="2021-03-18T18:57:25Z">
        <w:r>
          <w:rPr>
            <w:rFonts w:hint="eastAsia" w:ascii="微软雅黑" w:hAnsi="微软雅黑" w:eastAsia="微软雅黑" w:cs="微软雅黑"/>
            <w:sz w:val="24"/>
            <w:szCs w:val="24"/>
            <w:rPrChange w:id="470" w:author="威(×_×)" w:date="2021-03-18T18:57:50Z">
              <w:rPr/>
            </w:rPrChange>
          </w:rPr>
          <w:fldChar w:fldCharType="begin"/>
        </w:r>
      </w:ins>
      <w:ins w:id="471" w:author="威(×_×)" w:date="2021-03-18T18:57:25Z">
        <w:r>
          <w:rPr>
            <w:rFonts w:hint="eastAsia" w:ascii="微软雅黑" w:hAnsi="微软雅黑" w:eastAsia="微软雅黑" w:cs="微软雅黑"/>
            <w:sz w:val="24"/>
            <w:szCs w:val="24"/>
            <w:rPrChange w:id="472" w:author="威(×_×)" w:date="2021-03-18T18:57:50Z">
              <w:rPr/>
            </w:rPrChange>
          </w:rPr>
          <w:instrText xml:space="preserve"> PAGEREF _Toc3575 </w:instrText>
        </w:r>
      </w:ins>
      <w:ins w:id="473" w:author="威(×_×)" w:date="2021-03-18T18:57:25Z">
        <w:r>
          <w:rPr>
            <w:rFonts w:hint="eastAsia" w:ascii="微软雅黑" w:hAnsi="微软雅黑" w:eastAsia="微软雅黑" w:cs="微软雅黑"/>
            <w:sz w:val="24"/>
            <w:szCs w:val="24"/>
            <w:rPrChange w:id="474" w:author="威(×_×)" w:date="2021-03-18T18:57:50Z">
              <w:rPr/>
            </w:rPrChange>
          </w:rPr>
          <w:fldChar w:fldCharType="separate"/>
        </w:r>
      </w:ins>
      <w:ins w:id="475" w:author="威(×_×)" w:date="2021-03-19T17:53:27Z">
        <w:r>
          <w:rPr>
            <w:rFonts w:hint="eastAsia" w:ascii="微软雅黑" w:hAnsi="微软雅黑" w:eastAsia="微软雅黑" w:cs="微软雅黑"/>
            <w:sz w:val="24"/>
            <w:szCs w:val="24"/>
          </w:rPr>
          <w:t>17</w:t>
        </w:r>
      </w:ins>
      <w:ins w:id="476" w:author="威(×_×)" w:date="2021-03-18T18:57:25Z">
        <w:r>
          <w:rPr>
            <w:rFonts w:hint="eastAsia" w:ascii="微软雅黑" w:hAnsi="微软雅黑" w:eastAsia="微软雅黑" w:cs="微软雅黑"/>
            <w:sz w:val="24"/>
            <w:szCs w:val="24"/>
            <w:rPrChange w:id="477" w:author="威(×_×)" w:date="2021-03-18T18:57:50Z">
              <w:rPr/>
            </w:rPrChange>
          </w:rPr>
          <w:fldChar w:fldCharType="end"/>
        </w:r>
      </w:ins>
    </w:p>
    <w:p>
      <w:pPr>
        <w:pStyle w:val="15"/>
        <w:tabs>
          <w:tab w:val="right" w:leader="dot" w:pos="9746"/>
          <w:tab w:val="clear" w:pos="9736"/>
        </w:tabs>
        <w:rPr>
          <w:ins w:id="478" w:author="威(×_×)" w:date="2021-03-18T18:57:25Z"/>
          <w:rFonts w:hint="eastAsia" w:ascii="微软雅黑" w:hAnsi="微软雅黑" w:eastAsia="微软雅黑" w:cs="微软雅黑"/>
          <w:sz w:val="24"/>
          <w:szCs w:val="24"/>
          <w:rPrChange w:id="479" w:author="威(×_×)" w:date="2021-03-18T18:57:50Z">
            <w:rPr>
              <w:ins w:id="480" w:author="威(×_×)" w:date="2021-03-18T18:57:25Z"/>
            </w:rPr>
          </w:rPrChange>
        </w:rPr>
      </w:pPr>
      <w:ins w:id="481" w:author="威(×_×)" w:date="2021-03-18T18:57:25Z">
        <w:r>
          <w:rPr>
            <w:rFonts w:hint="eastAsia" w:ascii="微软雅黑" w:hAnsi="微软雅黑" w:eastAsia="微软雅黑" w:cs="微软雅黑"/>
            <w:color w:val="537F35"/>
            <w:sz w:val="24"/>
            <w:szCs w:val="24"/>
            <w:u w:val="single"/>
            <w:rPrChange w:id="482" w:author="威(×_×)" w:date="2021-03-18T18:57:50Z">
              <w:rPr>
                <w:rFonts w:hint="default" w:ascii="Times New Roman" w:hAnsi="Times New Roman" w:eastAsia="微软雅黑" w:cs="Times New Roman"/>
                <w:color w:val="537F35"/>
                <w:u w:val="single"/>
              </w:rPr>
            </w:rPrChange>
          </w:rPr>
          <w:t>9</w:t>
        </w:r>
      </w:ins>
      <w:ins w:id="483" w:author="威(×_×)" w:date="2021-03-18T18:57:25Z">
        <w:r>
          <w:rPr>
            <w:rFonts w:hint="eastAsia" w:ascii="微软雅黑" w:hAnsi="微软雅黑" w:eastAsia="微软雅黑" w:cs="微软雅黑"/>
            <w:smallCaps w:val="0"/>
            <w:color w:val="537F35"/>
            <w:sz w:val="24"/>
            <w:szCs w:val="24"/>
            <w:u w:val="single"/>
            <w:rPrChange w:id="484" w:author="威(×_×)" w:date="2021-03-18T18:57:50Z">
              <w:rPr>
                <w:rFonts w:hint="default" w:ascii="Times New Roman" w:hAnsi="Times New Roman" w:eastAsia="微软雅黑" w:cs="Times New Roman"/>
                <w:smallCaps w:val="0"/>
                <w:color w:val="537F35"/>
                <w:u w:val="single"/>
              </w:rPr>
            </w:rPrChange>
          </w:rPr>
          <w:t xml:space="preserve">参赛联合团队同类项目业绩一览表List of Similar Projects of the </w:t>
        </w:r>
      </w:ins>
      <w:ins w:id="485" w:author="威(×_×)" w:date="2021-03-18T18:57:25Z">
        <w:r>
          <w:rPr>
            <w:rFonts w:hint="eastAsia" w:ascii="微软雅黑" w:hAnsi="微软雅黑" w:eastAsia="微软雅黑" w:cs="微软雅黑"/>
            <w:smallCaps w:val="0"/>
            <w:color w:val="537F35"/>
            <w:sz w:val="24"/>
            <w:szCs w:val="24"/>
            <w:u w:val="single"/>
            <w:lang w:val="en-US" w:eastAsia="zh-CN"/>
            <w:rPrChange w:id="486" w:author="威(×_×)" w:date="2021-03-18T18:57:50Z">
              <w:rPr>
                <w:rFonts w:hint="eastAsia" w:ascii="Times New Roman" w:hAnsi="Times New Roman" w:eastAsia="微软雅黑" w:cs="Times New Roman"/>
                <w:smallCaps w:val="0"/>
                <w:color w:val="537F35"/>
                <w:u w:val="single"/>
                <w:lang w:val="en-US" w:eastAsia="zh-CN"/>
              </w:rPr>
            </w:rPrChange>
          </w:rPr>
          <w:t>Join Team</w:t>
        </w:r>
      </w:ins>
      <w:ins w:id="487" w:author="威(×_×)" w:date="2021-03-18T18:57:25Z">
        <w:r>
          <w:rPr>
            <w:rFonts w:hint="eastAsia" w:ascii="微软雅黑" w:hAnsi="微软雅黑" w:eastAsia="微软雅黑" w:cs="微软雅黑"/>
            <w:sz w:val="24"/>
            <w:szCs w:val="24"/>
            <w:rPrChange w:id="488" w:author="威(×_×)" w:date="2021-03-18T18:57:50Z">
              <w:rPr/>
            </w:rPrChange>
          </w:rPr>
          <w:tab/>
        </w:r>
      </w:ins>
      <w:ins w:id="489" w:author="威(×_×)" w:date="2021-03-18T18:57:25Z">
        <w:r>
          <w:rPr>
            <w:rFonts w:hint="eastAsia" w:ascii="微软雅黑" w:hAnsi="微软雅黑" w:eastAsia="微软雅黑" w:cs="微软雅黑"/>
            <w:sz w:val="24"/>
            <w:szCs w:val="24"/>
            <w:rPrChange w:id="490" w:author="威(×_×)" w:date="2021-03-18T18:57:50Z">
              <w:rPr/>
            </w:rPrChange>
          </w:rPr>
          <w:fldChar w:fldCharType="begin"/>
        </w:r>
      </w:ins>
      <w:ins w:id="491" w:author="威(×_×)" w:date="2021-03-18T18:57:25Z">
        <w:r>
          <w:rPr>
            <w:rFonts w:hint="eastAsia" w:ascii="微软雅黑" w:hAnsi="微软雅黑" w:eastAsia="微软雅黑" w:cs="微软雅黑"/>
            <w:sz w:val="24"/>
            <w:szCs w:val="24"/>
            <w:rPrChange w:id="492" w:author="威(×_×)" w:date="2021-03-18T18:57:50Z">
              <w:rPr/>
            </w:rPrChange>
          </w:rPr>
          <w:instrText xml:space="preserve"> PAGEREF _Toc29312 </w:instrText>
        </w:r>
      </w:ins>
      <w:ins w:id="493" w:author="威(×_×)" w:date="2021-03-18T18:57:25Z">
        <w:r>
          <w:rPr>
            <w:rFonts w:hint="eastAsia" w:ascii="微软雅黑" w:hAnsi="微软雅黑" w:eastAsia="微软雅黑" w:cs="微软雅黑"/>
            <w:sz w:val="24"/>
            <w:szCs w:val="24"/>
            <w:rPrChange w:id="494" w:author="威(×_×)" w:date="2021-03-18T18:57:50Z">
              <w:rPr/>
            </w:rPrChange>
          </w:rPr>
          <w:fldChar w:fldCharType="separate"/>
        </w:r>
      </w:ins>
      <w:ins w:id="495" w:author="威(×_×)" w:date="2021-03-19T17:53:27Z">
        <w:r>
          <w:rPr>
            <w:rFonts w:hint="eastAsia" w:ascii="微软雅黑" w:hAnsi="微软雅黑" w:eastAsia="微软雅黑" w:cs="微软雅黑"/>
            <w:sz w:val="24"/>
            <w:szCs w:val="24"/>
          </w:rPr>
          <w:t>19</w:t>
        </w:r>
      </w:ins>
      <w:ins w:id="496" w:author="威(×_×)" w:date="2021-03-18T18:57:25Z">
        <w:r>
          <w:rPr>
            <w:rFonts w:hint="eastAsia" w:ascii="微软雅黑" w:hAnsi="微软雅黑" w:eastAsia="微软雅黑" w:cs="微软雅黑"/>
            <w:sz w:val="24"/>
            <w:szCs w:val="24"/>
            <w:rPrChange w:id="497" w:author="威(×_×)" w:date="2021-03-18T18:57:50Z">
              <w:rPr/>
            </w:rPrChange>
          </w:rPr>
          <w:fldChar w:fldCharType="end"/>
        </w:r>
      </w:ins>
    </w:p>
    <w:p>
      <w:pPr>
        <w:pStyle w:val="15"/>
        <w:tabs>
          <w:tab w:val="right" w:leader="dot" w:pos="9746"/>
          <w:tab w:val="clear" w:pos="9736"/>
        </w:tabs>
        <w:rPr>
          <w:ins w:id="498" w:author="威(×_×)" w:date="2021-03-18T18:57:25Z"/>
          <w:rFonts w:hint="eastAsia" w:ascii="微软雅黑" w:hAnsi="微软雅黑" w:eastAsia="微软雅黑" w:cs="微软雅黑"/>
          <w:sz w:val="24"/>
          <w:szCs w:val="24"/>
          <w:rPrChange w:id="499" w:author="威(×_×)" w:date="2021-03-18T18:57:50Z">
            <w:rPr>
              <w:ins w:id="500" w:author="威(×_×)" w:date="2021-03-18T18:57:25Z"/>
            </w:rPr>
          </w:rPrChange>
        </w:rPr>
      </w:pPr>
      <w:ins w:id="501" w:author="威(×_×)" w:date="2021-03-18T18:57:25Z">
        <w:r>
          <w:rPr>
            <w:rFonts w:hint="eastAsia" w:ascii="微软雅黑" w:hAnsi="微软雅黑" w:eastAsia="微软雅黑" w:cs="微软雅黑"/>
            <w:color w:val="537F35"/>
            <w:sz w:val="24"/>
            <w:szCs w:val="24"/>
            <w:u w:val="single"/>
            <w:lang w:val="en-US" w:eastAsia="zh-CN"/>
            <w:rPrChange w:id="502" w:author="威(×_×)" w:date="2021-03-18T18:57:50Z">
              <w:rPr>
                <w:rFonts w:hint="eastAsia" w:ascii="Times New Roman" w:hAnsi="Times New Roman" w:eastAsia="微软雅黑" w:cs="Times New Roman"/>
                <w:color w:val="537F35"/>
                <w:u w:val="single"/>
                <w:lang w:val="en-US" w:eastAsia="zh-CN"/>
              </w:rPr>
            </w:rPrChange>
          </w:rPr>
          <w:t>10</w:t>
        </w:r>
      </w:ins>
      <w:ins w:id="503" w:author="威(×_×)" w:date="2021-03-18T18:57:25Z">
        <w:r>
          <w:rPr>
            <w:rFonts w:hint="eastAsia" w:ascii="微软雅黑" w:hAnsi="微软雅黑" w:eastAsia="微软雅黑" w:cs="微软雅黑"/>
            <w:smallCaps w:val="0"/>
            <w:color w:val="537F35"/>
            <w:sz w:val="24"/>
            <w:szCs w:val="24"/>
            <w:u w:val="single"/>
            <w:rPrChange w:id="504" w:author="威(×_×)" w:date="2021-03-18T18:57:50Z">
              <w:rPr>
                <w:rFonts w:hint="default" w:ascii="Times New Roman" w:hAnsi="Times New Roman" w:eastAsia="微软雅黑" w:cs="Times New Roman"/>
                <w:smallCaps w:val="0"/>
                <w:color w:val="537F35"/>
                <w:u w:val="single"/>
              </w:rPr>
            </w:rPrChange>
          </w:rPr>
          <w:t>拟派本项目负责人情况及业绩表Project Leader Introduction and Experiences</w:t>
        </w:r>
      </w:ins>
      <w:ins w:id="505" w:author="威(×_×)" w:date="2021-03-18T18:57:25Z">
        <w:r>
          <w:rPr>
            <w:rFonts w:hint="eastAsia" w:ascii="微软雅黑" w:hAnsi="微软雅黑" w:eastAsia="微软雅黑" w:cs="微软雅黑"/>
            <w:sz w:val="24"/>
            <w:szCs w:val="24"/>
            <w:rPrChange w:id="506" w:author="威(×_×)" w:date="2021-03-18T18:57:50Z">
              <w:rPr/>
            </w:rPrChange>
          </w:rPr>
          <w:tab/>
        </w:r>
      </w:ins>
      <w:ins w:id="507" w:author="威(×_×)" w:date="2021-03-18T18:57:25Z">
        <w:r>
          <w:rPr>
            <w:rFonts w:hint="eastAsia" w:ascii="微软雅黑" w:hAnsi="微软雅黑" w:eastAsia="微软雅黑" w:cs="微软雅黑"/>
            <w:sz w:val="24"/>
            <w:szCs w:val="24"/>
            <w:rPrChange w:id="508" w:author="威(×_×)" w:date="2021-03-18T18:57:50Z">
              <w:rPr/>
            </w:rPrChange>
          </w:rPr>
          <w:fldChar w:fldCharType="begin"/>
        </w:r>
      </w:ins>
      <w:ins w:id="509" w:author="威(×_×)" w:date="2021-03-18T18:57:25Z">
        <w:r>
          <w:rPr>
            <w:rFonts w:hint="eastAsia" w:ascii="微软雅黑" w:hAnsi="微软雅黑" w:eastAsia="微软雅黑" w:cs="微软雅黑"/>
            <w:sz w:val="24"/>
            <w:szCs w:val="24"/>
            <w:rPrChange w:id="510" w:author="威(×_×)" w:date="2021-03-18T18:57:50Z">
              <w:rPr/>
            </w:rPrChange>
          </w:rPr>
          <w:instrText xml:space="preserve"> PAGEREF _Toc2522 </w:instrText>
        </w:r>
      </w:ins>
      <w:ins w:id="511" w:author="威(×_×)" w:date="2021-03-18T18:57:25Z">
        <w:r>
          <w:rPr>
            <w:rFonts w:hint="eastAsia" w:ascii="微软雅黑" w:hAnsi="微软雅黑" w:eastAsia="微软雅黑" w:cs="微软雅黑"/>
            <w:sz w:val="24"/>
            <w:szCs w:val="24"/>
            <w:rPrChange w:id="512" w:author="威(×_×)" w:date="2021-03-18T18:57:50Z">
              <w:rPr/>
            </w:rPrChange>
          </w:rPr>
          <w:fldChar w:fldCharType="separate"/>
        </w:r>
      </w:ins>
      <w:ins w:id="513" w:author="威(×_×)" w:date="2021-03-19T17:53:27Z">
        <w:r>
          <w:rPr>
            <w:rFonts w:hint="eastAsia" w:ascii="微软雅黑" w:hAnsi="微软雅黑" w:eastAsia="微软雅黑" w:cs="微软雅黑"/>
            <w:sz w:val="24"/>
            <w:szCs w:val="24"/>
          </w:rPr>
          <w:t>24</w:t>
        </w:r>
      </w:ins>
      <w:ins w:id="514" w:author="威(×_×)" w:date="2021-03-18T18:57:25Z">
        <w:r>
          <w:rPr>
            <w:rFonts w:hint="eastAsia" w:ascii="微软雅黑" w:hAnsi="微软雅黑" w:eastAsia="微软雅黑" w:cs="微软雅黑"/>
            <w:sz w:val="24"/>
            <w:szCs w:val="24"/>
            <w:rPrChange w:id="515" w:author="威(×_×)" w:date="2021-03-18T18:57:50Z">
              <w:rPr/>
            </w:rPrChange>
          </w:rPr>
          <w:fldChar w:fldCharType="end"/>
        </w:r>
      </w:ins>
    </w:p>
    <w:p>
      <w:pPr>
        <w:pStyle w:val="15"/>
        <w:tabs>
          <w:tab w:val="right" w:leader="dot" w:pos="9746"/>
          <w:tab w:val="clear" w:pos="9736"/>
        </w:tabs>
        <w:rPr>
          <w:ins w:id="516" w:author="威(×_×)" w:date="2021-03-18T18:57:25Z"/>
          <w:rFonts w:hint="eastAsia" w:ascii="微软雅黑" w:hAnsi="微软雅黑" w:eastAsia="微软雅黑" w:cs="微软雅黑"/>
          <w:sz w:val="24"/>
          <w:szCs w:val="24"/>
          <w:rPrChange w:id="517" w:author="威(×_×)" w:date="2021-03-18T18:57:50Z">
            <w:rPr>
              <w:ins w:id="518" w:author="威(×_×)" w:date="2021-03-18T18:57:25Z"/>
            </w:rPr>
          </w:rPrChange>
        </w:rPr>
      </w:pPr>
      <w:ins w:id="519" w:author="威(×_×)" w:date="2021-03-18T18:57:25Z">
        <w:r>
          <w:rPr>
            <w:rFonts w:hint="eastAsia" w:ascii="微软雅黑" w:hAnsi="微软雅黑" w:eastAsia="微软雅黑" w:cs="微软雅黑"/>
            <w:color w:val="537F35"/>
            <w:sz w:val="24"/>
            <w:szCs w:val="24"/>
            <w:u w:val="single"/>
            <w:rPrChange w:id="520" w:author="威(×_×)" w:date="2021-03-18T18:57:50Z">
              <w:rPr>
                <w:rFonts w:hint="default" w:ascii="Times New Roman" w:hAnsi="Times New Roman" w:eastAsia="微软雅黑" w:cs="Times New Roman"/>
                <w:color w:val="537F35"/>
                <w:u w:val="single"/>
              </w:rPr>
            </w:rPrChange>
          </w:rPr>
          <w:t>11</w:t>
        </w:r>
      </w:ins>
      <w:ins w:id="521" w:author="威(×_×)" w:date="2021-03-18T18:57:25Z">
        <w:r>
          <w:rPr>
            <w:rFonts w:hint="eastAsia" w:ascii="微软雅黑" w:hAnsi="微软雅黑" w:eastAsia="微软雅黑" w:cs="微软雅黑"/>
            <w:smallCaps w:val="0"/>
            <w:color w:val="537F35"/>
            <w:sz w:val="24"/>
            <w:szCs w:val="24"/>
            <w:u w:val="single"/>
            <w:rPrChange w:id="522" w:author="威(×_×)" w:date="2021-03-18T18:57:50Z">
              <w:rPr>
                <w:rFonts w:hint="default" w:ascii="Times New Roman" w:hAnsi="Times New Roman" w:eastAsia="微软雅黑" w:cs="Times New Roman"/>
                <w:smallCaps w:val="0"/>
                <w:color w:val="537F35"/>
                <w:u w:val="single"/>
              </w:rPr>
            </w:rPrChange>
          </w:rPr>
          <w:t>拟派本项目主创设计师情况及业绩表Principal Designer Introduction and Experiences</w:t>
        </w:r>
      </w:ins>
      <w:ins w:id="523" w:author="威(×_×)" w:date="2021-03-18T18:57:25Z">
        <w:r>
          <w:rPr>
            <w:rFonts w:hint="eastAsia" w:ascii="微软雅黑" w:hAnsi="微软雅黑" w:eastAsia="微软雅黑" w:cs="微软雅黑"/>
            <w:sz w:val="24"/>
            <w:szCs w:val="24"/>
            <w:rPrChange w:id="524" w:author="威(×_×)" w:date="2021-03-18T18:57:50Z">
              <w:rPr/>
            </w:rPrChange>
          </w:rPr>
          <w:tab/>
        </w:r>
      </w:ins>
      <w:ins w:id="525" w:author="威(×_×)" w:date="2021-03-18T18:57:25Z">
        <w:r>
          <w:rPr>
            <w:rFonts w:hint="eastAsia" w:ascii="微软雅黑" w:hAnsi="微软雅黑" w:eastAsia="微软雅黑" w:cs="微软雅黑"/>
            <w:sz w:val="24"/>
            <w:szCs w:val="24"/>
            <w:rPrChange w:id="526" w:author="威(×_×)" w:date="2021-03-18T18:57:50Z">
              <w:rPr/>
            </w:rPrChange>
          </w:rPr>
          <w:fldChar w:fldCharType="begin"/>
        </w:r>
      </w:ins>
      <w:ins w:id="527" w:author="威(×_×)" w:date="2021-03-18T18:57:25Z">
        <w:r>
          <w:rPr>
            <w:rFonts w:hint="eastAsia" w:ascii="微软雅黑" w:hAnsi="微软雅黑" w:eastAsia="微软雅黑" w:cs="微软雅黑"/>
            <w:sz w:val="24"/>
            <w:szCs w:val="24"/>
            <w:rPrChange w:id="528" w:author="威(×_×)" w:date="2021-03-18T18:57:50Z">
              <w:rPr/>
            </w:rPrChange>
          </w:rPr>
          <w:instrText xml:space="preserve"> PAGEREF _Toc285 </w:instrText>
        </w:r>
      </w:ins>
      <w:ins w:id="529" w:author="威(×_×)" w:date="2021-03-18T18:57:25Z">
        <w:r>
          <w:rPr>
            <w:rFonts w:hint="eastAsia" w:ascii="微软雅黑" w:hAnsi="微软雅黑" w:eastAsia="微软雅黑" w:cs="微软雅黑"/>
            <w:sz w:val="24"/>
            <w:szCs w:val="24"/>
            <w:rPrChange w:id="530" w:author="威(×_×)" w:date="2021-03-18T18:57:50Z">
              <w:rPr/>
            </w:rPrChange>
          </w:rPr>
          <w:fldChar w:fldCharType="separate"/>
        </w:r>
      </w:ins>
      <w:ins w:id="531" w:author="威(×_×)" w:date="2021-03-19T17:53:27Z">
        <w:r>
          <w:rPr>
            <w:rFonts w:hint="eastAsia" w:ascii="微软雅黑" w:hAnsi="微软雅黑" w:eastAsia="微软雅黑" w:cs="微软雅黑"/>
            <w:sz w:val="24"/>
            <w:szCs w:val="24"/>
          </w:rPr>
          <w:t>29</w:t>
        </w:r>
      </w:ins>
      <w:ins w:id="532" w:author="威(×_×)" w:date="2021-03-18T18:57:25Z">
        <w:r>
          <w:rPr>
            <w:rFonts w:hint="eastAsia" w:ascii="微软雅黑" w:hAnsi="微软雅黑" w:eastAsia="微软雅黑" w:cs="微软雅黑"/>
            <w:sz w:val="24"/>
            <w:szCs w:val="24"/>
            <w:rPrChange w:id="533" w:author="威(×_×)" w:date="2021-03-18T18:57:50Z">
              <w:rPr/>
            </w:rPrChange>
          </w:rPr>
          <w:fldChar w:fldCharType="end"/>
        </w:r>
      </w:ins>
    </w:p>
    <w:p>
      <w:pPr>
        <w:pStyle w:val="15"/>
        <w:tabs>
          <w:tab w:val="right" w:leader="dot" w:pos="9746"/>
          <w:tab w:val="clear" w:pos="9736"/>
        </w:tabs>
        <w:rPr>
          <w:ins w:id="534" w:author="威(×_×)" w:date="2021-03-18T18:57:25Z"/>
          <w:rFonts w:hint="eastAsia" w:ascii="微软雅黑" w:hAnsi="微软雅黑" w:eastAsia="微软雅黑" w:cs="微软雅黑"/>
          <w:sz w:val="24"/>
          <w:szCs w:val="24"/>
          <w:rPrChange w:id="535" w:author="威(×_×)" w:date="2021-03-18T18:57:50Z">
            <w:rPr>
              <w:ins w:id="536" w:author="威(×_×)" w:date="2021-03-18T18:57:25Z"/>
            </w:rPr>
          </w:rPrChange>
        </w:rPr>
      </w:pPr>
      <w:ins w:id="537" w:author="威(×_×)" w:date="2021-03-18T18:57:25Z">
        <w:r>
          <w:rPr>
            <w:rFonts w:hint="eastAsia" w:ascii="微软雅黑" w:hAnsi="微软雅黑" w:eastAsia="微软雅黑" w:cs="微软雅黑"/>
            <w:smallCaps w:val="0"/>
            <w:color w:val="537F35"/>
            <w:sz w:val="24"/>
            <w:szCs w:val="24"/>
            <w:u w:val="single"/>
            <w:rPrChange w:id="538" w:author="威(×_×)" w:date="2021-03-18T18:57:50Z">
              <w:rPr>
                <w:rFonts w:hint="default" w:ascii="Times New Roman" w:hAnsi="Times New Roman" w:eastAsia="微软雅黑" w:cs="Times New Roman"/>
                <w:smallCaps w:val="0"/>
                <w:color w:val="537F35"/>
                <w:u w:val="single"/>
              </w:rPr>
            </w:rPrChange>
          </w:rPr>
          <w:t>12知识产权承诺书Intellectual Property Commitment</w:t>
        </w:r>
      </w:ins>
      <w:ins w:id="539" w:author="威(×_×)" w:date="2021-03-18T18:57:25Z">
        <w:r>
          <w:rPr>
            <w:rFonts w:hint="eastAsia" w:ascii="微软雅黑" w:hAnsi="微软雅黑" w:eastAsia="微软雅黑" w:cs="微软雅黑"/>
            <w:sz w:val="24"/>
            <w:szCs w:val="24"/>
            <w:rPrChange w:id="540" w:author="威(×_×)" w:date="2021-03-18T18:57:50Z">
              <w:rPr/>
            </w:rPrChange>
          </w:rPr>
          <w:tab/>
        </w:r>
      </w:ins>
      <w:ins w:id="541" w:author="威(×_×)" w:date="2021-03-18T18:57:25Z">
        <w:r>
          <w:rPr>
            <w:rFonts w:hint="eastAsia" w:ascii="微软雅黑" w:hAnsi="微软雅黑" w:eastAsia="微软雅黑" w:cs="微软雅黑"/>
            <w:sz w:val="24"/>
            <w:szCs w:val="24"/>
            <w:rPrChange w:id="542" w:author="威(×_×)" w:date="2021-03-18T18:57:50Z">
              <w:rPr/>
            </w:rPrChange>
          </w:rPr>
          <w:fldChar w:fldCharType="begin"/>
        </w:r>
      </w:ins>
      <w:ins w:id="543" w:author="威(×_×)" w:date="2021-03-18T18:57:25Z">
        <w:r>
          <w:rPr>
            <w:rFonts w:hint="eastAsia" w:ascii="微软雅黑" w:hAnsi="微软雅黑" w:eastAsia="微软雅黑" w:cs="微软雅黑"/>
            <w:sz w:val="24"/>
            <w:szCs w:val="24"/>
            <w:rPrChange w:id="544" w:author="威(×_×)" w:date="2021-03-18T18:57:50Z">
              <w:rPr/>
            </w:rPrChange>
          </w:rPr>
          <w:instrText xml:space="preserve"> PAGEREF _Toc32466 </w:instrText>
        </w:r>
      </w:ins>
      <w:ins w:id="545" w:author="威(×_×)" w:date="2021-03-18T18:57:25Z">
        <w:r>
          <w:rPr>
            <w:rFonts w:hint="eastAsia" w:ascii="微软雅黑" w:hAnsi="微软雅黑" w:eastAsia="微软雅黑" w:cs="微软雅黑"/>
            <w:sz w:val="24"/>
            <w:szCs w:val="24"/>
            <w:rPrChange w:id="546" w:author="威(×_×)" w:date="2021-03-18T18:57:50Z">
              <w:rPr/>
            </w:rPrChange>
          </w:rPr>
          <w:fldChar w:fldCharType="separate"/>
        </w:r>
      </w:ins>
      <w:ins w:id="547" w:author="威(×_×)" w:date="2021-03-19T17:53:27Z">
        <w:r>
          <w:rPr>
            <w:rFonts w:hint="eastAsia" w:ascii="微软雅黑" w:hAnsi="微软雅黑" w:eastAsia="微软雅黑" w:cs="微软雅黑"/>
            <w:sz w:val="24"/>
            <w:szCs w:val="24"/>
          </w:rPr>
          <w:t>36</w:t>
        </w:r>
      </w:ins>
      <w:ins w:id="548" w:author="威(×_×)" w:date="2021-03-18T18:57:25Z">
        <w:r>
          <w:rPr>
            <w:rFonts w:hint="eastAsia" w:ascii="微软雅黑" w:hAnsi="微软雅黑" w:eastAsia="微软雅黑" w:cs="微软雅黑"/>
            <w:sz w:val="24"/>
            <w:szCs w:val="24"/>
            <w:rPrChange w:id="549" w:author="威(×_×)" w:date="2021-03-18T18:57:50Z">
              <w:rPr/>
            </w:rPrChange>
          </w:rPr>
          <w:fldChar w:fldCharType="end"/>
        </w:r>
      </w:ins>
    </w:p>
    <w:p>
      <w:pPr>
        <w:pStyle w:val="15"/>
        <w:tabs>
          <w:tab w:val="right" w:leader="dot" w:pos="9746"/>
          <w:tab w:val="clear" w:pos="9736"/>
        </w:tabs>
        <w:rPr>
          <w:ins w:id="550" w:author="威(×_×)" w:date="2021-03-18T18:57:25Z"/>
          <w:rFonts w:hint="eastAsia" w:ascii="微软雅黑" w:hAnsi="微软雅黑" w:eastAsia="微软雅黑" w:cs="微软雅黑"/>
          <w:sz w:val="24"/>
          <w:szCs w:val="24"/>
          <w:rPrChange w:id="551" w:author="威(×_×)" w:date="2021-03-18T18:57:50Z">
            <w:rPr>
              <w:ins w:id="552" w:author="威(×_×)" w:date="2021-03-18T18:57:25Z"/>
            </w:rPr>
          </w:rPrChange>
        </w:rPr>
      </w:pPr>
      <w:ins w:id="553" w:author="威(×_×)" w:date="2021-03-18T18:57:25Z">
        <w:r>
          <w:rPr>
            <w:rFonts w:hint="eastAsia" w:ascii="微软雅黑" w:hAnsi="微软雅黑" w:eastAsia="微软雅黑" w:cs="微软雅黑"/>
            <w:smallCaps w:val="0"/>
            <w:color w:val="537F35"/>
            <w:sz w:val="24"/>
            <w:szCs w:val="24"/>
            <w:u w:val="single"/>
            <w:rPrChange w:id="554" w:author="威(×_×)" w:date="2021-03-18T18:57:50Z">
              <w:rPr>
                <w:rFonts w:hint="default" w:ascii="Times New Roman" w:hAnsi="Times New Roman" w:eastAsia="微软雅黑" w:cs="Times New Roman"/>
                <w:smallCaps w:val="0"/>
                <w:color w:val="537F35"/>
                <w:u w:val="single"/>
              </w:rPr>
            </w:rPrChange>
          </w:rPr>
          <w:t>13签字盖章Signature and Seal</w:t>
        </w:r>
      </w:ins>
      <w:ins w:id="555" w:author="威(×_×)" w:date="2021-03-18T18:57:25Z">
        <w:r>
          <w:rPr>
            <w:rFonts w:hint="eastAsia" w:ascii="微软雅黑" w:hAnsi="微软雅黑" w:eastAsia="微软雅黑" w:cs="微软雅黑"/>
            <w:sz w:val="24"/>
            <w:szCs w:val="24"/>
            <w:rPrChange w:id="556" w:author="威(×_×)" w:date="2021-03-18T18:57:50Z">
              <w:rPr/>
            </w:rPrChange>
          </w:rPr>
          <w:tab/>
        </w:r>
      </w:ins>
      <w:ins w:id="557" w:author="威(×_×)" w:date="2021-03-18T18:57:25Z">
        <w:r>
          <w:rPr>
            <w:rFonts w:hint="eastAsia" w:ascii="微软雅黑" w:hAnsi="微软雅黑" w:eastAsia="微软雅黑" w:cs="微软雅黑"/>
            <w:sz w:val="24"/>
            <w:szCs w:val="24"/>
            <w:rPrChange w:id="558" w:author="威(×_×)" w:date="2021-03-18T18:57:50Z">
              <w:rPr/>
            </w:rPrChange>
          </w:rPr>
          <w:fldChar w:fldCharType="begin"/>
        </w:r>
      </w:ins>
      <w:ins w:id="559" w:author="威(×_×)" w:date="2021-03-18T18:57:25Z">
        <w:r>
          <w:rPr>
            <w:rFonts w:hint="eastAsia" w:ascii="微软雅黑" w:hAnsi="微软雅黑" w:eastAsia="微软雅黑" w:cs="微软雅黑"/>
            <w:sz w:val="24"/>
            <w:szCs w:val="24"/>
            <w:rPrChange w:id="560" w:author="威(×_×)" w:date="2021-03-18T18:57:50Z">
              <w:rPr/>
            </w:rPrChange>
          </w:rPr>
          <w:instrText xml:space="preserve"> PAGEREF _Toc18661 </w:instrText>
        </w:r>
      </w:ins>
      <w:ins w:id="561" w:author="威(×_×)" w:date="2021-03-18T18:57:25Z">
        <w:r>
          <w:rPr>
            <w:rFonts w:hint="eastAsia" w:ascii="微软雅黑" w:hAnsi="微软雅黑" w:eastAsia="微软雅黑" w:cs="微软雅黑"/>
            <w:sz w:val="24"/>
            <w:szCs w:val="24"/>
            <w:rPrChange w:id="562" w:author="威(×_×)" w:date="2021-03-18T18:57:50Z">
              <w:rPr/>
            </w:rPrChange>
          </w:rPr>
          <w:fldChar w:fldCharType="separate"/>
        </w:r>
      </w:ins>
      <w:ins w:id="563" w:author="威(×_×)" w:date="2021-03-19T17:53:27Z">
        <w:r>
          <w:rPr>
            <w:rFonts w:hint="eastAsia" w:ascii="微软雅黑" w:hAnsi="微软雅黑" w:eastAsia="微软雅黑" w:cs="微软雅黑"/>
            <w:sz w:val="24"/>
            <w:szCs w:val="24"/>
          </w:rPr>
          <w:t>37</w:t>
        </w:r>
      </w:ins>
      <w:ins w:id="564" w:author="威(×_×)" w:date="2021-03-18T18:57:25Z">
        <w:r>
          <w:rPr>
            <w:rFonts w:hint="eastAsia" w:ascii="微软雅黑" w:hAnsi="微软雅黑" w:eastAsia="微软雅黑" w:cs="微软雅黑"/>
            <w:sz w:val="24"/>
            <w:szCs w:val="24"/>
            <w:rPrChange w:id="565" w:author="威(×_×)" w:date="2021-03-18T18:57:50Z">
              <w:rPr/>
            </w:rPrChange>
          </w:rPr>
          <w:fldChar w:fldCharType="end"/>
        </w:r>
      </w:ins>
    </w:p>
    <w:p>
      <w:pPr>
        <w:pStyle w:val="15"/>
        <w:tabs>
          <w:tab w:val="right" w:leader="dot" w:pos="9746"/>
          <w:tab w:val="clear" w:pos="9736"/>
        </w:tabs>
        <w:rPr>
          <w:ins w:id="566" w:author="威(×_×)" w:date="2021-03-18T18:57:25Z"/>
          <w:rFonts w:hint="eastAsia" w:ascii="微软雅黑" w:hAnsi="微软雅黑" w:eastAsia="微软雅黑" w:cs="微软雅黑"/>
          <w:sz w:val="24"/>
          <w:szCs w:val="24"/>
          <w:rPrChange w:id="567" w:author="威(×_×)" w:date="2021-03-18T18:57:50Z">
            <w:rPr>
              <w:ins w:id="568" w:author="威(×_×)" w:date="2021-03-18T18:57:25Z"/>
            </w:rPr>
          </w:rPrChange>
        </w:rPr>
      </w:pPr>
      <w:ins w:id="569" w:author="威(×_×)" w:date="2021-03-18T18:57:25Z">
        <w:r>
          <w:rPr>
            <w:rFonts w:hint="eastAsia" w:ascii="微软雅黑" w:hAnsi="微软雅黑" w:eastAsia="微软雅黑" w:cs="微软雅黑"/>
            <w:color w:val="537F35"/>
            <w:sz w:val="24"/>
            <w:szCs w:val="24"/>
            <w:u w:val="single"/>
            <w:rPrChange w:id="570" w:author="威(×_×)" w:date="2021-03-18T18:57:50Z">
              <w:rPr>
                <w:rFonts w:hint="default" w:ascii="Times New Roman" w:hAnsi="Times New Roman" w:eastAsia="微软雅黑" w:cs="Times New Roman"/>
                <w:color w:val="537F35"/>
                <w:u w:val="single"/>
              </w:rPr>
            </w:rPrChange>
          </w:rPr>
          <w:t>14</w:t>
        </w:r>
      </w:ins>
      <w:ins w:id="571" w:author="威(×_×)" w:date="2021-03-18T18:57:25Z">
        <w:r>
          <w:rPr>
            <w:rFonts w:hint="eastAsia" w:ascii="微软雅黑" w:hAnsi="微软雅黑" w:eastAsia="微软雅黑" w:cs="微软雅黑"/>
            <w:smallCaps w:val="0"/>
            <w:color w:val="537F35"/>
            <w:sz w:val="24"/>
            <w:szCs w:val="24"/>
            <w:u w:val="single"/>
            <w:rPrChange w:id="572" w:author="威(×_×)" w:date="2021-03-18T18:57:50Z">
              <w:rPr>
                <w:rFonts w:hint="default" w:ascii="Times New Roman" w:hAnsi="Times New Roman" w:eastAsia="微软雅黑" w:cs="Times New Roman"/>
                <w:smallCaps w:val="0"/>
                <w:color w:val="537F35"/>
                <w:u w:val="single"/>
              </w:rPr>
            </w:rPrChange>
          </w:rPr>
          <w:t>（现场递交申请文件）授权委托书Letter of Attorney (for on-site submission)</w:t>
        </w:r>
      </w:ins>
      <w:ins w:id="573" w:author="威(×_×)" w:date="2021-03-18T18:57:25Z">
        <w:r>
          <w:rPr>
            <w:rFonts w:hint="eastAsia" w:ascii="微软雅黑" w:hAnsi="微软雅黑" w:eastAsia="微软雅黑" w:cs="微软雅黑"/>
            <w:sz w:val="24"/>
            <w:szCs w:val="24"/>
            <w:rPrChange w:id="574" w:author="威(×_×)" w:date="2021-03-18T18:57:50Z">
              <w:rPr/>
            </w:rPrChange>
          </w:rPr>
          <w:tab/>
        </w:r>
      </w:ins>
      <w:ins w:id="575" w:author="威(×_×)" w:date="2021-03-18T18:57:25Z">
        <w:r>
          <w:rPr>
            <w:rFonts w:hint="eastAsia" w:ascii="微软雅黑" w:hAnsi="微软雅黑" w:eastAsia="微软雅黑" w:cs="微软雅黑"/>
            <w:sz w:val="24"/>
            <w:szCs w:val="24"/>
            <w:rPrChange w:id="576" w:author="威(×_×)" w:date="2021-03-18T18:57:50Z">
              <w:rPr/>
            </w:rPrChange>
          </w:rPr>
          <w:fldChar w:fldCharType="begin"/>
        </w:r>
      </w:ins>
      <w:ins w:id="577" w:author="威(×_×)" w:date="2021-03-18T18:57:25Z">
        <w:r>
          <w:rPr>
            <w:rFonts w:hint="eastAsia" w:ascii="微软雅黑" w:hAnsi="微软雅黑" w:eastAsia="微软雅黑" w:cs="微软雅黑"/>
            <w:sz w:val="24"/>
            <w:szCs w:val="24"/>
            <w:rPrChange w:id="578" w:author="威(×_×)" w:date="2021-03-18T18:57:50Z">
              <w:rPr/>
            </w:rPrChange>
          </w:rPr>
          <w:instrText xml:space="preserve"> PAGEREF _Toc6154 </w:instrText>
        </w:r>
      </w:ins>
      <w:ins w:id="579" w:author="威(×_×)" w:date="2021-03-18T18:57:25Z">
        <w:r>
          <w:rPr>
            <w:rFonts w:hint="eastAsia" w:ascii="微软雅黑" w:hAnsi="微软雅黑" w:eastAsia="微软雅黑" w:cs="微软雅黑"/>
            <w:sz w:val="24"/>
            <w:szCs w:val="24"/>
            <w:rPrChange w:id="580" w:author="威(×_×)" w:date="2021-03-18T18:57:50Z">
              <w:rPr/>
            </w:rPrChange>
          </w:rPr>
          <w:fldChar w:fldCharType="separate"/>
        </w:r>
      </w:ins>
      <w:ins w:id="581" w:author="威(×_×)" w:date="2021-03-19T17:53:27Z">
        <w:r>
          <w:rPr>
            <w:rFonts w:hint="eastAsia" w:ascii="微软雅黑" w:hAnsi="微软雅黑" w:eastAsia="微软雅黑" w:cs="微软雅黑"/>
            <w:sz w:val="24"/>
            <w:szCs w:val="24"/>
          </w:rPr>
          <w:t>39</w:t>
        </w:r>
      </w:ins>
      <w:ins w:id="582" w:author="威(×_×)" w:date="2021-03-18T18:57:25Z">
        <w:r>
          <w:rPr>
            <w:rFonts w:hint="eastAsia" w:ascii="微软雅黑" w:hAnsi="微软雅黑" w:eastAsia="微软雅黑" w:cs="微软雅黑"/>
            <w:sz w:val="24"/>
            <w:szCs w:val="24"/>
            <w:rPrChange w:id="583" w:author="威(×_×)" w:date="2021-03-18T18:57:50Z">
              <w:rPr/>
            </w:rPrChange>
          </w:rPr>
          <w:fldChar w:fldCharType="end"/>
        </w:r>
      </w:ins>
    </w:p>
    <w:p>
      <w:pPr>
        <w:pStyle w:val="15"/>
        <w:tabs>
          <w:tab w:val="right" w:leader="dot" w:pos="9746"/>
          <w:tab w:val="clear" w:pos="9736"/>
        </w:tabs>
        <w:rPr>
          <w:ins w:id="584" w:author="威(×_×)" w:date="2021-03-18T18:57:25Z"/>
          <w:rFonts w:hint="eastAsia" w:ascii="微软雅黑" w:hAnsi="微软雅黑" w:eastAsia="微软雅黑" w:cs="微软雅黑"/>
          <w:sz w:val="24"/>
          <w:szCs w:val="24"/>
          <w:rPrChange w:id="585" w:author="威(×_×)" w:date="2021-03-18T18:57:50Z">
            <w:rPr>
              <w:ins w:id="586" w:author="威(×_×)" w:date="2021-03-18T18:57:25Z"/>
            </w:rPr>
          </w:rPrChange>
        </w:rPr>
      </w:pPr>
      <w:ins w:id="587" w:author="威(×_×)" w:date="2021-03-18T18:57:25Z">
        <w:r>
          <w:rPr>
            <w:rFonts w:hint="eastAsia" w:ascii="微软雅黑" w:hAnsi="微软雅黑" w:eastAsia="微软雅黑" w:cs="微软雅黑"/>
            <w:smallCaps w:val="0"/>
            <w:color w:val="537F35"/>
            <w:sz w:val="24"/>
            <w:szCs w:val="24"/>
            <w:u w:val="single"/>
            <w:rPrChange w:id="588" w:author="威(×_×)" w:date="2021-03-18T18:57:50Z">
              <w:rPr>
                <w:rFonts w:hint="default" w:ascii="Times New Roman" w:hAnsi="Times New Roman" w:eastAsia="微软雅黑" w:cs="Times New Roman"/>
                <w:smallCaps w:val="0"/>
                <w:color w:val="537F35"/>
                <w:u w:val="single"/>
              </w:rPr>
            </w:rPrChange>
          </w:rPr>
          <w:t xml:space="preserve">15入围简案阶段参赛确认函Competition Participation Confirmation at </w:t>
        </w:r>
      </w:ins>
      <w:ins w:id="589" w:author="威(×_×)" w:date="2021-03-18T18:57:25Z">
        <w:r>
          <w:rPr>
            <w:rFonts w:hint="eastAsia" w:ascii="微软雅黑" w:hAnsi="微软雅黑" w:eastAsia="微软雅黑" w:cs="微软雅黑"/>
            <w:smallCaps w:val="0"/>
            <w:color w:val="537F35"/>
            <w:sz w:val="24"/>
            <w:szCs w:val="24"/>
            <w:u w:val="single"/>
            <w:lang w:val="en-US" w:eastAsia="zh-CN"/>
            <w:rPrChange w:id="590" w:author="威(×_×)" w:date="2021-03-18T18:57:50Z">
              <w:rPr>
                <w:rFonts w:hint="eastAsia" w:ascii="Times New Roman" w:hAnsi="Times New Roman" w:eastAsia="微软雅黑" w:cs="Times New Roman"/>
                <w:smallCaps w:val="0"/>
                <w:color w:val="537F35"/>
                <w:u w:val="single"/>
                <w:lang w:val="en-US" w:eastAsia="zh-CN"/>
              </w:rPr>
            </w:rPrChange>
          </w:rPr>
          <w:t>B</w:t>
        </w:r>
      </w:ins>
      <w:ins w:id="591" w:author="威(×_×)" w:date="2021-03-18T18:57:25Z">
        <w:r>
          <w:rPr>
            <w:rFonts w:hint="eastAsia" w:ascii="微软雅黑" w:hAnsi="微软雅黑" w:eastAsia="微软雅黑" w:cs="微软雅黑"/>
            <w:smallCaps w:val="0"/>
            <w:color w:val="537F35"/>
            <w:sz w:val="24"/>
            <w:szCs w:val="24"/>
            <w:u w:val="single"/>
            <w:rPrChange w:id="592" w:author="威(×_×)" w:date="2021-03-18T18:57:50Z">
              <w:rPr>
                <w:rFonts w:hint="default" w:ascii="Times New Roman" w:hAnsi="Times New Roman" w:eastAsia="微软雅黑" w:cs="Times New Roman"/>
                <w:smallCaps w:val="0"/>
                <w:color w:val="537F35"/>
                <w:u w:val="single"/>
              </w:rPr>
            </w:rPrChange>
          </w:rPr>
          <w:t xml:space="preserve">rief </w:t>
        </w:r>
      </w:ins>
      <w:ins w:id="593" w:author="威(×_×)" w:date="2021-03-19T11:29:38Z">
        <w:r>
          <w:rPr>
            <w:rFonts w:hint="eastAsia" w:ascii="微软雅黑" w:hAnsi="微软雅黑" w:eastAsia="微软雅黑" w:cs="微软雅黑"/>
            <w:smallCaps w:val="0"/>
            <w:color w:val="537F35"/>
            <w:sz w:val="24"/>
            <w:szCs w:val="24"/>
            <w:u w:val="single"/>
            <w:lang w:val="en-US" w:eastAsia="zh-CN"/>
          </w:rPr>
          <w:t>Scheme</w:t>
        </w:r>
      </w:ins>
      <w:ins w:id="594" w:author="威(×_×)" w:date="2021-03-18T18:57:25Z">
        <w:r>
          <w:rPr>
            <w:rFonts w:hint="eastAsia" w:ascii="微软雅黑" w:hAnsi="微软雅黑" w:eastAsia="微软雅黑" w:cs="微软雅黑"/>
            <w:smallCaps w:val="0"/>
            <w:color w:val="537F35"/>
            <w:sz w:val="24"/>
            <w:szCs w:val="24"/>
            <w:u w:val="single"/>
            <w:rPrChange w:id="595" w:author="威(×_×)" w:date="2021-03-18T18:57:50Z">
              <w:rPr>
                <w:rFonts w:hint="default" w:ascii="Times New Roman" w:hAnsi="Times New Roman" w:eastAsia="微软雅黑" w:cs="Times New Roman"/>
                <w:smallCaps w:val="0"/>
                <w:color w:val="537F35"/>
                <w:u w:val="single"/>
              </w:rPr>
            </w:rPrChange>
          </w:rPr>
          <w:t xml:space="preserve"> </w:t>
        </w:r>
      </w:ins>
      <w:ins w:id="596" w:author="威(×_×)" w:date="2021-03-18T18:57:25Z">
        <w:r>
          <w:rPr>
            <w:rFonts w:hint="eastAsia" w:ascii="微软雅黑" w:hAnsi="微软雅黑" w:eastAsia="微软雅黑" w:cs="微软雅黑"/>
            <w:smallCaps w:val="0"/>
            <w:color w:val="537F35"/>
            <w:sz w:val="24"/>
            <w:szCs w:val="24"/>
            <w:u w:val="single"/>
            <w:lang w:val="en-US" w:eastAsia="zh-CN"/>
            <w:rPrChange w:id="597" w:author="威(×_×)" w:date="2021-03-18T18:57:50Z">
              <w:rPr>
                <w:rFonts w:hint="eastAsia" w:ascii="Times New Roman" w:hAnsi="Times New Roman" w:eastAsia="微软雅黑" w:cs="Times New Roman"/>
                <w:smallCaps w:val="0"/>
                <w:color w:val="537F35"/>
                <w:u w:val="single"/>
                <w:lang w:val="en-US" w:eastAsia="zh-CN"/>
              </w:rPr>
            </w:rPrChange>
          </w:rPr>
          <w:t>S</w:t>
        </w:r>
      </w:ins>
      <w:ins w:id="598" w:author="威(×_×)" w:date="2021-03-18T18:57:25Z">
        <w:r>
          <w:rPr>
            <w:rFonts w:hint="eastAsia" w:ascii="微软雅黑" w:hAnsi="微软雅黑" w:eastAsia="微软雅黑" w:cs="微软雅黑"/>
            <w:smallCaps w:val="0"/>
            <w:color w:val="537F35"/>
            <w:sz w:val="24"/>
            <w:szCs w:val="24"/>
            <w:u w:val="single"/>
            <w:rPrChange w:id="599" w:author="威(×_×)" w:date="2021-03-18T18:57:50Z">
              <w:rPr>
                <w:rFonts w:hint="default" w:ascii="Times New Roman" w:hAnsi="Times New Roman" w:eastAsia="微软雅黑" w:cs="Times New Roman"/>
                <w:smallCaps w:val="0"/>
                <w:color w:val="537F35"/>
                <w:u w:val="single"/>
              </w:rPr>
            </w:rPrChange>
          </w:rPr>
          <w:t>ubmission stage</w:t>
        </w:r>
      </w:ins>
      <w:ins w:id="600" w:author="威(×_×)" w:date="2021-03-18T18:57:25Z">
        <w:r>
          <w:rPr>
            <w:rFonts w:hint="eastAsia" w:ascii="微软雅黑" w:hAnsi="微软雅黑" w:eastAsia="微软雅黑" w:cs="微软雅黑"/>
            <w:sz w:val="24"/>
            <w:szCs w:val="24"/>
            <w:rPrChange w:id="601" w:author="威(×_×)" w:date="2021-03-18T18:57:50Z">
              <w:rPr/>
            </w:rPrChange>
          </w:rPr>
          <w:tab/>
        </w:r>
      </w:ins>
      <w:ins w:id="602" w:author="威(×_×)" w:date="2021-03-18T18:57:25Z">
        <w:r>
          <w:rPr>
            <w:rFonts w:hint="eastAsia" w:ascii="微软雅黑" w:hAnsi="微软雅黑" w:eastAsia="微软雅黑" w:cs="微软雅黑"/>
            <w:sz w:val="24"/>
            <w:szCs w:val="24"/>
            <w:rPrChange w:id="603" w:author="威(×_×)" w:date="2021-03-18T18:57:50Z">
              <w:rPr/>
            </w:rPrChange>
          </w:rPr>
          <w:fldChar w:fldCharType="begin"/>
        </w:r>
      </w:ins>
      <w:ins w:id="604" w:author="威(×_×)" w:date="2021-03-18T18:57:25Z">
        <w:r>
          <w:rPr>
            <w:rFonts w:hint="eastAsia" w:ascii="微软雅黑" w:hAnsi="微软雅黑" w:eastAsia="微软雅黑" w:cs="微软雅黑"/>
            <w:sz w:val="24"/>
            <w:szCs w:val="24"/>
            <w:rPrChange w:id="605" w:author="威(×_×)" w:date="2021-03-18T18:57:50Z">
              <w:rPr/>
            </w:rPrChange>
          </w:rPr>
          <w:instrText xml:space="preserve"> PAGEREF _Toc32180 </w:instrText>
        </w:r>
      </w:ins>
      <w:ins w:id="606" w:author="威(×_×)" w:date="2021-03-18T18:57:25Z">
        <w:r>
          <w:rPr>
            <w:rFonts w:hint="eastAsia" w:ascii="微软雅黑" w:hAnsi="微软雅黑" w:eastAsia="微软雅黑" w:cs="微软雅黑"/>
            <w:sz w:val="24"/>
            <w:szCs w:val="24"/>
            <w:rPrChange w:id="607" w:author="威(×_×)" w:date="2021-03-18T18:57:50Z">
              <w:rPr/>
            </w:rPrChange>
          </w:rPr>
          <w:fldChar w:fldCharType="separate"/>
        </w:r>
      </w:ins>
      <w:ins w:id="608" w:author="威(×_×)" w:date="2021-03-19T17:53:27Z">
        <w:r>
          <w:rPr>
            <w:rFonts w:hint="eastAsia" w:ascii="微软雅黑" w:hAnsi="微软雅黑" w:eastAsia="微软雅黑" w:cs="微软雅黑"/>
            <w:sz w:val="24"/>
            <w:szCs w:val="24"/>
          </w:rPr>
          <w:t>40</w:t>
        </w:r>
      </w:ins>
      <w:ins w:id="609" w:author="威(×_×)" w:date="2021-03-18T18:57:25Z">
        <w:r>
          <w:rPr>
            <w:rFonts w:hint="eastAsia" w:ascii="微软雅黑" w:hAnsi="微软雅黑" w:eastAsia="微软雅黑" w:cs="微软雅黑"/>
            <w:sz w:val="24"/>
            <w:szCs w:val="24"/>
            <w:rPrChange w:id="610" w:author="威(×_×)" w:date="2021-03-18T18:57:50Z">
              <w:rPr/>
            </w:rPrChange>
          </w:rPr>
          <w:fldChar w:fldCharType="end"/>
        </w:r>
      </w:ins>
    </w:p>
    <w:p>
      <w:pPr>
        <w:widowControl/>
        <w:snapToGrid w:val="0"/>
        <w:spacing w:afterLines="0" w:line="360" w:lineRule="auto"/>
        <w:jc w:val="left"/>
        <w:rPr>
          <w:rFonts w:ascii="Times New Roman" w:hAnsi="Times New Roman" w:eastAsia="微软雅黑" w:cs="Times New Roman"/>
          <w:rPrChange w:id="611" w:author="威(×_×)" w:date="2021-03-18T17:49:20Z">
            <w:rPr>
              <w:rFonts w:ascii="微软雅黑" w:hAnsi="微软雅黑" w:eastAsia="微软雅黑" w:cs="微软雅黑"/>
            </w:rPr>
          </w:rPrChange>
        </w:rPr>
      </w:pPr>
      <w:r>
        <w:rPr>
          <w:rFonts w:hint="default" w:ascii="Times New Roman" w:hAnsi="Times New Roman" w:eastAsia="微软雅黑" w:cs="Times New Roman"/>
          <w:bCs/>
          <w:smallCaps/>
          <w:kern w:val="0"/>
          <w:sz w:val="28"/>
          <w:szCs w:val="28"/>
          <w:rPrChange w:id="612" w:author="威(×_×)" w:date="2021-03-18T17:49:20Z">
            <w:rPr>
              <w:rFonts w:hint="eastAsia" w:ascii="微软雅黑" w:hAnsi="微软雅黑" w:eastAsia="微软雅黑" w:cs="微软雅黑"/>
              <w:bCs/>
              <w:smallCaps/>
              <w:kern w:val="0"/>
              <w:sz w:val="28"/>
              <w:szCs w:val="28"/>
            </w:rPr>
          </w:rPrChange>
        </w:rPr>
        <w:fldChar w:fldCharType="end"/>
      </w:r>
      <w:del w:id="613" w:author="威(×_×)" w:date="2021-03-18T18:57:52Z">
        <w:r>
          <w:rPr>
            <w:rFonts w:hint="default" w:ascii="Times New Roman" w:hAnsi="Times New Roman" w:eastAsia="微软雅黑" w:cs="Times New Roman"/>
            <w:rPrChange w:id="614" w:author="威(×_×)" w:date="2021-03-18T17:49:20Z">
              <w:rPr>
                <w:rFonts w:hint="eastAsia" w:ascii="微软雅黑" w:hAnsi="微软雅黑" w:eastAsia="微软雅黑" w:cs="微软雅黑"/>
              </w:rPr>
            </w:rPrChange>
          </w:rPr>
          <w:br w:type="textWrapping"/>
        </w:r>
      </w:del>
    </w:p>
    <w:p>
      <w:pPr>
        <w:spacing w:after="156" w:line="276" w:lineRule="auto"/>
        <w:ind w:firstLine="440"/>
        <w:jc w:val="center"/>
        <w:rPr>
          <w:rFonts w:ascii="Times New Roman" w:hAnsi="Times New Roman" w:eastAsia="微软雅黑" w:cs="Times New Roman"/>
          <w:b/>
          <w:bCs/>
          <w:rPrChange w:id="615" w:author="威(×_×)" w:date="2021-03-18T17:49:20Z">
            <w:rPr>
              <w:rFonts w:ascii="微软雅黑" w:hAnsi="微软雅黑" w:eastAsia="微软雅黑" w:cs="微软雅黑"/>
              <w:b/>
              <w:bCs/>
            </w:rPr>
          </w:rPrChange>
        </w:rPr>
      </w:pPr>
      <w:r>
        <w:rPr>
          <w:rFonts w:hint="default" w:ascii="Times New Roman" w:hAnsi="Times New Roman" w:eastAsia="微软雅黑" w:cs="Times New Roman"/>
          <w:rPrChange w:id="616" w:author="威(×_×)" w:date="2021-03-18T17:49:20Z">
            <w:rPr>
              <w:rFonts w:hint="eastAsia" w:ascii="微软雅黑" w:hAnsi="微软雅黑" w:eastAsia="微软雅黑" w:cs="微软雅黑"/>
            </w:rPr>
          </w:rPrChange>
        </w:rPr>
        <w:br w:type="page"/>
      </w:r>
    </w:p>
    <w:p>
      <w:pPr>
        <w:spacing w:after="156"/>
        <w:rPr>
          <w:rFonts w:ascii="Times New Roman" w:hAnsi="Times New Roman" w:eastAsia="微软雅黑" w:cs="Times New Roman"/>
          <w:sz w:val="30"/>
          <w:szCs w:val="30"/>
          <w:rPrChange w:id="617" w:author="威(×_×)" w:date="2021-03-18T17:49:20Z">
            <w:rPr>
              <w:rFonts w:ascii="微软雅黑" w:hAnsi="微软雅黑" w:eastAsia="微软雅黑" w:cs="微软雅黑"/>
              <w:sz w:val="30"/>
              <w:szCs w:val="30"/>
            </w:rPr>
          </w:rPrChange>
        </w:rPr>
      </w:pPr>
      <w:bookmarkStart w:id="3" w:name="_Toc48721239"/>
      <w:bookmarkStart w:id="4" w:name="_Toc48721202"/>
      <w:bookmarkStart w:id="5" w:name="_Toc48721300"/>
      <w:bookmarkStart w:id="6" w:name="_Toc48667602"/>
      <w:r>
        <w:rPr>
          <w:rFonts w:hint="default" w:ascii="Times New Roman" w:hAnsi="Times New Roman" w:eastAsia="微软雅黑" w:cs="Times New Roman"/>
          <w:sz w:val="30"/>
          <w:szCs w:val="30"/>
          <w:rPrChange w:id="618" w:author="威(×_×)" w:date="2021-03-18T17:49:20Z">
            <w:rPr>
              <w:rFonts w:hint="eastAsia" w:ascii="微软雅黑" w:hAnsi="微软雅黑" w:eastAsia="微软雅黑" w:cs="微软雅黑"/>
              <w:sz w:val="30"/>
              <w:szCs w:val="30"/>
            </w:rPr>
          </w:rPrChange>
        </w:rPr>
        <w:t>封面</w:t>
      </w:r>
      <w:bookmarkEnd w:id="3"/>
      <w:bookmarkEnd w:id="4"/>
      <w:bookmarkEnd w:id="5"/>
      <w:bookmarkEnd w:id="6"/>
      <w:ins w:id="619" w:author="威(×_×)" w:date="2021-03-18T16:23:14Z">
        <w:r>
          <w:rPr>
            <w:rFonts w:hint="default" w:ascii="Times New Roman" w:hAnsi="Times New Roman" w:eastAsia="微软雅黑" w:cs="Times New Roman"/>
            <w:sz w:val="30"/>
            <w:szCs w:val="30"/>
            <w:rPrChange w:id="620" w:author="威(×_×)" w:date="2021-03-18T17:49:20Z">
              <w:rPr>
                <w:rFonts w:hint="eastAsia" w:ascii="微软雅黑" w:hAnsi="微软雅黑" w:eastAsia="微软雅黑" w:cs="微软雅黑"/>
                <w:sz w:val="30"/>
                <w:szCs w:val="30"/>
              </w:rPr>
            </w:rPrChange>
          </w:rPr>
          <w:t>Front Cover</w:t>
        </w:r>
      </w:ins>
    </w:p>
    <w:p>
      <w:pPr>
        <w:spacing w:after="156" w:line="276" w:lineRule="auto"/>
        <w:rPr>
          <w:rFonts w:ascii="Times New Roman" w:hAnsi="Times New Roman" w:eastAsia="微软雅黑" w:cs="Times New Roman"/>
          <w:b/>
          <w:bCs/>
          <w:rPrChange w:id="621" w:author="威(×_×)" w:date="2021-03-18T17:49:20Z">
            <w:rPr>
              <w:rFonts w:ascii="微软雅黑" w:hAnsi="微软雅黑" w:eastAsia="微软雅黑" w:cs="微软雅黑"/>
              <w:b/>
              <w:bCs/>
            </w:rPr>
          </w:rPrChange>
        </w:rPr>
      </w:pPr>
    </w:p>
    <w:p>
      <w:pPr>
        <w:spacing w:after="156" w:line="276" w:lineRule="auto"/>
        <w:rPr>
          <w:rFonts w:ascii="Times New Roman" w:hAnsi="Times New Roman" w:eastAsia="微软雅黑" w:cs="Times New Roman"/>
          <w:b/>
          <w:bCs/>
          <w:rPrChange w:id="622" w:author="威(×_×)" w:date="2021-03-18T17:49:20Z">
            <w:rPr>
              <w:rFonts w:ascii="微软雅黑" w:hAnsi="微软雅黑" w:eastAsia="微软雅黑" w:cs="微软雅黑"/>
              <w:b/>
              <w:bCs/>
            </w:rPr>
          </w:rPrChange>
        </w:rPr>
      </w:pPr>
    </w:p>
    <w:p>
      <w:pPr>
        <w:spacing w:after="156" w:line="276" w:lineRule="auto"/>
        <w:rPr>
          <w:rFonts w:ascii="Times New Roman" w:hAnsi="Times New Roman" w:eastAsia="微软雅黑" w:cs="Times New Roman"/>
          <w:b/>
          <w:bCs/>
          <w:rPrChange w:id="623" w:author="威(×_×)" w:date="2021-03-18T17:49:20Z">
            <w:rPr>
              <w:rFonts w:ascii="微软雅黑" w:hAnsi="微软雅黑" w:eastAsia="微软雅黑" w:cs="微软雅黑"/>
              <w:b/>
              <w:bCs/>
            </w:rPr>
          </w:rPrChange>
        </w:rPr>
      </w:pPr>
    </w:p>
    <w:p>
      <w:pPr>
        <w:spacing w:after="156" w:line="276" w:lineRule="auto"/>
        <w:rPr>
          <w:rFonts w:ascii="Times New Roman" w:hAnsi="Times New Roman" w:eastAsia="微软雅黑" w:cs="Times New Roman"/>
          <w:b/>
          <w:bCs/>
          <w:rPrChange w:id="624" w:author="威(×_×)" w:date="2021-03-18T17:49:20Z">
            <w:rPr>
              <w:rFonts w:ascii="微软雅黑" w:hAnsi="微软雅黑" w:eastAsia="微软雅黑" w:cs="微软雅黑"/>
              <w:b/>
              <w:bCs/>
            </w:rPr>
          </w:rPrChange>
        </w:rPr>
      </w:pPr>
    </w:p>
    <w:p>
      <w:pPr>
        <w:widowControl/>
        <w:spacing w:afterLines="0" w:line="240" w:lineRule="auto"/>
        <w:jc w:val="center"/>
        <w:rPr>
          <w:rFonts w:hint="default" w:ascii="Times New Roman" w:hAnsi="Times New Roman" w:eastAsia="微软雅黑" w:cs="Times New Roman"/>
          <w:b/>
          <w:kern w:val="0"/>
          <w:sz w:val="44"/>
          <w:szCs w:val="44"/>
          <w:rPrChange w:id="625" w:author="威(×_×)" w:date="2021-03-18T17:49:20Z">
            <w:rPr>
              <w:rFonts w:hint="eastAsia" w:ascii="微软雅黑" w:hAnsi="微软雅黑" w:eastAsia="微软雅黑" w:cs="微软雅黑"/>
              <w:b/>
              <w:kern w:val="0"/>
              <w:sz w:val="44"/>
              <w:szCs w:val="44"/>
            </w:rPr>
          </w:rPrChange>
        </w:rPr>
      </w:pPr>
      <w:r>
        <w:rPr>
          <w:rFonts w:hint="default" w:ascii="Times New Roman" w:hAnsi="Times New Roman" w:eastAsia="微软雅黑" w:cs="Times New Roman"/>
          <w:b/>
          <w:kern w:val="0"/>
          <w:sz w:val="44"/>
          <w:szCs w:val="44"/>
          <w:rPrChange w:id="626" w:author="威(×_×)" w:date="2021-03-18T17:49:20Z">
            <w:rPr>
              <w:rFonts w:hint="eastAsia" w:ascii="微软雅黑" w:hAnsi="微软雅黑" w:eastAsia="微软雅黑" w:cs="微软雅黑"/>
              <w:b/>
              <w:kern w:val="0"/>
              <w:sz w:val="44"/>
              <w:szCs w:val="44"/>
            </w:rPr>
          </w:rPrChange>
        </w:rPr>
        <w:t>大鹏公共事务中心（暂定名）概念方案设计竞赛</w:t>
      </w:r>
    </w:p>
    <w:p>
      <w:pPr>
        <w:widowControl/>
        <w:spacing w:afterLines="0" w:line="240" w:lineRule="auto"/>
        <w:jc w:val="center"/>
        <w:rPr>
          <w:rFonts w:hint="default" w:ascii="Times New Roman" w:hAnsi="Times New Roman" w:eastAsia="微软雅黑" w:cs="Times New Roman"/>
          <w:b/>
          <w:kern w:val="0"/>
          <w:sz w:val="36"/>
          <w:szCs w:val="36"/>
          <w:rPrChange w:id="627" w:author="威(×_×)" w:date="2021-03-18T17:49:20Z">
            <w:rPr>
              <w:rFonts w:hint="eastAsia" w:ascii="微软雅黑" w:hAnsi="微软雅黑" w:eastAsia="微软雅黑" w:cs="微软雅黑"/>
              <w:b/>
              <w:kern w:val="0"/>
              <w:sz w:val="36"/>
              <w:szCs w:val="36"/>
            </w:rPr>
          </w:rPrChange>
        </w:rPr>
      </w:pPr>
      <w:r>
        <w:rPr>
          <w:rFonts w:hint="default" w:ascii="Times New Roman" w:hAnsi="Times New Roman" w:eastAsia="微软雅黑" w:cs="Times New Roman"/>
          <w:b/>
          <w:kern w:val="0"/>
          <w:sz w:val="36"/>
          <w:szCs w:val="36"/>
          <w:rPrChange w:id="628" w:author="威(×_×)" w:date="2021-03-18T17:49:20Z">
            <w:rPr>
              <w:rFonts w:hint="eastAsia" w:ascii="微软雅黑" w:hAnsi="微软雅黑" w:eastAsia="微软雅黑" w:cs="微软雅黑"/>
              <w:b/>
              <w:kern w:val="0"/>
              <w:sz w:val="36"/>
              <w:szCs w:val="36"/>
            </w:rPr>
          </w:rPrChange>
        </w:rPr>
        <w:t>Competition for Conceptual Design of Dapeng Public Affairs Center(tentative name)</w:t>
      </w:r>
    </w:p>
    <w:p>
      <w:pPr>
        <w:widowControl/>
        <w:spacing w:afterLines="0" w:line="240" w:lineRule="auto"/>
        <w:jc w:val="center"/>
        <w:rPr>
          <w:rFonts w:ascii="Times New Roman" w:hAnsi="Times New Roman" w:eastAsia="微软雅黑" w:cs="Times New Roman"/>
          <w:b/>
          <w:kern w:val="0"/>
          <w:sz w:val="44"/>
          <w:szCs w:val="44"/>
          <w:rPrChange w:id="629" w:author="威(×_×)" w:date="2021-03-18T17:49:20Z">
            <w:rPr>
              <w:rFonts w:ascii="微软雅黑" w:hAnsi="微软雅黑" w:eastAsia="微软雅黑" w:cs="微软雅黑"/>
              <w:b/>
              <w:kern w:val="0"/>
              <w:sz w:val="44"/>
              <w:szCs w:val="44"/>
            </w:rPr>
          </w:rPrChange>
        </w:rPr>
      </w:pPr>
      <w:r>
        <w:rPr>
          <w:rFonts w:hint="default" w:ascii="Times New Roman" w:hAnsi="Times New Roman" w:eastAsia="微软雅黑" w:cs="Times New Roman"/>
          <w:b/>
          <w:kern w:val="0"/>
          <w:sz w:val="44"/>
          <w:szCs w:val="108"/>
          <w:rPrChange w:id="630" w:author="威(×_×)" w:date="2021-03-18T17:49:20Z">
            <w:rPr>
              <w:rFonts w:hint="eastAsia" w:ascii="微软雅黑" w:hAnsi="微软雅黑" w:eastAsia="微软雅黑" w:cs="微软雅黑"/>
              <w:b/>
              <w:kern w:val="0"/>
              <w:sz w:val="44"/>
              <w:szCs w:val="108"/>
            </w:rPr>
          </w:rPrChange>
        </w:rPr>
        <w:t>入围简案阶段</w:t>
      </w:r>
      <w:r>
        <w:rPr>
          <w:rFonts w:hint="default" w:ascii="Times New Roman" w:hAnsi="Times New Roman" w:eastAsia="微软雅黑" w:cs="Times New Roman"/>
          <w:b/>
          <w:kern w:val="0"/>
          <w:sz w:val="44"/>
          <w:szCs w:val="108"/>
          <w:highlight w:val="none"/>
          <w:rPrChange w:id="631" w:author="威(×_×)" w:date="2021-03-19T10:52:06Z">
            <w:rPr>
              <w:rFonts w:hint="eastAsia" w:ascii="微软雅黑" w:hAnsi="微软雅黑" w:eastAsia="微软雅黑" w:cs="微软雅黑"/>
              <w:b/>
              <w:kern w:val="0"/>
              <w:sz w:val="44"/>
              <w:szCs w:val="108"/>
              <w:highlight w:val="yellow"/>
            </w:rPr>
          </w:rPrChange>
        </w:rPr>
        <w:t>竞赛文件</w:t>
      </w:r>
    </w:p>
    <w:p>
      <w:pPr>
        <w:widowControl/>
        <w:spacing w:afterLines="0" w:line="240" w:lineRule="auto"/>
        <w:jc w:val="center"/>
        <w:rPr>
          <w:rFonts w:ascii="Times New Roman" w:hAnsi="Times New Roman" w:eastAsia="微软雅黑" w:cs="Times New Roman"/>
          <w:b/>
          <w:kern w:val="0"/>
          <w:sz w:val="36"/>
          <w:szCs w:val="36"/>
          <w:rPrChange w:id="632" w:author="威(×_×)" w:date="2021-03-18T17:49:20Z">
            <w:rPr>
              <w:rFonts w:ascii="微软雅黑" w:hAnsi="微软雅黑" w:eastAsia="微软雅黑" w:cs="微软雅黑"/>
              <w:b/>
              <w:kern w:val="0"/>
              <w:sz w:val="36"/>
              <w:szCs w:val="36"/>
            </w:rPr>
          </w:rPrChange>
        </w:rPr>
      </w:pPr>
      <w:ins w:id="633" w:author="威(×_×)" w:date="2021-03-18T16:34:35Z">
        <w:r>
          <w:rPr>
            <w:rFonts w:hint="default" w:ascii="Times New Roman" w:hAnsi="Times New Roman" w:eastAsia="微软雅黑" w:cs="Times New Roman"/>
            <w:b/>
            <w:kern w:val="0"/>
            <w:sz w:val="36"/>
            <w:szCs w:val="36"/>
            <w:rPrChange w:id="634" w:author="威(×_×)" w:date="2021-03-18T17:49:20Z">
              <w:rPr>
                <w:rFonts w:hint="eastAsia" w:ascii="微软雅黑" w:hAnsi="微软雅黑" w:eastAsia="微软雅黑" w:cs="微软雅黑"/>
                <w:b/>
                <w:kern w:val="0"/>
                <w:sz w:val="36"/>
                <w:szCs w:val="36"/>
              </w:rPr>
            </w:rPrChange>
          </w:rPr>
          <w:t xml:space="preserve">Brief </w:t>
        </w:r>
      </w:ins>
      <w:ins w:id="635" w:author="威(×_×)" w:date="2021-03-19T11:31:03Z">
        <w:r>
          <w:rPr>
            <w:rFonts w:hint="eastAsia" w:ascii="Times New Roman" w:hAnsi="Times New Roman" w:eastAsia="微软雅黑" w:cs="Times New Roman"/>
            <w:b/>
            <w:kern w:val="0"/>
            <w:sz w:val="36"/>
            <w:szCs w:val="36"/>
            <w:lang w:eastAsia="zh-CN"/>
          </w:rPr>
          <w:t>Scheme</w:t>
        </w:r>
      </w:ins>
      <w:ins w:id="636" w:author="威(×_×)" w:date="2021-03-18T16:34:35Z">
        <w:r>
          <w:rPr>
            <w:rFonts w:hint="default" w:ascii="Times New Roman" w:hAnsi="Times New Roman" w:eastAsia="微软雅黑" w:cs="Times New Roman"/>
            <w:b/>
            <w:kern w:val="0"/>
            <w:sz w:val="36"/>
            <w:szCs w:val="36"/>
            <w:rPrChange w:id="637" w:author="威(×_×)" w:date="2021-03-18T17:49:20Z">
              <w:rPr>
                <w:rFonts w:hint="eastAsia" w:ascii="微软雅黑" w:hAnsi="微软雅黑" w:eastAsia="微软雅黑" w:cs="微软雅黑"/>
                <w:b/>
                <w:kern w:val="0"/>
                <w:sz w:val="36"/>
                <w:szCs w:val="36"/>
              </w:rPr>
            </w:rPrChange>
          </w:rPr>
          <w:t xml:space="preserve"> Submission Stage</w:t>
        </w:r>
      </w:ins>
      <w:ins w:id="638" w:author="威(×_×)" w:date="2021-03-18T16:35:44Z">
        <w:r>
          <w:rPr>
            <w:rFonts w:hint="default" w:ascii="Times New Roman" w:hAnsi="Times New Roman" w:eastAsia="微软雅黑" w:cs="Times New Roman"/>
            <w:b/>
            <w:kern w:val="0"/>
            <w:sz w:val="36"/>
            <w:szCs w:val="36"/>
            <w:lang w:val="en-US" w:eastAsia="zh-CN"/>
            <w:rPrChange w:id="639" w:author="威(×_×)" w:date="2021-03-18T17:49:20Z">
              <w:rPr>
                <w:rFonts w:hint="eastAsia" w:ascii="微软雅黑" w:hAnsi="微软雅黑" w:eastAsia="微软雅黑" w:cs="微软雅黑"/>
                <w:b/>
                <w:kern w:val="0"/>
                <w:sz w:val="36"/>
                <w:szCs w:val="36"/>
                <w:lang w:val="en-US" w:eastAsia="zh-CN"/>
              </w:rPr>
            </w:rPrChange>
          </w:rPr>
          <w:t xml:space="preserve"> </w:t>
        </w:r>
      </w:ins>
      <w:ins w:id="640" w:author="威(×_×)" w:date="2021-03-18T16:35:44Z">
        <w:r>
          <w:rPr>
            <w:rFonts w:hint="default" w:ascii="Times New Roman" w:hAnsi="Times New Roman" w:eastAsia="微软雅黑" w:cs="Times New Roman"/>
            <w:b/>
            <w:kern w:val="0"/>
            <w:sz w:val="36"/>
            <w:szCs w:val="36"/>
            <w:rPrChange w:id="641" w:author="威(×_×)" w:date="2021-03-18T17:49:20Z">
              <w:rPr>
                <w:rFonts w:hint="eastAsia" w:ascii="微软雅黑" w:hAnsi="微软雅黑" w:eastAsia="微软雅黑" w:cs="微软雅黑"/>
                <w:b/>
                <w:kern w:val="0"/>
                <w:sz w:val="36"/>
                <w:szCs w:val="36"/>
              </w:rPr>
            </w:rPrChange>
          </w:rPr>
          <w:t>Competition Document</w:t>
        </w:r>
      </w:ins>
      <w:del w:id="642" w:author="威(×_×)" w:date="2021-03-18T16:34:35Z">
        <w:r>
          <w:rPr>
            <w:rFonts w:hint="default" w:ascii="Times New Roman" w:hAnsi="Times New Roman" w:eastAsia="微软雅黑" w:cs="Times New Roman"/>
            <w:b/>
            <w:kern w:val="0"/>
            <w:sz w:val="36"/>
            <w:szCs w:val="36"/>
            <w:rPrChange w:id="643" w:author="威(×_×)" w:date="2021-03-18T17:49:20Z">
              <w:rPr>
                <w:rFonts w:hint="eastAsia" w:ascii="微软雅黑" w:hAnsi="微软雅黑" w:eastAsia="微软雅黑" w:cs="微软雅黑"/>
                <w:b/>
                <w:kern w:val="0"/>
                <w:sz w:val="36"/>
                <w:szCs w:val="36"/>
              </w:rPr>
            </w:rPrChange>
          </w:rPr>
          <w:delText>Shortlisted Brief Scheme Stage Competition file</w:delText>
        </w:r>
      </w:del>
    </w:p>
    <w:p>
      <w:pPr>
        <w:spacing w:after="156" w:line="276" w:lineRule="auto"/>
        <w:rPr>
          <w:rFonts w:ascii="Times New Roman" w:hAnsi="Times New Roman" w:eastAsia="微软雅黑" w:cs="Times New Roman"/>
          <w:rPrChange w:id="644" w:author="威(×_×)" w:date="2021-03-18T17:49:20Z">
            <w:rPr>
              <w:rFonts w:ascii="微软雅黑" w:hAnsi="微软雅黑" w:eastAsia="微软雅黑" w:cs="微软雅黑"/>
            </w:rPr>
          </w:rPrChange>
        </w:rPr>
      </w:pPr>
    </w:p>
    <w:p>
      <w:pPr>
        <w:spacing w:after="156" w:line="276" w:lineRule="auto"/>
        <w:rPr>
          <w:del w:id="645" w:author="威(×_×)" w:date="2021-03-18T16:34:44Z"/>
          <w:rFonts w:ascii="Times New Roman" w:hAnsi="Times New Roman" w:eastAsia="微软雅黑" w:cs="Times New Roman"/>
          <w:rPrChange w:id="646" w:author="威(×_×)" w:date="2021-03-18T17:49:20Z">
            <w:rPr>
              <w:del w:id="647" w:author="威(×_×)" w:date="2021-03-18T16:34:44Z"/>
              <w:rFonts w:ascii="微软雅黑" w:hAnsi="微软雅黑" w:eastAsia="微软雅黑" w:cs="微软雅黑"/>
            </w:rPr>
          </w:rPrChange>
        </w:rPr>
      </w:pPr>
    </w:p>
    <w:p>
      <w:pPr>
        <w:spacing w:after="156" w:line="276" w:lineRule="auto"/>
        <w:ind w:firstLine="440"/>
        <w:jc w:val="center"/>
        <w:rPr>
          <w:rFonts w:ascii="Times New Roman" w:hAnsi="Times New Roman" w:eastAsia="微软雅黑" w:cs="Times New Roman"/>
          <w:rPrChange w:id="648" w:author="威(×_×)" w:date="2021-03-18T17:49:20Z">
            <w:rPr>
              <w:rFonts w:ascii="微软雅黑" w:hAnsi="微软雅黑" w:eastAsia="微软雅黑" w:cs="微软雅黑"/>
            </w:rPr>
          </w:rPrChange>
        </w:rPr>
      </w:pPr>
    </w:p>
    <w:p>
      <w:pPr>
        <w:spacing w:after="156" w:line="276" w:lineRule="auto"/>
        <w:jc w:val="center"/>
        <w:rPr>
          <w:rFonts w:ascii="Times New Roman" w:hAnsi="Times New Roman" w:eastAsia="微软雅黑" w:cs="Times New Roman"/>
          <w:b/>
          <w:u w:val="single"/>
          <w:rPrChange w:id="649" w:author="威(×_×)" w:date="2021-03-18T17:49:20Z">
            <w:rPr>
              <w:rFonts w:ascii="微软雅黑" w:hAnsi="微软雅黑" w:eastAsia="微软雅黑" w:cs="微软雅黑"/>
              <w:b/>
              <w:u w:val="single"/>
            </w:rPr>
          </w:rPrChange>
        </w:rPr>
      </w:pPr>
      <w:r>
        <w:rPr>
          <w:rFonts w:hint="default" w:ascii="Times New Roman" w:hAnsi="Times New Roman" w:eastAsia="微软雅黑" w:cs="Times New Roman"/>
          <w:b/>
          <w:highlight w:val="none"/>
          <w:rPrChange w:id="650" w:author="威(×_×)" w:date="2021-03-19T17:41:54Z">
            <w:rPr>
              <w:rFonts w:hint="eastAsia" w:ascii="微软雅黑" w:hAnsi="微软雅黑" w:eastAsia="微软雅黑" w:cs="微软雅黑"/>
              <w:b/>
              <w:highlight w:val="yellow"/>
            </w:rPr>
          </w:rPrChange>
        </w:rPr>
        <w:t>设计机构</w:t>
      </w:r>
      <w:ins w:id="651" w:author="威(×_×)" w:date="2021-03-18T16:24:47Z">
        <w:r>
          <w:rPr>
            <w:rFonts w:hint="default" w:ascii="Times New Roman" w:hAnsi="Times New Roman" w:eastAsia="微软雅黑" w:cs="Times New Roman"/>
            <w:b/>
            <w:highlight w:val="none"/>
            <w:lang w:val="en-US" w:eastAsia="zh-CN"/>
            <w:rPrChange w:id="652" w:author="威(×_×)" w:date="2021-03-19T10:52:09Z">
              <w:rPr>
                <w:rFonts w:hint="eastAsia" w:ascii="微软雅黑" w:hAnsi="微软雅黑" w:eastAsia="微软雅黑" w:cs="微软雅黑"/>
                <w:b/>
                <w:highlight w:val="yellow"/>
                <w:lang w:val="en-US" w:eastAsia="zh-CN"/>
              </w:rPr>
            </w:rPrChange>
          </w:rPr>
          <w:t>D</w:t>
        </w:r>
      </w:ins>
      <w:ins w:id="653" w:author="威(×_×)" w:date="2021-03-18T16:24:39Z">
        <w:r>
          <w:rPr>
            <w:rFonts w:hint="default" w:ascii="Times New Roman" w:hAnsi="Times New Roman" w:eastAsia="微软雅黑" w:cs="Times New Roman"/>
            <w:b/>
            <w:highlight w:val="none"/>
            <w:rPrChange w:id="654" w:author="威(×_×)" w:date="2021-03-19T10:52:09Z">
              <w:rPr>
                <w:rFonts w:hint="eastAsia" w:ascii="微软雅黑" w:hAnsi="微软雅黑" w:eastAsia="微软雅黑" w:cs="微软雅黑"/>
                <w:b/>
                <w:highlight w:val="yellow"/>
              </w:rPr>
            </w:rPrChange>
          </w:rPr>
          <w:t xml:space="preserve">esign </w:t>
        </w:r>
      </w:ins>
      <w:ins w:id="655" w:author="威(×_×)" w:date="2021-03-18T16:24:49Z">
        <w:r>
          <w:rPr>
            <w:rFonts w:hint="default" w:ascii="Times New Roman" w:hAnsi="Times New Roman" w:eastAsia="微软雅黑" w:cs="Times New Roman"/>
            <w:b/>
            <w:highlight w:val="none"/>
            <w:lang w:val="en-US" w:eastAsia="zh-CN"/>
            <w:rPrChange w:id="656" w:author="威(×_×)" w:date="2021-03-19T10:52:09Z">
              <w:rPr>
                <w:rFonts w:hint="eastAsia" w:ascii="微软雅黑" w:hAnsi="微软雅黑" w:eastAsia="微软雅黑" w:cs="微软雅黑"/>
                <w:b/>
                <w:highlight w:val="yellow"/>
                <w:lang w:val="en-US" w:eastAsia="zh-CN"/>
              </w:rPr>
            </w:rPrChange>
          </w:rPr>
          <w:t>A</w:t>
        </w:r>
      </w:ins>
      <w:ins w:id="657" w:author="威(×_×)" w:date="2021-03-18T16:24:39Z">
        <w:r>
          <w:rPr>
            <w:rFonts w:hint="default" w:ascii="Times New Roman" w:hAnsi="Times New Roman" w:eastAsia="微软雅黑" w:cs="Times New Roman"/>
            <w:b/>
            <w:highlight w:val="none"/>
            <w:rPrChange w:id="658" w:author="威(×_×)" w:date="2021-03-19T10:52:09Z">
              <w:rPr>
                <w:rFonts w:hint="eastAsia" w:ascii="微软雅黑" w:hAnsi="微软雅黑" w:eastAsia="微软雅黑" w:cs="微软雅黑"/>
                <w:b/>
                <w:highlight w:val="yellow"/>
              </w:rPr>
            </w:rPrChange>
          </w:rPr>
          <w:t>gencies</w:t>
        </w:r>
      </w:ins>
      <w:r>
        <w:rPr>
          <w:rFonts w:hint="default" w:ascii="Times New Roman" w:hAnsi="Times New Roman" w:eastAsia="微软雅黑" w:cs="Times New Roman"/>
          <w:b/>
          <w:highlight w:val="none"/>
          <w:rPrChange w:id="659" w:author="威(×_×)" w:date="2021-03-19T10:52:09Z">
            <w:rPr>
              <w:rFonts w:hint="eastAsia" w:ascii="微软雅黑" w:hAnsi="微软雅黑" w:eastAsia="微软雅黑" w:cs="微软雅黑"/>
              <w:b/>
            </w:rPr>
          </w:rPrChange>
        </w:rPr>
        <w:t>:</w:t>
      </w:r>
      <w:r>
        <w:rPr>
          <w:rFonts w:hint="default" w:ascii="Times New Roman" w:hAnsi="Times New Roman" w:eastAsia="微软雅黑" w:cs="Times New Roman"/>
          <w:b/>
          <w:rPrChange w:id="660" w:author="威(×_×)" w:date="2021-03-18T17:49:20Z">
            <w:rPr>
              <w:rFonts w:hint="eastAsia" w:ascii="微软雅黑" w:hAnsi="微软雅黑" w:eastAsia="微软雅黑" w:cs="微软雅黑"/>
              <w:b/>
            </w:rPr>
          </w:rPrChange>
        </w:rPr>
        <w:t>_________________________</w:t>
      </w:r>
    </w:p>
    <w:p>
      <w:pPr>
        <w:spacing w:after="156" w:line="276" w:lineRule="auto"/>
        <w:jc w:val="center"/>
        <w:rPr>
          <w:ins w:id="661" w:author="威(×_×)" w:date="2021-03-18T16:25:28Z"/>
          <w:rFonts w:hint="default" w:ascii="Times New Roman" w:hAnsi="Times New Roman" w:eastAsia="微软雅黑" w:cs="Times New Roman"/>
          <w:b/>
          <w:rPrChange w:id="662" w:author="威(×_×)" w:date="2021-03-18T17:49:20Z">
            <w:rPr>
              <w:ins w:id="663" w:author="威(×_×)" w:date="2021-03-18T16:25:28Z"/>
              <w:rFonts w:hint="eastAsia" w:ascii="微软雅黑" w:hAnsi="微软雅黑" w:eastAsia="微软雅黑" w:cs="微软雅黑"/>
              <w:b/>
            </w:rPr>
          </w:rPrChange>
        </w:rPr>
      </w:pPr>
      <w:r>
        <w:rPr>
          <w:rFonts w:hint="default" w:ascii="Times New Roman" w:hAnsi="Times New Roman" w:eastAsia="微软雅黑" w:cs="Times New Roman"/>
          <w:b/>
          <w:rPrChange w:id="664" w:author="威(×_×)" w:date="2021-03-18T17:49:20Z">
            <w:rPr>
              <w:rFonts w:hint="eastAsia" w:ascii="微软雅黑" w:hAnsi="微软雅黑" w:eastAsia="微软雅黑" w:cs="微软雅黑"/>
              <w:b/>
            </w:rPr>
          </w:rPrChange>
        </w:rPr>
        <w:t>（联合团队参赛需标明牵头设计机构及联合团队成员，设计机构署名应与营业执照名称一致）</w:t>
      </w:r>
    </w:p>
    <w:p>
      <w:pPr>
        <w:spacing w:after="156" w:line="276" w:lineRule="auto"/>
        <w:jc w:val="center"/>
        <w:rPr>
          <w:rFonts w:hint="default" w:ascii="Times New Roman" w:hAnsi="Times New Roman" w:eastAsia="微软雅黑" w:cs="Times New Roman"/>
          <w:b/>
          <w:rPrChange w:id="665" w:author="威(×_×)" w:date="2021-03-18T17:49:20Z">
            <w:rPr>
              <w:rFonts w:hint="eastAsia" w:ascii="微软雅黑" w:hAnsi="微软雅黑" w:eastAsia="微软雅黑" w:cs="微软雅黑"/>
              <w:b/>
            </w:rPr>
          </w:rPrChange>
        </w:rPr>
      </w:pPr>
      <w:ins w:id="666" w:author="威(×_×)" w:date="2021-03-18T16:25:30Z">
        <w:r>
          <w:rPr>
            <w:rFonts w:hint="default" w:ascii="Times New Roman" w:hAnsi="Times New Roman" w:eastAsia="微软雅黑" w:cs="Times New Roman"/>
            <w:b/>
            <w:rPrChange w:id="667" w:author="威(×_×)" w:date="2021-03-18T17:49:20Z">
              <w:rPr>
                <w:rFonts w:hint="eastAsia" w:ascii="微软雅黑" w:hAnsi="微软雅黑" w:eastAsia="微软雅黑" w:cs="微软雅黑"/>
                <w:b/>
              </w:rPr>
            </w:rPrChange>
          </w:rPr>
          <w:t>(</w:t>
        </w:r>
      </w:ins>
      <w:ins w:id="668" w:author="威(×_×)" w:date="2021-03-18T16:29:04Z">
        <w:r>
          <w:rPr>
            <w:rFonts w:hint="default" w:ascii="Times New Roman" w:hAnsi="Times New Roman" w:eastAsia="微软雅黑" w:cs="Times New Roman"/>
            <w:b/>
            <w:rPrChange w:id="669" w:author="威(×_×)" w:date="2021-03-18T17:49:20Z">
              <w:rPr>
                <w:rFonts w:hint="eastAsia" w:ascii="微软雅黑" w:hAnsi="微软雅黑" w:eastAsia="微软雅黑" w:cs="微软雅黑"/>
                <w:b/>
              </w:rPr>
            </w:rPrChange>
          </w:rPr>
          <w:t>Joint team</w:t>
        </w:r>
      </w:ins>
      <w:ins w:id="670" w:author="威(×_×)" w:date="2021-03-18T16:25:30Z">
        <w:r>
          <w:rPr>
            <w:rFonts w:hint="default" w:ascii="Times New Roman" w:hAnsi="Times New Roman" w:eastAsia="微软雅黑" w:cs="Times New Roman"/>
            <w:b/>
            <w:rPrChange w:id="671" w:author="威(×_×)" w:date="2021-03-18T17:49:20Z">
              <w:rPr>
                <w:rFonts w:hint="eastAsia" w:ascii="微软雅黑" w:hAnsi="微软雅黑" w:eastAsia="微软雅黑" w:cs="微软雅黑"/>
                <w:b/>
              </w:rPr>
            </w:rPrChange>
          </w:rPr>
          <w:t xml:space="preserve"> should indicate leading</w:t>
        </w:r>
      </w:ins>
      <w:ins w:id="672" w:author="威(×_×)" w:date="2021-03-18T16:29:44Z">
        <w:r>
          <w:rPr>
            <w:rFonts w:hint="default" w:ascii="Times New Roman" w:hAnsi="Times New Roman" w:eastAsia="微软雅黑" w:cs="Times New Roman"/>
            <w:b/>
            <w:lang w:val="en-US" w:eastAsia="zh-CN"/>
            <w:rPrChange w:id="673" w:author="威(×_×)" w:date="2021-03-18T17:49:20Z">
              <w:rPr>
                <w:rFonts w:hint="eastAsia" w:ascii="微软雅黑" w:hAnsi="微软雅黑" w:eastAsia="微软雅黑" w:cs="微软雅黑"/>
                <w:b/>
                <w:lang w:val="en-US" w:eastAsia="zh-CN"/>
              </w:rPr>
            </w:rPrChange>
          </w:rPr>
          <w:t xml:space="preserve"> </w:t>
        </w:r>
      </w:ins>
      <w:ins w:id="674" w:author="威(×_×)" w:date="2021-03-18T16:29:43Z">
        <w:r>
          <w:rPr>
            <w:rFonts w:hint="default" w:ascii="Times New Roman" w:hAnsi="Times New Roman" w:eastAsia="微软雅黑" w:cs="Times New Roman"/>
            <w:b/>
            <w:lang w:val="en-US" w:eastAsia="zh-CN"/>
            <w:rPrChange w:id="675" w:author="威(×_×)" w:date="2021-03-18T17:49:20Z">
              <w:rPr>
                <w:rFonts w:hint="eastAsia" w:ascii="微软雅黑" w:hAnsi="微软雅黑" w:eastAsia="微软雅黑" w:cs="微软雅黑"/>
                <w:b/>
                <w:lang w:val="en-US" w:eastAsia="zh-CN"/>
              </w:rPr>
            </w:rPrChange>
          </w:rPr>
          <w:t>d</w:t>
        </w:r>
      </w:ins>
      <w:ins w:id="676" w:author="威(×_×)" w:date="2021-03-18T16:29:35Z">
        <w:r>
          <w:rPr>
            <w:rFonts w:hint="default" w:ascii="Times New Roman" w:hAnsi="Times New Roman" w:eastAsia="微软雅黑" w:cs="Times New Roman"/>
            <w:b/>
            <w:rPrChange w:id="677" w:author="威(×_×)" w:date="2021-03-18T17:49:20Z">
              <w:rPr>
                <w:rFonts w:hint="eastAsia" w:ascii="微软雅黑" w:hAnsi="微软雅黑" w:eastAsia="微软雅黑" w:cs="微软雅黑"/>
                <w:b/>
              </w:rPr>
            </w:rPrChange>
          </w:rPr>
          <w:t xml:space="preserve">esign </w:t>
        </w:r>
      </w:ins>
      <w:ins w:id="678" w:author="威(×_×)" w:date="2021-03-18T17:20:11Z">
        <w:r>
          <w:rPr>
            <w:rFonts w:hint="default" w:ascii="Times New Roman" w:hAnsi="Times New Roman" w:eastAsia="微软雅黑" w:cs="Times New Roman"/>
            <w:b/>
            <w:lang w:val="en-US" w:eastAsia="zh-CN"/>
            <w:rPrChange w:id="679" w:author="威(×_×)" w:date="2021-03-18T17:49:20Z">
              <w:rPr>
                <w:rFonts w:hint="eastAsia" w:ascii="微软雅黑" w:hAnsi="微软雅黑" w:eastAsia="微软雅黑" w:cs="微软雅黑"/>
                <w:b/>
                <w:lang w:val="en-US" w:eastAsia="zh-CN"/>
              </w:rPr>
            </w:rPrChange>
          </w:rPr>
          <w:t>me</w:t>
        </w:r>
      </w:ins>
      <w:ins w:id="680" w:author="威(×_×)" w:date="2021-03-18T17:20:12Z">
        <w:r>
          <w:rPr>
            <w:rFonts w:hint="default" w:ascii="Times New Roman" w:hAnsi="Times New Roman" w:eastAsia="微软雅黑" w:cs="Times New Roman"/>
            <w:b/>
            <w:lang w:val="en-US" w:eastAsia="zh-CN"/>
            <w:rPrChange w:id="681" w:author="威(×_×)" w:date="2021-03-18T17:49:20Z">
              <w:rPr>
                <w:rFonts w:hint="eastAsia" w:ascii="微软雅黑" w:hAnsi="微软雅黑" w:eastAsia="微软雅黑" w:cs="微软雅黑"/>
                <w:b/>
                <w:lang w:val="en-US" w:eastAsia="zh-CN"/>
              </w:rPr>
            </w:rPrChange>
          </w:rPr>
          <w:t>mb</w:t>
        </w:r>
      </w:ins>
      <w:ins w:id="682" w:author="威(×_×)" w:date="2021-03-18T17:20:13Z">
        <w:r>
          <w:rPr>
            <w:rFonts w:hint="default" w:ascii="Times New Roman" w:hAnsi="Times New Roman" w:eastAsia="微软雅黑" w:cs="Times New Roman"/>
            <w:b/>
            <w:lang w:val="en-US" w:eastAsia="zh-CN"/>
            <w:rPrChange w:id="683" w:author="威(×_×)" w:date="2021-03-18T17:49:20Z">
              <w:rPr>
                <w:rFonts w:hint="eastAsia" w:ascii="微软雅黑" w:hAnsi="微软雅黑" w:eastAsia="微软雅黑" w:cs="微软雅黑"/>
                <w:b/>
                <w:lang w:val="en-US" w:eastAsia="zh-CN"/>
              </w:rPr>
            </w:rPrChange>
          </w:rPr>
          <w:t>er</w:t>
        </w:r>
      </w:ins>
      <w:ins w:id="684" w:author="威(×_×)" w:date="2021-03-18T16:25:30Z">
        <w:r>
          <w:rPr>
            <w:rFonts w:hint="default" w:ascii="Times New Roman" w:hAnsi="Times New Roman" w:eastAsia="微软雅黑" w:cs="Times New Roman"/>
            <w:b/>
            <w:rPrChange w:id="685" w:author="威(×_×)" w:date="2021-03-18T17:49:20Z">
              <w:rPr>
                <w:rFonts w:hint="eastAsia" w:ascii="微软雅黑" w:hAnsi="微软雅黑" w:eastAsia="微软雅黑" w:cs="微软雅黑"/>
                <w:b/>
              </w:rPr>
            </w:rPrChange>
          </w:rPr>
          <w:t xml:space="preserve"> and </w:t>
        </w:r>
      </w:ins>
      <w:ins w:id="686" w:author="威(×_×)" w:date="2021-03-18T16:30:08Z">
        <w:r>
          <w:rPr>
            <w:rFonts w:hint="default" w:ascii="Times New Roman" w:hAnsi="Times New Roman" w:eastAsia="微软雅黑" w:cs="Times New Roman"/>
            <w:b/>
            <w:lang w:val="en-US" w:eastAsia="zh-CN"/>
            <w:rPrChange w:id="687" w:author="威(×_×)" w:date="2021-03-18T17:49:20Z">
              <w:rPr>
                <w:rFonts w:hint="eastAsia" w:ascii="微软雅黑" w:hAnsi="微软雅黑" w:eastAsia="微软雅黑" w:cs="微软雅黑"/>
                <w:b/>
                <w:lang w:val="en-US" w:eastAsia="zh-CN"/>
              </w:rPr>
            </w:rPrChange>
          </w:rPr>
          <w:t>j</w:t>
        </w:r>
      </w:ins>
      <w:ins w:id="688" w:author="威(×_×)" w:date="2021-03-18T16:30:05Z">
        <w:r>
          <w:rPr>
            <w:rFonts w:hint="default" w:ascii="Times New Roman" w:hAnsi="Times New Roman" w:eastAsia="微软雅黑" w:cs="Times New Roman"/>
            <w:b/>
            <w:rPrChange w:id="689" w:author="威(×_×)" w:date="2021-03-18T17:49:20Z">
              <w:rPr>
                <w:rFonts w:hint="eastAsia" w:ascii="微软雅黑" w:hAnsi="微软雅黑" w:eastAsia="微软雅黑" w:cs="微软雅黑"/>
                <w:b/>
              </w:rPr>
            </w:rPrChange>
          </w:rPr>
          <w:t>oint team</w:t>
        </w:r>
      </w:ins>
      <w:ins w:id="690" w:author="威(×_×)" w:date="2021-03-18T16:30:10Z">
        <w:r>
          <w:rPr>
            <w:rFonts w:hint="default" w:ascii="Times New Roman" w:hAnsi="Times New Roman" w:eastAsia="微软雅黑" w:cs="Times New Roman"/>
            <w:b/>
            <w:lang w:val="en-US" w:eastAsia="zh-CN"/>
            <w:rPrChange w:id="691" w:author="威(×_×)" w:date="2021-03-18T17:49:20Z">
              <w:rPr>
                <w:rFonts w:hint="eastAsia" w:ascii="微软雅黑" w:hAnsi="微软雅黑" w:eastAsia="微软雅黑" w:cs="微软雅黑"/>
                <w:b/>
                <w:lang w:val="en-US" w:eastAsia="zh-CN"/>
              </w:rPr>
            </w:rPrChange>
          </w:rPr>
          <w:t xml:space="preserve"> </w:t>
        </w:r>
      </w:ins>
      <w:ins w:id="692" w:author="威(×_×)" w:date="2021-03-18T16:25:30Z">
        <w:r>
          <w:rPr>
            <w:rFonts w:hint="default" w:ascii="Times New Roman" w:hAnsi="Times New Roman" w:eastAsia="微软雅黑" w:cs="Times New Roman"/>
            <w:b/>
            <w:rPrChange w:id="693" w:author="威(×_×)" w:date="2021-03-18T17:49:20Z">
              <w:rPr>
                <w:rFonts w:hint="eastAsia" w:ascii="微软雅黑" w:hAnsi="微软雅黑" w:eastAsia="微软雅黑" w:cs="微软雅黑"/>
                <w:b/>
              </w:rPr>
            </w:rPrChange>
          </w:rPr>
          <w:t xml:space="preserve">members, and the </w:t>
        </w:r>
      </w:ins>
      <w:ins w:id="694" w:author="威(×_×)" w:date="2021-03-18T16:30:20Z">
        <w:r>
          <w:rPr>
            <w:rFonts w:hint="default" w:ascii="Times New Roman" w:hAnsi="Times New Roman" w:eastAsia="微软雅黑" w:cs="Times New Roman"/>
            <w:b/>
            <w:rPrChange w:id="695" w:author="威(×_×)" w:date="2021-03-18T17:49:20Z">
              <w:rPr>
                <w:rFonts w:hint="eastAsia" w:ascii="微软雅黑" w:hAnsi="微软雅黑" w:eastAsia="微软雅黑" w:cs="微软雅黑"/>
                <w:b/>
              </w:rPr>
            </w:rPrChange>
          </w:rPr>
          <w:t>design agenc</w:t>
        </w:r>
      </w:ins>
      <w:ins w:id="696" w:author="威(×_×)" w:date="2021-03-18T17:20:32Z">
        <w:r>
          <w:rPr>
            <w:rFonts w:hint="default" w:ascii="Times New Roman" w:hAnsi="Times New Roman" w:eastAsia="微软雅黑" w:cs="Times New Roman"/>
            <w:b/>
            <w:lang w:val="en-US" w:eastAsia="zh-CN"/>
            <w:rPrChange w:id="697" w:author="威(×_×)" w:date="2021-03-18T17:49:20Z">
              <w:rPr>
                <w:rFonts w:hint="eastAsia" w:ascii="微软雅黑" w:hAnsi="微软雅黑" w:eastAsia="微软雅黑" w:cs="微软雅黑"/>
                <w:b/>
                <w:lang w:val="en-US" w:eastAsia="zh-CN"/>
              </w:rPr>
            </w:rPrChange>
          </w:rPr>
          <w:t>y</w:t>
        </w:r>
      </w:ins>
      <w:ins w:id="698" w:author="威(×_×)" w:date="2021-03-18T16:25:30Z">
        <w:r>
          <w:rPr>
            <w:rFonts w:hint="default" w:ascii="Times New Roman" w:hAnsi="Times New Roman" w:eastAsia="微软雅黑" w:cs="Times New Roman"/>
            <w:b/>
            <w:rPrChange w:id="699" w:author="威(×_×)" w:date="2021-03-18T17:49:20Z">
              <w:rPr>
                <w:rFonts w:hint="eastAsia" w:ascii="微软雅黑" w:hAnsi="微软雅黑" w:eastAsia="微软雅黑" w:cs="微软雅黑"/>
                <w:b/>
              </w:rPr>
            </w:rPrChange>
          </w:rPr>
          <w:t>'s signature shall be consistent with its name on the business license）</w:t>
        </w:r>
      </w:ins>
    </w:p>
    <w:p>
      <w:pPr>
        <w:spacing w:after="156" w:line="276" w:lineRule="auto"/>
        <w:jc w:val="center"/>
        <w:rPr>
          <w:del w:id="700" w:author="威(×_×)" w:date="2021-03-18T16:25:32Z"/>
          <w:rFonts w:ascii="Times New Roman" w:hAnsi="Times New Roman" w:eastAsia="微软雅黑" w:cs="Times New Roman"/>
          <w:b/>
          <w:rPrChange w:id="701" w:author="威(×_×)" w:date="2021-03-18T17:49:20Z">
            <w:rPr>
              <w:del w:id="702" w:author="威(×_×)" w:date="2021-03-18T16:25:32Z"/>
              <w:rFonts w:ascii="微软雅黑" w:hAnsi="微软雅黑" w:eastAsia="微软雅黑" w:cs="微软雅黑"/>
              <w:b/>
            </w:rPr>
          </w:rPrChange>
        </w:rPr>
      </w:pPr>
    </w:p>
    <w:p>
      <w:pPr>
        <w:spacing w:after="156" w:line="276" w:lineRule="auto"/>
        <w:jc w:val="center"/>
        <w:rPr>
          <w:rFonts w:ascii="Times New Roman" w:hAnsi="Times New Roman" w:eastAsia="微软雅黑" w:cs="Times New Roman"/>
          <w:b/>
          <w:rPrChange w:id="703" w:author="威(×_×)" w:date="2021-03-18T17:49:20Z">
            <w:rPr>
              <w:rFonts w:ascii="微软雅黑" w:hAnsi="微软雅黑" w:eastAsia="微软雅黑" w:cs="微软雅黑"/>
              <w:b/>
            </w:rPr>
          </w:rPrChange>
        </w:rPr>
      </w:pPr>
      <w:r>
        <w:rPr>
          <w:rFonts w:hint="default" w:ascii="Times New Roman" w:hAnsi="Times New Roman" w:eastAsia="微软雅黑" w:cs="Times New Roman"/>
          <w:b/>
          <w:rPrChange w:id="704" w:author="威(×_×)" w:date="2021-03-18T17:49:20Z">
            <w:rPr>
              <w:rFonts w:hint="eastAsia" w:ascii="微软雅黑" w:hAnsi="微软雅黑" w:eastAsia="微软雅黑" w:cs="微软雅黑"/>
              <w:b/>
            </w:rPr>
          </w:rPrChange>
        </w:rPr>
        <w:t>日期</w:t>
      </w:r>
      <w:ins w:id="705" w:author="威(×_×)" w:date="2021-03-18T16:30:36Z">
        <w:r>
          <w:rPr>
            <w:rFonts w:hint="default" w:ascii="Times New Roman" w:hAnsi="Times New Roman" w:eastAsia="微软雅黑" w:cs="Times New Roman"/>
            <w:b/>
            <w:lang w:val="en-US" w:eastAsia="zh-CN"/>
            <w:rPrChange w:id="706" w:author="威(×_×)" w:date="2021-03-18T17:49:20Z">
              <w:rPr>
                <w:rFonts w:hint="eastAsia" w:ascii="微软雅黑" w:hAnsi="微软雅黑" w:eastAsia="微软雅黑" w:cs="微软雅黑"/>
                <w:b/>
                <w:lang w:val="en-US" w:eastAsia="zh-CN"/>
              </w:rPr>
            </w:rPrChange>
          </w:rPr>
          <w:t>Da</w:t>
        </w:r>
      </w:ins>
      <w:ins w:id="707" w:author="威(×_×)" w:date="2021-03-18T16:30:37Z">
        <w:r>
          <w:rPr>
            <w:rFonts w:hint="default" w:ascii="Times New Roman" w:hAnsi="Times New Roman" w:eastAsia="微软雅黑" w:cs="Times New Roman"/>
            <w:b/>
            <w:lang w:val="en-US" w:eastAsia="zh-CN"/>
            <w:rPrChange w:id="708" w:author="威(×_×)" w:date="2021-03-18T17:49:20Z">
              <w:rPr>
                <w:rFonts w:hint="eastAsia" w:ascii="微软雅黑" w:hAnsi="微软雅黑" w:eastAsia="微软雅黑" w:cs="微软雅黑"/>
                <w:b/>
                <w:lang w:val="en-US" w:eastAsia="zh-CN"/>
              </w:rPr>
            </w:rPrChange>
          </w:rPr>
          <w:t>te</w:t>
        </w:r>
      </w:ins>
      <w:r>
        <w:rPr>
          <w:rFonts w:hint="default" w:ascii="Times New Roman" w:hAnsi="Times New Roman" w:eastAsia="微软雅黑" w:cs="Times New Roman"/>
          <w:b/>
          <w:rPrChange w:id="709" w:author="威(×_×)" w:date="2021-03-18T17:49:20Z">
            <w:rPr>
              <w:rFonts w:hint="eastAsia" w:ascii="微软雅黑" w:hAnsi="微软雅黑" w:eastAsia="微软雅黑" w:cs="微软雅黑"/>
              <w:b/>
            </w:rPr>
          </w:rPrChange>
        </w:rPr>
        <w:t>：__________________</w:t>
      </w:r>
    </w:p>
    <w:p>
      <w:pPr>
        <w:spacing w:after="156"/>
        <w:rPr>
          <w:rFonts w:ascii="Times New Roman" w:hAnsi="Times New Roman" w:eastAsia="微软雅黑" w:cs="Times New Roman"/>
          <w:rPrChange w:id="710" w:author="威(×_×)" w:date="2021-03-18T17:49:20Z">
            <w:rPr>
              <w:rFonts w:ascii="微软雅黑" w:hAnsi="微软雅黑" w:eastAsia="微软雅黑" w:cs="微软雅黑"/>
            </w:rPr>
          </w:rPrChange>
        </w:rPr>
      </w:pPr>
      <w:bookmarkStart w:id="7" w:name="_Toc48721240"/>
      <w:bookmarkStart w:id="8" w:name="_Toc48667603"/>
      <w:bookmarkStart w:id="9" w:name="_Toc48721203"/>
      <w:bookmarkStart w:id="10" w:name="_Toc48721301"/>
      <w:r>
        <w:rPr>
          <w:rFonts w:hint="default" w:ascii="Times New Roman" w:hAnsi="Times New Roman" w:eastAsia="微软雅黑" w:cs="Times New Roman"/>
          <w:rPrChange w:id="711" w:author="威(×_×)" w:date="2021-03-18T17:49:20Z">
            <w:rPr>
              <w:rFonts w:hint="eastAsia" w:ascii="微软雅黑" w:hAnsi="微软雅黑" w:eastAsia="微软雅黑" w:cs="微软雅黑"/>
            </w:rPr>
          </w:rPrChange>
        </w:rPr>
        <w:br w:type="page"/>
      </w:r>
    </w:p>
    <w:p>
      <w:pPr>
        <w:spacing w:after="156"/>
        <w:rPr>
          <w:rFonts w:ascii="Times New Roman" w:hAnsi="Times New Roman" w:eastAsia="微软雅黑" w:cs="Times New Roman"/>
          <w:sz w:val="30"/>
          <w:szCs w:val="30"/>
          <w:rPrChange w:id="712" w:author="威(×_×)" w:date="2021-03-18T17:49:20Z">
            <w:rPr>
              <w:rFonts w:ascii="微软雅黑" w:hAnsi="微软雅黑" w:eastAsia="微软雅黑" w:cs="微软雅黑"/>
              <w:sz w:val="30"/>
              <w:szCs w:val="30"/>
            </w:rPr>
          </w:rPrChange>
        </w:rPr>
      </w:pPr>
      <w:r>
        <w:rPr>
          <w:rFonts w:hint="default" w:ascii="Times New Roman" w:hAnsi="Times New Roman" w:eastAsia="微软雅黑" w:cs="Times New Roman"/>
          <w:sz w:val="30"/>
          <w:szCs w:val="30"/>
          <w:rPrChange w:id="713" w:author="威(×_×)" w:date="2021-03-18T17:49:20Z">
            <w:rPr>
              <w:rFonts w:hint="eastAsia" w:ascii="微软雅黑" w:hAnsi="微软雅黑" w:eastAsia="微软雅黑" w:cs="微软雅黑"/>
              <w:sz w:val="30"/>
              <w:szCs w:val="30"/>
            </w:rPr>
          </w:rPrChange>
        </w:rPr>
        <w:t>编制要求</w:t>
      </w:r>
      <w:bookmarkEnd w:id="7"/>
      <w:bookmarkEnd w:id="8"/>
      <w:bookmarkEnd w:id="9"/>
      <w:bookmarkEnd w:id="10"/>
      <w:r>
        <w:rPr>
          <w:rFonts w:hint="default" w:ascii="Times New Roman" w:hAnsi="Times New Roman" w:eastAsia="微软雅黑" w:cs="Times New Roman"/>
          <w:sz w:val="30"/>
          <w:szCs w:val="30"/>
          <w:rPrChange w:id="714" w:author="威(×_×)" w:date="2021-03-18T17:49:20Z">
            <w:rPr>
              <w:rFonts w:hint="eastAsia" w:ascii="微软雅黑" w:hAnsi="微软雅黑" w:eastAsia="微软雅黑" w:cs="微软雅黑"/>
              <w:sz w:val="30"/>
              <w:szCs w:val="30"/>
            </w:rPr>
          </w:rPrChange>
        </w:rPr>
        <w:t>Preparation Requirements</w:t>
      </w:r>
    </w:p>
    <w:p>
      <w:pPr>
        <w:pStyle w:val="4"/>
        <w:spacing w:after="156" w:line="240" w:lineRule="auto"/>
        <w:ind w:left="426" w:firstLine="0" w:firstLineChars="0"/>
        <w:rPr>
          <w:rFonts w:ascii="Times New Roman" w:hAnsi="Times New Roman" w:eastAsia="微软雅黑" w:cs="Times New Roman"/>
          <w:b/>
          <w:bCs/>
          <w:color w:val="537F35"/>
          <w:rPrChange w:id="715" w:author="威(×_×)" w:date="2021-03-18T17:49:20Z">
            <w:rPr>
              <w:rFonts w:ascii="微软雅黑" w:hAnsi="微软雅黑" w:eastAsia="微软雅黑" w:cs="微软雅黑"/>
              <w:b/>
              <w:bCs/>
              <w:color w:val="537F35"/>
            </w:rPr>
          </w:rPrChange>
        </w:rPr>
      </w:pPr>
    </w:p>
    <w:p>
      <w:pPr>
        <w:pStyle w:val="4"/>
        <w:numPr>
          <w:ilvl w:val="0"/>
          <w:numId w:val="2"/>
        </w:numPr>
        <w:spacing w:after="156" w:line="240" w:lineRule="auto"/>
        <w:ind w:firstLineChars="0"/>
        <w:rPr>
          <w:rFonts w:ascii="Times New Roman" w:hAnsi="Times New Roman" w:eastAsia="微软雅黑" w:cs="Times New Roman"/>
          <w:color w:val="537F35"/>
          <w:sz w:val="24"/>
          <w:szCs w:val="24"/>
          <w:highlight w:val="none"/>
          <w:rPrChange w:id="716" w:author="威(×_×)" w:date="2021-03-19T17:41:48Z">
            <w:rPr>
              <w:rFonts w:ascii="微软雅黑" w:hAnsi="微软雅黑" w:eastAsia="微软雅黑" w:cs="微软雅黑"/>
              <w:color w:val="537F35"/>
              <w:sz w:val="24"/>
              <w:szCs w:val="24"/>
            </w:rPr>
          </w:rPrChange>
        </w:rPr>
      </w:pPr>
      <w:r>
        <w:rPr>
          <w:rFonts w:hint="default" w:ascii="Times New Roman" w:hAnsi="Times New Roman" w:eastAsia="微软雅黑" w:cs="Times New Roman"/>
          <w:color w:val="537F35"/>
          <w:sz w:val="24"/>
          <w:szCs w:val="24"/>
          <w:highlight w:val="none"/>
          <w:rPrChange w:id="717" w:author="威(×_×)" w:date="2021-03-19T17:41:48Z">
            <w:rPr>
              <w:rFonts w:hint="eastAsia" w:ascii="微软雅黑" w:hAnsi="微软雅黑" w:eastAsia="微软雅黑" w:cs="微软雅黑"/>
              <w:color w:val="537F35"/>
              <w:sz w:val="24"/>
              <w:szCs w:val="24"/>
            </w:rPr>
          </w:rPrChange>
        </w:rPr>
        <w:t>根据入围简案阶段竞赛文件5-入围简案阶段竞赛文件</w:t>
      </w:r>
      <w:r>
        <w:rPr>
          <w:rFonts w:hint="default" w:ascii="Times New Roman" w:hAnsi="Times New Roman" w:eastAsia="微软雅黑" w:cs="Times New Roman"/>
          <w:color w:val="537F35"/>
          <w:sz w:val="24"/>
          <w:szCs w:val="24"/>
          <w:highlight w:val="none"/>
          <w:rPrChange w:id="718" w:author="威(×_×)" w:date="2021-03-19T17:41:48Z">
            <w:rPr>
              <w:rFonts w:hint="eastAsia" w:ascii="微软雅黑" w:hAnsi="微软雅黑" w:eastAsia="微软雅黑" w:cs="微软雅黑"/>
              <w:color w:val="537F35"/>
              <w:sz w:val="24"/>
              <w:szCs w:val="24"/>
            </w:rPr>
          </w:rPrChange>
        </w:rPr>
        <w:t>。</w:t>
      </w:r>
    </w:p>
    <w:p>
      <w:pPr>
        <w:pStyle w:val="4"/>
        <w:keepNext w:val="0"/>
        <w:keepLines w:val="0"/>
        <w:pageBreakBefore w:val="0"/>
        <w:widowControl w:val="0"/>
        <w:numPr>
          <w:ilvl w:val="0"/>
          <w:numId w:val="0"/>
        </w:numPr>
        <w:kinsoku/>
        <w:wordWrap/>
        <w:overflowPunct/>
        <w:topLinePunct w:val="0"/>
        <w:autoSpaceDE/>
        <w:autoSpaceDN/>
        <w:bidi w:val="0"/>
        <w:adjustRightInd/>
        <w:snapToGrid/>
        <w:spacing w:after="156" w:line="240" w:lineRule="auto"/>
        <w:ind w:leftChars="0" w:firstLine="480" w:firstLineChars="200"/>
        <w:textAlignment w:val="auto"/>
        <w:rPr>
          <w:rFonts w:ascii="Times New Roman" w:hAnsi="Times New Roman" w:eastAsia="微软雅黑" w:cs="Times New Roman"/>
          <w:color w:val="537F35"/>
          <w:sz w:val="24"/>
          <w:szCs w:val="24"/>
          <w:rPrChange w:id="719" w:author="威(×_×)" w:date="2021-03-18T17:49:20Z">
            <w:rPr>
              <w:rFonts w:ascii="微软雅黑" w:hAnsi="微软雅黑" w:eastAsia="微软雅黑" w:cs="微软雅黑"/>
              <w:color w:val="537F35"/>
              <w:sz w:val="24"/>
              <w:szCs w:val="24"/>
            </w:rPr>
          </w:rPrChange>
        </w:rPr>
      </w:pPr>
      <w:ins w:id="720" w:author="威(×_×)" w:date="2021-03-19T17:34:19Z">
        <w:r>
          <w:rPr>
            <w:rFonts w:hint="eastAsia" w:ascii="Times New Roman" w:hAnsi="Times New Roman" w:eastAsia="微软雅黑" w:cs="Times New Roman"/>
            <w:color w:val="537F35"/>
            <w:sz w:val="24"/>
            <w:szCs w:val="24"/>
            <w:lang w:val="en-US" w:eastAsia="zh-CN"/>
          </w:rPr>
          <w:t>P</w:t>
        </w:r>
      </w:ins>
      <w:ins w:id="721" w:author="威(×_×)" w:date="2021-03-19T17:34:12Z">
        <w:r>
          <w:rPr>
            <w:rFonts w:hint="eastAsia" w:ascii="Times New Roman" w:hAnsi="Times New Roman" w:eastAsia="微软雅黑" w:cs="Times New Roman"/>
            <w:color w:val="537F35"/>
            <w:sz w:val="24"/>
            <w:szCs w:val="24"/>
          </w:rPr>
          <w:t>lease refer to "Article 5 - Brief Scheme Submission Stage Competition Documents”.</w:t>
        </w:r>
      </w:ins>
    </w:p>
    <w:p>
      <w:pPr>
        <w:pStyle w:val="4"/>
        <w:numPr>
          <w:ilvl w:val="0"/>
          <w:numId w:val="2"/>
        </w:numPr>
        <w:spacing w:after="156" w:line="240" w:lineRule="auto"/>
        <w:ind w:firstLineChars="0"/>
        <w:rPr>
          <w:rFonts w:ascii="Times New Roman" w:hAnsi="Times New Roman" w:eastAsia="微软雅黑" w:cs="Times New Roman"/>
          <w:color w:val="537F35"/>
          <w:sz w:val="24"/>
          <w:szCs w:val="24"/>
          <w:rPrChange w:id="722" w:author="威(×_×)" w:date="2021-03-18T17:49:20Z">
            <w:rPr>
              <w:rFonts w:ascii="微软雅黑" w:hAnsi="微软雅黑" w:eastAsia="微软雅黑" w:cs="微软雅黑"/>
              <w:color w:val="537F35"/>
              <w:sz w:val="24"/>
              <w:szCs w:val="24"/>
            </w:rPr>
          </w:rPrChange>
        </w:rPr>
      </w:pPr>
      <w:r>
        <w:rPr>
          <w:rFonts w:hint="default" w:ascii="Times New Roman" w:hAnsi="Times New Roman" w:eastAsia="微软雅黑" w:cs="Times New Roman"/>
          <w:color w:val="537F35"/>
          <w:sz w:val="24"/>
          <w:szCs w:val="24"/>
          <w:rPrChange w:id="723" w:author="威(×_×)" w:date="2021-03-18T17:49:20Z">
            <w:rPr>
              <w:rFonts w:hint="eastAsia" w:ascii="微软雅黑" w:hAnsi="微软雅黑" w:eastAsia="微软雅黑" w:cs="微软雅黑"/>
              <w:color w:val="537F35"/>
              <w:sz w:val="24"/>
              <w:szCs w:val="24"/>
            </w:rPr>
          </w:rPrChange>
        </w:rPr>
        <w:t>参赛联合团队必须按要求编制入围简案阶段竞赛文件，同时在编制目录时编制对应的页码。</w:t>
      </w:r>
    </w:p>
    <w:p>
      <w:pPr>
        <w:pStyle w:val="4"/>
        <w:keepNext w:val="0"/>
        <w:keepLines w:val="0"/>
        <w:pageBreakBefore w:val="0"/>
        <w:widowControl w:val="0"/>
        <w:numPr>
          <w:ilvl w:val="0"/>
          <w:numId w:val="0"/>
        </w:numPr>
        <w:kinsoku/>
        <w:wordWrap/>
        <w:overflowPunct/>
        <w:topLinePunct w:val="0"/>
        <w:autoSpaceDE/>
        <w:autoSpaceDN/>
        <w:bidi w:val="0"/>
        <w:adjustRightInd/>
        <w:snapToGrid/>
        <w:spacing w:after="156" w:line="240" w:lineRule="auto"/>
        <w:ind w:leftChars="0" w:firstLine="480" w:firstLineChars="200"/>
        <w:textAlignment w:val="auto"/>
        <w:rPr>
          <w:rFonts w:ascii="Times New Roman" w:hAnsi="Times New Roman" w:eastAsia="微软雅黑" w:cs="Times New Roman"/>
          <w:color w:val="537F35"/>
          <w:sz w:val="24"/>
          <w:szCs w:val="24"/>
          <w:rPrChange w:id="725" w:author="威(×_×)" w:date="2021-03-18T17:49:20Z">
            <w:rPr>
              <w:rFonts w:ascii="微软雅黑" w:hAnsi="微软雅黑" w:eastAsia="微软雅黑" w:cs="微软雅黑"/>
              <w:color w:val="537F35"/>
              <w:sz w:val="24"/>
              <w:szCs w:val="24"/>
            </w:rPr>
          </w:rPrChange>
        </w:rPr>
        <w:pPrChange w:id="724" w:author="威(×_×)" w:date="2021-03-18T16:36:52Z">
          <w:pPr>
            <w:pStyle w:val="4"/>
            <w:keepNext w:val="0"/>
            <w:keepLines w:val="0"/>
            <w:pageBreakBefore w:val="0"/>
            <w:widowControl w:val="0"/>
            <w:numPr>
              <w:ilvl w:val="0"/>
              <w:numId w:val="0"/>
            </w:numPr>
            <w:kinsoku/>
            <w:wordWrap/>
            <w:overflowPunct/>
            <w:topLinePunct w:val="0"/>
            <w:autoSpaceDE/>
            <w:autoSpaceDN/>
            <w:bidi w:val="0"/>
            <w:adjustRightInd/>
            <w:snapToGrid/>
            <w:spacing w:after="156" w:line="240" w:lineRule="auto"/>
            <w:ind w:leftChars="0" w:firstLine="480" w:firstLineChars="200"/>
            <w:textAlignment w:val="auto"/>
          </w:pPr>
        </w:pPrChange>
      </w:pPr>
      <w:ins w:id="726" w:author="威(×_×)" w:date="2021-03-18T16:31:32Z">
        <w:r>
          <w:rPr>
            <w:rFonts w:hint="default" w:ascii="Times New Roman" w:hAnsi="Times New Roman" w:eastAsia="微软雅黑" w:cs="Times New Roman"/>
            <w:color w:val="537F35"/>
            <w:sz w:val="24"/>
            <w:szCs w:val="24"/>
            <w:rPrChange w:id="727" w:author="威(×_×)" w:date="2021-03-18T17:49:20Z">
              <w:rPr>
                <w:rFonts w:hint="eastAsia" w:ascii="微软雅黑" w:hAnsi="微软雅黑" w:eastAsia="微软雅黑" w:cs="微软雅黑"/>
                <w:color w:val="537F35"/>
                <w:sz w:val="24"/>
                <w:szCs w:val="24"/>
              </w:rPr>
            </w:rPrChange>
          </w:rPr>
          <w:t>Joint team</w:t>
        </w:r>
      </w:ins>
      <w:ins w:id="728" w:author="威(×_×)" w:date="2021-03-18T16:31:11Z">
        <w:r>
          <w:rPr>
            <w:rFonts w:hint="default" w:ascii="Times New Roman" w:hAnsi="Times New Roman" w:eastAsia="微软雅黑" w:cs="Times New Roman"/>
            <w:color w:val="537F35"/>
            <w:sz w:val="24"/>
            <w:szCs w:val="24"/>
            <w:rPrChange w:id="729" w:author="威(×_×)" w:date="2021-03-18T17:49:20Z">
              <w:rPr>
                <w:rFonts w:hint="eastAsia" w:ascii="微软雅黑" w:hAnsi="微软雅黑" w:eastAsia="微软雅黑" w:cs="微软雅黑"/>
                <w:color w:val="537F35"/>
                <w:sz w:val="24"/>
                <w:szCs w:val="24"/>
              </w:rPr>
            </w:rPrChange>
          </w:rPr>
          <w:t xml:space="preserve"> must prepare the </w:t>
        </w:r>
      </w:ins>
      <w:ins w:id="730" w:author="威(×_×)" w:date="2021-03-18T16:36:33Z">
        <w:r>
          <w:rPr>
            <w:rFonts w:hint="default" w:ascii="Times New Roman" w:hAnsi="Times New Roman" w:eastAsia="微软雅黑" w:cs="Times New Roman"/>
            <w:color w:val="537F35"/>
            <w:sz w:val="24"/>
            <w:szCs w:val="24"/>
            <w:lang w:val="en-US" w:eastAsia="zh-CN"/>
            <w:rPrChange w:id="731" w:author="威(×_×)" w:date="2021-03-18T17:49:20Z">
              <w:rPr>
                <w:rFonts w:hint="eastAsia" w:ascii="微软雅黑" w:hAnsi="微软雅黑" w:eastAsia="微软雅黑" w:cs="微软雅黑"/>
                <w:color w:val="537F35"/>
                <w:sz w:val="24"/>
                <w:szCs w:val="24"/>
                <w:lang w:val="en-US" w:eastAsia="zh-CN"/>
              </w:rPr>
            </w:rPrChange>
          </w:rPr>
          <w:t>b</w:t>
        </w:r>
      </w:ins>
      <w:ins w:id="732" w:author="威(×_×)" w:date="2021-03-18T16:36:22Z">
        <w:r>
          <w:rPr>
            <w:rFonts w:hint="default" w:ascii="Times New Roman" w:hAnsi="Times New Roman" w:eastAsia="微软雅黑" w:cs="Times New Roman"/>
            <w:color w:val="537F35"/>
            <w:sz w:val="24"/>
            <w:szCs w:val="24"/>
            <w:rPrChange w:id="733" w:author="威(×_×)" w:date="2021-03-18T17:49:20Z">
              <w:rPr>
                <w:rFonts w:hint="eastAsia" w:ascii="微软雅黑" w:hAnsi="微软雅黑" w:eastAsia="微软雅黑" w:cs="微软雅黑"/>
                <w:color w:val="537F35"/>
                <w:sz w:val="24"/>
                <w:szCs w:val="24"/>
              </w:rPr>
            </w:rPrChange>
          </w:rPr>
          <w:t xml:space="preserve">rief </w:t>
        </w:r>
      </w:ins>
      <w:ins w:id="734" w:author="威(×_×)" w:date="2021-03-19T11:31:24Z">
        <w:r>
          <w:rPr>
            <w:rFonts w:hint="eastAsia" w:ascii="Times New Roman" w:hAnsi="Times New Roman" w:eastAsia="微软雅黑" w:cs="Times New Roman"/>
            <w:color w:val="537F35"/>
            <w:sz w:val="24"/>
            <w:szCs w:val="24"/>
            <w:lang w:val="en-US" w:eastAsia="zh-CN"/>
          </w:rPr>
          <w:t>scheme</w:t>
        </w:r>
      </w:ins>
      <w:ins w:id="735" w:author="威(×_×)" w:date="2021-03-18T16:36:22Z">
        <w:r>
          <w:rPr>
            <w:rFonts w:hint="default" w:ascii="Times New Roman" w:hAnsi="Times New Roman" w:eastAsia="微软雅黑" w:cs="Times New Roman"/>
            <w:color w:val="537F35"/>
            <w:sz w:val="24"/>
            <w:szCs w:val="24"/>
            <w:rPrChange w:id="736" w:author="威(×_×)" w:date="2021-03-18T17:49:20Z">
              <w:rPr>
                <w:rFonts w:hint="eastAsia" w:ascii="微软雅黑" w:hAnsi="微软雅黑" w:eastAsia="微软雅黑" w:cs="微软雅黑"/>
                <w:color w:val="537F35"/>
                <w:sz w:val="24"/>
                <w:szCs w:val="24"/>
              </w:rPr>
            </w:rPrChange>
          </w:rPr>
          <w:t xml:space="preserve"> </w:t>
        </w:r>
      </w:ins>
      <w:ins w:id="737" w:author="威(×_×)" w:date="2021-03-18T16:36:38Z">
        <w:r>
          <w:rPr>
            <w:rFonts w:hint="default" w:ascii="Times New Roman" w:hAnsi="Times New Roman" w:eastAsia="微软雅黑" w:cs="Times New Roman"/>
            <w:color w:val="537F35"/>
            <w:sz w:val="24"/>
            <w:szCs w:val="24"/>
            <w:lang w:val="en-US" w:eastAsia="zh-CN"/>
            <w:rPrChange w:id="738" w:author="威(×_×)" w:date="2021-03-18T17:49:20Z">
              <w:rPr>
                <w:rFonts w:hint="eastAsia" w:ascii="微软雅黑" w:hAnsi="微软雅黑" w:eastAsia="微软雅黑" w:cs="微软雅黑"/>
                <w:color w:val="537F35"/>
                <w:sz w:val="24"/>
                <w:szCs w:val="24"/>
                <w:lang w:val="en-US" w:eastAsia="zh-CN"/>
              </w:rPr>
            </w:rPrChange>
          </w:rPr>
          <w:t>s</w:t>
        </w:r>
      </w:ins>
      <w:ins w:id="739" w:author="威(×_×)" w:date="2021-03-18T16:36:22Z">
        <w:r>
          <w:rPr>
            <w:rFonts w:hint="default" w:ascii="Times New Roman" w:hAnsi="Times New Roman" w:eastAsia="微软雅黑" w:cs="Times New Roman"/>
            <w:color w:val="537F35"/>
            <w:sz w:val="24"/>
            <w:szCs w:val="24"/>
            <w:rPrChange w:id="740" w:author="威(×_×)" w:date="2021-03-18T17:49:20Z">
              <w:rPr>
                <w:rFonts w:hint="eastAsia" w:ascii="微软雅黑" w:hAnsi="微软雅黑" w:eastAsia="微软雅黑" w:cs="微软雅黑"/>
                <w:color w:val="537F35"/>
                <w:sz w:val="24"/>
                <w:szCs w:val="24"/>
              </w:rPr>
            </w:rPrChange>
          </w:rPr>
          <w:t xml:space="preserve">ubmission </w:t>
        </w:r>
      </w:ins>
      <w:ins w:id="741" w:author="威(×_×)" w:date="2021-03-18T16:36:39Z">
        <w:r>
          <w:rPr>
            <w:rFonts w:hint="default" w:ascii="Times New Roman" w:hAnsi="Times New Roman" w:eastAsia="微软雅黑" w:cs="Times New Roman"/>
            <w:color w:val="537F35"/>
            <w:sz w:val="24"/>
            <w:szCs w:val="24"/>
            <w:lang w:val="en-US" w:eastAsia="zh-CN"/>
            <w:rPrChange w:id="742" w:author="威(×_×)" w:date="2021-03-18T17:49:20Z">
              <w:rPr>
                <w:rFonts w:hint="eastAsia" w:ascii="微软雅黑" w:hAnsi="微软雅黑" w:eastAsia="微软雅黑" w:cs="微软雅黑"/>
                <w:color w:val="537F35"/>
                <w:sz w:val="24"/>
                <w:szCs w:val="24"/>
                <w:lang w:val="en-US" w:eastAsia="zh-CN"/>
              </w:rPr>
            </w:rPrChange>
          </w:rPr>
          <w:t>s</w:t>
        </w:r>
      </w:ins>
      <w:ins w:id="743" w:author="威(×_×)" w:date="2021-03-18T16:36:22Z">
        <w:r>
          <w:rPr>
            <w:rFonts w:hint="default" w:ascii="Times New Roman" w:hAnsi="Times New Roman" w:eastAsia="微软雅黑" w:cs="Times New Roman"/>
            <w:color w:val="537F35"/>
            <w:sz w:val="24"/>
            <w:szCs w:val="24"/>
            <w:rPrChange w:id="744" w:author="威(×_×)" w:date="2021-03-18T17:49:20Z">
              <w:rPr>
                <w:rFonts w:hint="eastAsia" w:ascii="微软雅黑" w:hAnsi="微软雅黑" w:eastAsia="微软雅黑" w:cs="微软雅黑"/>
                <w:color w:val="537F35"/>
                <w:sz w:val="24"/>
                <w:szCs w:val="24"/>
              </w:rPr>
            </w:rPrChange>
          </w:rPr>
          <w:t xml:space="preserve">tage </w:t>
        </w:r>
      </w:ins>
      <w:ins w:id="745" w:author="威(×_×)" w:date="2021-03-18T16:36:41Z">
        <w:r>
          <w:rPr>
            <w:rFonts w:hint="default" w:ascii="Times New Roman" w:hAnsi="Times New Roman" w:eastAsia="微软雅黑" w:cs="Times New Roman"/>
            <w:color w:val="537F35"/>
            <w:sz w:val="24"/>
            <w:szCs w:val="24"/>
            <w:lang w:val="en-US" w:eastAsia="zh-CN"/>
            <w:rPrChange w:id="746" w:author="威(×_×)" w:date="2021-03-18T17:49:20Z">
              <w:rPr>
                <w:rFonts w:hint="eastAsia" w:ascii="微软雅黑" w:hAnsi="微软雅黑" w:eastAsia="微软雅黑" w:cs="微软雅黑"/>
                <w:color w:val="537F35"/>
                <w:sz w:val="24"/>
                <w:szCs w:val="24"/>
                <w:lang w:val="en-US" w:eastAsia="zh-CN"/>
              </w:rPr>
            </w:rPrChange>
          </w:rPr>
          <w:t>c</w:t>
        </w:r>
      </w:ins>
      <w:ins w:id="747" w:author="威(×_×)" w:date="2021-03-18T16:36:22Z">
        <w:r>
          <w:rPr>
            <w:rFonts w:hint="default" w:ascii="Times New Roman" w:hAnsi="Times New Roman" w:eastAsia="微软雅黑" w:cs="Times New Roman"/>
            <w:color w:val="537F35"/>
            <w:sz w:val="24"/>
            <w:szCs w:val="24"/>
            <w:rPrChange w:id="748" w:author="威(×_×)" w:date="2021-03-18T17:49:20Z">
              <w:rPr>
                <w:rFonts w:hint="eastAsia" w:ascii="微软雅黑" w:hAnsi="微软雅黑" w:eastAsia="微软雅黑" w:cs="微软雅黑"/>
                <w:color w:val="537F35"/>
                <w:sz w:val="24"/>
                <w:szCs w:val="24"/>
              </w:rPr>
            </w:rPrChange>
          </w:rPr>
          <w:t>ompetition </w:t>
        </w:r>
      </w:ins>
      <w:ins w:id="749" w:author="威(×_×)" w:date="2021-03-18T16:36:42Z">
        <w:r>
          <w:rPr>
            <w:rFonts w:hint="default" w:ascii="Times New Roman" w:hAnsi="Times New Roman" w:eastAsia="微软雅黑" w:cs="Times New Roman"/>
            <w:color w:val="537F35"/>
            <w:sz w:val="24"/>
            <w:szCs w:val="24"/>
            <w:lang w:val="en-US" w:eastAsia="zh-CN"/>
            <w:rPrChange w:id="750" w:author="威(×_×)" w:date="2021-03-18T17:49:20Z">
              <w:rPr>
                <w:rFonts w:hint="eastAsia" w:ascii="微软雅黑" w:hAnsi="微软雅黑" w:eastAsia="微软雅黑" w:cs="微软雅黑"/>
                <w:color w:val="537F35"/>
                <w:sz w:val="24"/>
                <w:szCs w:val="24"/>
                <w:lang w:val="en-US" w:eastAsia="zh-CN"/>
              </w:rPr>
            </w:rPrChange>
          </w:rPr>
          <w:t>d</w:t>
        </w:r>
      </w:ins>
      <w:ins w:id="751" w:author="威(×_×)" w:date="2021-03-18T16:36:22Z">
        <w:r>
          <w:rPr>
            <w:rFonts w:hint="default" w:ascii="Times New Roman" w:hAnsi="Times New Roman" w:eastAsia="微软雅黑" w:cs="Times New Roman"/>
            <w:color w:val="537F35"/>
            <w:sz w:val="24"/>
            <w:szCs w:val="24"/>
            <w:rPrChange w:id="752" w:author="威(×_×)" w:date="2021-03-18T17:49:20Z">
              <w:rPr>
                <w:rFonts w:hint="eastAsia" w:ascii="微软雅黑" w:hAnsi="微软雅黑" w:eastAsia="微软雅黑" w:cs="微软雅黑"/>
                <w:color w:val="537F35"/>
                <w:sz w:val="24"/>
                <w:szCs w:val="24"/>
              </w:rPr>
            </w:rPrChange>
          </w:rPr>
          <w:t>ocument</w:t>
        </w:r>
      </w:ins>
      <w:ins w:id="753" w:author="威(×_×)" w:date="2021-03-18T16:31:11Z">
        <w:r>
          <w:rPr>
            <w:rFonts w:hint="default" w:ascii="Times New Roman" w:hAnsi="Times New Roman" w:eastAsia="微软雅黑" w:cs="Times New Roman"/>
            <w:color w:val="537F35"/>
            <w:sz w:val="24"/>
            <w:szCs w:val="24"/>
            <w:rPrChange w:id="754" w:author="威(×_×)" w:date="2021-03-18T17:49:20Z">
              <w:rPr>
                <w:rFonts w:hint="eastAsia" w:ascii="微软雅黑" w:hAnsi="微软雅黑" w:eastAsia="微软雅黑" w:cs="微软雅黑"/>
                <w:color w:val="537F35"/>
                <w:sz w:val="24"/>
                <w:szCs w:val="24"/>
              </w:rPr>
            </w:rPrChange>
          </w:rPr>
          <w:t xml:space="preserve"> according to the requirements, and compile the corresponding page numbers in the table of content.</w:t>
        </w:r>
      </w:ins>
    </w:p>
    <w:p>
      <w:pPr>
        <w:pStyle w:val="4"/>
        <w:numPr>
          <w:ilvl w:val="0"/>
          <w:numId w:val="2"/>
        </w:numPr>
        <w:spacing w:after="156" w:line="240" w:lineRule="auto"/>
        <w:ind w:firstLineChars="0"/>
        <w:rPr>
          <w:ins w:id="755" w:author="威(×_×)" w:date="2021-03-18T16:37:28Z"/>
          <w:rFonts w:ascii="Times New Roman" w:hAnsi="Times New Roman" w:eastAsia="微软雅黑" w:cs="Times New Roman"/>
          <w:color w:val="537F35"/>
          <w:sz w:val="24"/>
          <w:szCs w:val="24"/>
          <w:rPrChange w:id="756" w:author="威(×_×)" w:date="2021-03-18T17:49:20Z">
            <w:rPr>
              <w:ins w:id="757" w:author="威(×_×)" w:date="2021-03-18T16:37:28Z"/>
              <w:rFonts w:ascii="微软雅黑" w:hAnsi="微软雅黑" w:eastAsia="微软雅黑" w:cs="微软雅黑"/>
              <w:color w:val="537F35"/>
              <w:sz w:val="24"/>
              <w:szCs w:val="24"/>
            </w:rPr>
          </w:rPrChange>
        </w:rPr>
      </w:pPr>
      <w:bookmarkStart w:id="11" w:name="_Toc48667604"/>
      <w:r>
        <w:rPr>
          <w:rFonts w:hint="default" w:ascii="Times New Roman" w:hAnsi="Times New Roman" w:eastAsia="微软雅黑" w:cs="Times New Roman"/>
          <w:color w:val="537F35"/>
          <w:sz w:val="24"/>
          <w:szCs w:val="24"/>
          <w:rPrChange w:id="758" w:author="威(×_×)" w:date="2021-03-18T17:49:20Z">
            <w:rPr>
              <w:rFonts w:hint="eastAsia" w:ascii="微软雅黑" w:hAnsi="微软雅黑" w:eastAsia="微软雅黑" w:cs="微软雅黑"/>
              <w:color w:val="537F35"/>
              <w:sz w:val="24"/>
              <w:szCs w:val="24"/>
            </w:rPr>
          </w:rPrChange>
        </w:rPr>
        <w:t>14.（现场递交申请文件）授权委托书及15. （确认为入围简案阶段入围联合团队后提交）参赛确认函无需编制在竞赛</w:t>
      </w:r>
      <w:del w:id="759" w:author="威(×_×)" w:date="2021-03-18T18:47:48Z">
        <w:r>
          <w:rPr>
            <w:rFonts w:hint="default" w:ascii="Times New Roman" w:hAnsi="Times New Roman" w:eastAsia="微软雅黑" w:cs="Times New Roman"/>
            <w:color w:val="537F35"/>
            <w:sz w:val="24"/>
            <w:szCs w:val="24"/>
            <w:rPrChange w:id="760" w:author="威(×_×)" w:date="2021-03-18T17:49:20Z">
              <w:rPr>
                <w:rFonts w:hint="eastAsia" w:ascii="微软雅黑" w:hAnsi="微软雅黑" w:eastAsia="微软雅黑" w:cs="微软雅黑"/>
                <w:color w:val="537F35"/>
                <w:sz w:val="24"/>
                <w:szCs w:val="24"/>
              </w:rPr>
            </w:rPrChange>
          </w:rPr>
          <w:delText>申</w:delText>
        </w:r>
      </w:del>
      <w:del w:id="761" w:author="威(×_×)" w:date="2021-03-18T18:47:47Z">
        <w:r>
          <w:rPr>
            <w:rFonts w:hint="default" w:ascii="Times New Roman" w:hAnsi="Times New Roman" w:eastAsia="微软雅黑" w:cs="Times New Roman"/>
            <w:color w:val="537F35"/>
            <w:sz w:val="24"/>
            <w:szCs w:val="24"/>
            <w:rPrChange w:id="762" w:author="威(×_×)" w:date="2021-03-18T17:49:20Z">
              <w:rPr>
                <w:rFonts w:hint="eastAsia" w:ascii="微软雅黑" w:hAnsi="微软雅黑" w:eastAsia="微软雅黑" w:cs="微软雅黑"/>
                <w:color w:val="537F35"/>
                <w:sz w:val="24"/>
                <w:szCs w:val="24"/>
              </w:rPr>
            </w:rPrChange>
          </w:rPr>
          <w:delText>请</w:delText>
        </w:r>
      </w:del>
      <w:r>
        <w:rPr>
          <w:rFonts w:hint="default" w:ascii="Times New Roman" w:hAnsi="Times New Roman" w:eastAsia="微软雅黑" w:cs="Times New Roman"/>
          <w:color w:val="537F35"/>
          <w:sz w:val="24"/>
          <w:szCs w:val="24"/>
          <w:rPrChange w:id="763" w:author="威(×_×)" w:date="2021-03-18T17:49:20Z">
            <w:rPr>
              <w:rFonts w:hint="eastAsia" w:ascii="微软雅黑" w:hAnsi="微软雅黑" w:eastAsia="微软雅黑" w:cs="微软雅黑"/>
              <w:color w:val="537F35"/>
              <w:sz w:val="24"/>
              <w:szCs w:val="24"/>
            </w:rPr>
          </w:rPrChange>
        </w:rPr>
        <w:t>文件中。</w:t>
      </w:r>
      <w:bookmarkEnd w:id="11"/>
      <w:bookmarkStart w:id="12" w:name="_Toc48667605"/>
      <w:r>
        <w:rPr>
          <w:rFonts w:hint="default" w:ascii="Times New Roman" w:hAnsi="Times New Roman" w:eastAsia="微软雅黑" w:cs="Times New Roman"/>
          <w:color w:val="537F35"/>
          <w:sz w:val="24"/>
          <w:szCs w:val="24"/>
          <w:rPrChange w:id="764" w:author="威(×_×)" w:date="2021-03-18T17:49:20Z">
            <w:rPr>
              <w:rFonts w:hint="eastAsia" w:ascii="微软雅黑" w:hAnsi="微软雅黑" w:eastAsia="微软雅黑" w:cs="微软雅黑"/>
              <w:color w:val="537F35"/>
              <w:sz w:val="24"/>
              <w:szCs w:val="24"/>
            </w:rPr>
          </w:rPrChange>
        </w:rPr>
        <w:t xml:space="preserve"> </w:t>
      </w:r>
    </w:p>
    <w:p>
      <w:pPr>
        <w:pStyle w:val="4"/>
        <w:numPr>
          <w:ilvl w:val="-1"/>
          <w:numId w:val="0"/>
        </w:numPr>
        <w:spacing w:before="0" w:beforeLines="0" w:after="156" w:line="240" w:lineRule="auto"/>
        <w:ind w:left="420" w:leftChars="200" w:firstLine="0" w:firstLineChars="0"/>
        <w:rPr>
          <w:rFonts w:ascii="Times New Roman" w:hAnsi="Times New Roman" w:eastAsia="微软雅黑" w:cs="Times New Roman"/>
          <w:color w:val="537F35"/>
          <w:sz w:val="24"/>
          <w:szCs w:val="24"/>
          <w:rPrChange w:id="766" w:author="威(×_×)" w:date="2021-03-18T17:49:20Z">
            <w:rPr>
              <w:rFonts w:ascii="微软雅黑" w:hAnsi="微软雅黑" w:eastAsia="微软雅黑" w:cs="微软雅黑"/>
              <w:color w:val="537F35"/>
              <w:sz w:val="24"/>
              <w:szCs w:val="24"/>
            </w:rPr>
          </w:rPrChange>
        </w:rPr>
        <w:pPrChange w:id="765" w:author="威(×_×)" w:date="2021-03-18T16:39:11Z">
          <w:pPr>
            <w:pStyle w:val="4"/>
            <w:numPr>
              <w:ilvl w:val="0"/>
              <w:numId w:val="2"/>
            </w:numPr>
            <w:spacing w:after="156" w:line="240" w:lineRule="auto"/>
            <w:ind w:firstLineChars="0"/>
          </w:pPr>
        </w:pPrChange>
      </w:pPr>
      <w:ins w:id="767" w:author="威(×_×)" w:date="2021-03-18T16:41:34Z">
        <w:r>
          <w:rPr>
            <w:rFonts w:hint="default" w:ascii="Times New Roman" w:hAnsi="Times New Roman" w:eastAsia="微软雅黑" w:cs="Times New Roman"/>
            <w:color w:val="537F35"/>
            <w:sz w:val="24"/>
            <w:szCs w:val="24"/>
            <w:lang w:val="en-US" w:eastAsia="zh-CN"/>
            <w:rPrChange w:id="768" w:author="威(×_×)" w:date="2021-03-18T17:49:20Z">
              <w:rPr>
                <w:rFonts w:hint="eastAsia" w:ascii="微软雅黑" w:hAnsi="微软雅黑" w:eastAsia="微软雅黑" w:cs="微软雅黑"/>
                <w:color w:val="537F35"/>
                <w:sz w:val="24"/>
                <w:szCs w:val="24"/>
                <w:lang w:val="en-US" w:eastAsia="zh-CN"/>
              </w:rPr>
            </w:rPrChange>
          </w:rPr>
          <w:t xml:space="preserve">14 Letter of Attorney (for on-site submission) and 15 Competition Participation Confirmation shall not be included in the </w:t>
        </w:r>
      </w:ins>
      <w:ins w:id="769" w:author="威(×_×)" w:date="2021-03-18T16:42:58Z">
        <w:r>
          <w:rPr>
            <w:rFonts w:hint="default" w:ascii="Times New Roman" w:hAnsi="Times New Roman" w:eastAsia="微软雅黑" w:cs="Times New Roman"/>
            <w:color w:val="537F35"/>
            <w:sz w:val="24"/>
            <w:szCs w:val="24"/>
            <w:lang w:val="en-US" w:eastAsia="zh-CN"/>
            <w:rPrChange w:id="770" w:author="威(×_×)" w:date="2021-03-18T17:49:20Z">
              <w:rPr>
                <w:rFonts w:hint="eastAsia" w:ascii="微软雅黑" w:hAnsi="微软雅黑" w:eastAsia="微软雅黑" w:cs="微软雅黑"/>
                <w:color w:val="537F35"/>
                <w:sz w:val="24"/>
                <w:szCs w:val="24"/>
                <w:lang w:val="en-US" w:eastAsia="zh-CN"/>
              </w:rPr>
            </w:rPrChange>
          </w:rPr>
          <w:t xml:space="preserve">Brief </w:t>
        </w:r>
      </w:ins>
      <w:ins w:id="771" w:author="威(×_×)" w:date="2021-03-19T11:31:32Z">
        <w:r>
          <w:rPr>
            <w:rFonts w:hint="eastAsia" w:ascii="Times New Roman" w:hAnsi="Times New Roman" w:eastAsia="微软雅黑" w:cs="Times New Roman"/>
            <w:color w:val="537F35"/>
            <w:sz w:val="24"/>
            <w:szCs w:val="24"/>
            <w:lang w:val="en-US" w:eastAsia="zh-CN"/>
          </w:rPr>
          <w:t>Scheme</w:t>
        </w:r>
      </w:ins>
      <w:ins w:id="772" w:author="威(×_×)" w:date="2021-03-18T16:42:58Z">
        <w:r>
          <w:rPr>
            <w:rFonts w:hint="default" w:ascii="Times New Roman" w:hAnsi="Times New Roman" w:eastAsia="微软雅黑" w:cs="Times New Roman"/>
            <w:color w:val="537F35"/>
            <w:sz w:val="24"/>
            <w:szCs w:val="24"/>
            <w:lang w:val="en-US" w:eastAsia="zh-CN"/>
            <w:rPrChange w:id="773" w:author="威(×_×)" w:date="2021-03-18T17:49:20Z">
              <w:rPr>
                <w:rFonts w:hint="eastAsia" w:ascii="微软雅黑" w:hAnsi="微软雅黑" w:eastAsia="微软雅黑" w:cs="微软雅黑"/>
                <w:color w:val="537F35"/>
                <w:sz w:val="24"/>
                <w:szCs w:val="24"/>
                <w:lang w:val="en-US" w:eastAsia="zh-CN"/>
              </w:rPr>
            </w:rPrChange>
          </w:rPr>
          <w:t xml:space="preserve"> Submission Stage Competition Document</w:t>
        </w:r>
      </w:ins>
      <w:ins w:id="774" w:author="威(×_×)" w:date="2021-03-18T16:41:34Z">
        <w:r>
          <w:rPr>
            <w:rFonts w:hint="default" w:ascii="Times New Roman" w:hAnsi="Times New Roman" w:eastAsia="微软雅黑" w:cs="Times New Roman"/>
            <w:color w:val="537F35"/>
            <w:sz w:val="24"/>
            <w:szCs w:val="24"/>
            <w:lang w:val="en-US" w:eastAsia="zh-CN"/>
            <w:rPrChange w:id="775" w:author="威(×_×)" w:date="2021-03-18T17:49:20Z">
              <w:rPr>
                <w:rFonts w:hint="eastAsia" w:ascii="微软雅黑" w:hAnsi="微软雅黑" w:eastAsia="微软雅黑" w:cs="微软雅黑"/>
                <w:color w:val="537F35"/>
                <w:sz w:val="24"/>
                <w:szCs w:val="24"/>
                <w:lang w:val="en-US" w:eastAsia="zh-CN"/>
              </w:rPr>
            </w:rPrChange>
          </w:rPr>
          <w:t>.</w:t>
        </w:r>
      </w:ins>
    </w:p>
    <w:bookmarkEnd w:id="12"/>
    <w:p>
      <w:pPr>
        <w:pStyle w:val="4"/>
        <w:spacing w:after="156" w:line="240" w:lineRule="auto"/>
        <w:ind w:firstLine="0" w:firstLineChars="0"/>
        <w:rPr>
          <w:rFonts w:ascii="Times New Roman" w:hAnsi="Times New Roman" w:eastAsia="微软雅黑" w:cs="Times New Roman"/>
          <w:color w:val="537F35"/>
          <w:rPrChange w:id="776" w:author="威(×_×)" w:date="2021-03-18T17:49:20Z">
            <w:rPr>
              <w:rFonts w:ascii="微软雅黑" w:hAnsi="微软雅黑" w:eastAsia="微软雅黑" w:cs="微软雅黑"/>
              <w:color w:val="537F35"/>
            </w:rPr>
          </w:rPrChange>
        </w:rPr>
      </w:pPr>
    </w:p>
    <w:p>
      <w:pPr>
        <w:pStyle w:val="2"/>
        <w:spacing w:before="156" w:beforeLines="50" w:after="312" w:afterLines="100" w:line="340" w:lineRule="exact"/>
        <w:jc w:val="left"/>
        <w:rPr>
          <w:rFonts w:ascii="Times New Roman" w:hAnsi="Times New Roman" w:eastAsia="微软雅黑" w:cs="Times New Roman"/>
          <w:color w:val="537F35"/>
          <w:u w:val="single"/>
          <w:rPrChange w:id="777" w:author="威(×_×)" w:date="2021-03-18T17:49:20Z">
            <w:rPr>
              <w:rFonts w:ascii="微软雅黑" w:hAnsi="微软雅黑" w:eastAsia="微软雅黑" w:cs="微软雅黑"/>
              <w:color w:val="537F35"/>
              <w:u w:val="single"/>
            </w:rPr>
          </w:rPrChange>
        </w:rPr>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702" w:left="1080" w:header="851" w:footer="652" w:gutter="0"/>
          <w:pgNumType w:start="1"/>
          <w:cols w:space="720" w:num="1"/>
          <w:titlePg/>
          <w:docGrid w:type="lines" w:linePitch="312" w:charSpace="0"/>
        </w:sectPr>
      </w:pPr>
    </w:p>
    <w:p>
      <w:pPr>
        <w:pStyle w:val="2"/>
        <w:spacing w:before="156" w:beforeLines="50" w:after="312" w:afterLines="100" w:line="340" w:lineRule="exact"/>
        <w:jc w:val="left"/>
        <w:rPr>
          <w:rFonts w:ascii="Times New Roman" w:hAnsi="Times New Roman" w:eastAsia="微软雅黑" w:cs="Times New Roman"/>
          <w:color w:val="537F35"/>
          <w:rPrChange w:id="778" w:author="威(×_×)" w:date="2021-03-18T17:49:20Z">
            <w:rPr>
              <w:rFonts w:ascii="微软雅黑" w:hAnsi="微软雅黑" w:eastAsia="微软雅黑" w:cs="微软雅黑"/>
              <w:color w:val="537F35"/>
            </w:rPr>
          </w:rPrChange>
        </w:rPr>
      </w:pPr>
      <w:bookmarkStart w:id="13" w:name="_Toc27417"/>
      <w:bookmarkStart w:id="14" w:name="_Toc2126"/>
      <w:r>
        <w:rPr>
          <w:rFonts w:hint="default" w:ascii="Times New Roman" w:hAnsi="Times New Roman" w:eastAsia="微软雅黑" w:cs="Times New Roman"/>
          <w:color w:val="537F35"/>
          <w:u w:val="single"/>
          <w:rPrChange w:id="779" w:author="威(×_×)" w:date="2021-03-18T17:49:20Z">
            <w:rPr>
              <w:rFonts w:hint="eastAsia" w:ascii="微软雅黑" w:hAnsi="微软雅黑" w:eastAsia="微软雅黑" w:cs="微软雅黑"/>
              <w:color w:val="537F35"/>
              <w:u w:val="single"/>
            </w:rPr>
          </w:rPrChange>
        </w:rPr>
        <w:t>1</w:t>
      </w:r>
      <w:r>
        <w:rPr>
          <w:rFonts w:hint="default" w:ascii="Times New Roman" w:hAnsi="Times New Roman" w:eastAsia="微软雅黑" w:cs="Times New Roman"/>
          <w:smallCaps w:val="0"/>
          <w:color w:val="537F35"/>
          <w:sz w:val="30"/>
          <w:u w:val="single"/>
          <w:rPrChange w:id="780" w:author="威(×_×)" w:date="2021-03-18T17:49:20Z">
            <w:rPr>
              <w:rFonts w:hint="eastAsia" w:ascii="微软雅黑" w:hAnsi="微软雅黑" w:eastAsia="微软雅黑" w:cs="微软雅黑"/>
              <w:smallCaps w:val="0"/>
              <w:color w:val="537F35"/>
              <w:sz w:val="30"/>
              <w:u w:val="single"/>
            </w:rPr>
          </w:rPrChange>
        </w:rPr>
        <w:t>入围简案阶段竞赛申请书</w:t>
      </w:r>
      <w:bookmarkEnd w:id="13"/>
      <w:r>
        <w:rPr>
          <w:rFonts w:hint="default" w:ascii="Times New Roman" w:hAnsi="Times New Roman" w:eastAsia="微软雅黑" w:cs="Times New Roman"/>
          <w:smallCaps w:val="0"/>
          <w:color w:val="537F35"/>
          <w:sz w:val="28"/>
          <w:szCs w:val="28"/>
          <w:rPrChange w:id="781" w:author="威(×_×)" w:date="2021-03-18T17:49:20Z">
            <w:rPr>
              <w:rFonts w:hint="eastAsia" w:ascii="微软雅黑" w:hAnsi="微软雅黑" w:eastAsia="微软雅黑" w:cs="微软雅黑"/>
              <w:smallCaps w:val="0"/>
              <w:color w:val="537F35"/>
              <w:sz w:val="28"/>
              <w:szCs w:val="28"/>
            </w:rPr>
          </w:rPrChange>
        </w:rPr>
        <w:t xml:space="preserve"> </w:t>
      </w:r>
      <w:ins w:id="782" w:author="威(×_×)" w:date="2021-03-18T16:44:07Z">
        <w:r>
          <w:rPr>
            <w:rFonts w:hint="default" w:ascii="Times New Roman" w:hAnsi="Times New Roman" w:eastAsia="微软雅黑" w:cs="Times New Roman"/>
            <w:smallCaps w:val="0"/>
            <w:color w:val="537F35"/>
            <w:sz w:val="28"/>
            <w:szCs w:val="28"/>
            <w:rPrChange w:id="783" w:author="威(×_×)" w:date="2021-03-18T17:49:20Z">
              <w:rPr>
                <w:rFonts w:hint="eastAsia" w:ascii="微软雅黑" w:hAnsi="微软雅黑" w:eastAsia="微软雅黑" w:cs="微软雅黑"/>
                <w:smallCaps w:val="0"/>
                <w:color w:val="537F35"/>
                <w:sz w:val="28"/>
                <w:szCs w:val="28"/>
              </w:rPr>
            </w:rPrChange>
          </w:rPr>
          <w:t xml:space="preserve">Brief </w:t>
        </w:r>
      </w:ins>
      <w:ins w:id="784" w:author="威(×_×)" w:date="2021-03-19T11:30:41Z">
        <w:r>
          <w:rPr>
            <w:rFonts w:hint="eastAsia" w:ascii="Times New Roman" w:hAnsi="Times New Roman" w:eastAsia="微软雅黑" w:cs="Times New Roman"/>
            <w:smallCaps w:val="0"/>
            <w:color w:val="537F35"/>
            <w:sz w:val="28"/>
            <w:szCs w:val="28"/>
            <w:lang w:eastAsia="zh-CN"/>
          </w:rPr>
          <w:t>Scheme</w:t>
        </w:r>
      </w:ins>
      <w:ins w:id="785" w:author="威(×_×)" w:date="2021-03-18T16:44:07Z">
        <w:r>
          <w:rPr>
            <w:rFonts w:hint="default" w:ascii="Times New Roman" w:hAnsi="Times New Roman" w:eastAsia="微软雅黑" w:cs="Times New Roman"/>
            <w:smallCaps w:val="0"/>
            <w:color w:val="537F35"/>
            <w:sz w:val="28"/>
            <w:szCs w:val="28"/>
            <w:rPrChange w:id="786" w:author="威(×_×)" w:date="2021-03-18T17:49:20Z">
              <w:rPr>
                <w:rFonts w:hint="eastAsia" w:ascii="微软雅黑" w:hAnsi="微软雅黑" w:eastAsia="微软雅黑" w:cs="微软雅黑"/>
                <w:smallCaps w:val="0"/>
                <w:color w:val="537F35"/>
                <w:sz w:val="28"/>
                <w:szCs w:val="28"/>
              </w:rPr>
            </w:rPrChange>
          </w:rPr>
          <w:t xml:space="preserve"> Submission Stage</w:t>
        </w:r>
      </w:ins>
      <w:ins w:id="787" w:author="威(×_×)" w:date="2021-03-18T16:44:20Z">
        <w:r>
          <w:rPr>
            <w:rFonts w:hint="default" w:ascii="Times New Roman" w:hAnsi="Times New Roman" w:eastAsia="微软雅黑" w:cs="Times New Roman"/>
            <w:smallCaps w:val="0"/>
            <w:color w:val="537F35"/>
            <w:sz w:val="28"/>
            <w:szCs w:val="28"/>
            <w:lang w:val="en-US" w:eastAsia="zh-CN"/>
            <w:rPrChange w:id="788" w:author="威(×_×)" w:date="2021-03-18T17:49:20Z">
              <w:rPr>
                <w:rFonts w:hint="eastAsia" w:ascii="微软雅黑" w:hAnsi="微软雅黑" w:eastAsia="微软雅黑" w:cs="微软雅黑"/>
                <w:smallCaps w:val="0"/>
                <w:color w:val="537F35"/>
                <w:sz w:val="28"/>
                <w:szCs w:val="28"/>
                <w:lang w:val="en-US" w:eastAsia="zh-CN"/>
              </w:rPr>
            </w:rPrChange>
          </w:rPr>
          <w:t xml:space="preserve"> </w:t>
        </w:r>
      </w:ins>
      <w:ins w:id="789" w:author="威(×_×)" w:date="2021-03-18T16:43:35Z">
        <w:r>
          <w:rPr>
            <w:rFonts w:hint="default" w:ascii="Times New Roman" w:hAnsi="Times New Roman" w:eastAsia="微软雅黑" w:cs="Times New Roman"/>
            <w:smallCaps w:val="0"/>
            <w:color w:val="537F35"/>
            <w:sz w:val="28"/>
            <w:szCs w:val="28"/>
            <w:rPrChange w:id="790" w:author="威(×_×)" w:date="2021-03-18T17:49:20Z">
              <w:rPr>
                <w:rFonts w:hint="eastAsia" w:ascii="微软雅黑" w:hAnsi="微软雅黑" w:eastAsia="微软雅黑" w:cs="微软雅黑"/>
                <w:smallCaps w:val="0"/>
                <w:color w:val="537F35"/>
                <w:sz w:val="28"/>
                <w:szCs w:val="28"/>
              </w:rPr>
            </w:rPrChange>
          </w:rPr>
          <w:t>Application Form</w:t>
        </w:r>
        <w:bookmarkEnd w:id="14"/>
      </w:ins>
    </w:p>
    <w:p>
      <w:pPr>
        <w:snapToGrid w:val="0"/>
        <w:spacing w:after="156"/>
        <w:rPr>
          <w:ins w:id="792" w:author="威(×_×)" w:date="2021-03-19T17:39:41Z"/>
          <w:rFonts w:hint="default" w:ascii="Times New Roman" w:hAnsi="Times New Roman" w:eastAsia="微软雅黑" w:cs="Times New Roman"/>
          <w:sz w:val="24"/>
          <w:szCs w:val="24"/>
          <w:highlight w:val="none"/>
          <w:rPrChange w:id="793" w:author="威(×_×)" w:date="2021-03-19T17:41:50Z">
            <w:rPr>
              <w:ins w:id="794" w:author="威(×_×)" w:date="2021-03-19T17:39:41Z"/>
              <w:rFonts w:hint="default" w:ascii="Times New Roman" w:hAnsi="Times New Roman" w:eastAsia="微软雅黑" w:cs="Times New Roman"/>
              <w:sz w:val="24"/>
              <w:szCs w:val="24"/>
              <w:highlight w:val="yellow"/>
            </w:rPr>
          </w:rPrChange>
        </w:rPr>
        <w:pPrChange w:id="791" w:author="威(×_×)" w:date="2021-03-19T17:43:58Z">
          <w:pPr>
            <w:spacing w:after="156"/>
          </w:pPr>
        </w:pPrChange>
      </w:pPr>
      <w:r>
        <w:rPr>
          <w:rFonts w:hint="default" w:ascii="Times New Roman" w:hAnsi="Times New Roman" w:eastAsia="微软雅黑" w:cs="Times New Roman"/>
          <w:sz w:val="24"/>
          <w:szCs w:val="24"/>
          <w:highlight w:val="none"/>
          <w:rPrChange w:id="795" w:author="威(×_×)" w:date="2021-03-19T17:41:50Z">
            <w:rPr>
              <w:rFonts w:hint="eastAsia" w:ascii="微软雅黑" w:hAnsi="微软雅黑" w:eastAsia="微软雅黑" w:cs="微软雅黑"/>
              <w:sz w:val="24"/>
              <w:szCs w:val="24"/>
            </w:rPr>
          </w:rPrChange>
        </w:rPr>
        <w:t>致：深圳市大鹏新区管理委员会</w:t>
      </w:r>
    </w:p>
    <w:p>
      <w:pPr>
        <w:snapToGrid w:val="0"/>
        <w:spacing w:after="156"/>
        <w:rPr>
          <w:rFonts w:ascii="Times New Roman" w:hAnsi="Times New Roman" w:eastAsia="微软雅黑" w:cs="Times New Roman"/>
          <w:sz w:val="24"/>
          <w:szCs w:val="24"/>
          <w:highlight w:val="none"/>
          <w:rPrChange w:id="797" w:author="威(×_×)" w:date="2021-03-19T17:41:50Z">
            <w:rPr>
              <w:rFonts w:ascii="微软雅黑" w:hAnsi="微软雅黑" w:eastAsia="微软雅黑" w:cs="微软雅黑"/>
              <w:sz w:val="24"/>
              <w:szCs w:val="24"/>
            </w:rPr>
          </w:rPrChange>
        </w:rPr>
        <w:pPrChange w:id="796" w:author="威(×_×)" w:date="2021-03-19T17:43:58Z">
          <w:pPr>
            <w:spacing w:after="156"/>
          </w:pPr>
        </w:pPrChange>
      </w:pPr>
      <w:ins w:id="798" w:author="威(×_×)" w:date="2021-03-19T17:39:43Z">
        <w:r>
          <w:rPr>
            <w:rFonts w:hint="eastAsia" w:ascii="Times New Roman" w:hAnsi="Times New Roman" w:eastAsia="微软雅黑" w:cs="Times New Roman"/>
            <w:sz w:val="24"/>
            <w:szCs w:val="24"/>
            <w:highlight w:val="none"/>
            <w:rPrChange w:id="799" w:author="威(×_×)" w:date="2021-03-19T17:41:50Z">
              <w:rPr>
                <w:rFonts w:hint="eastAsia" w:ascii="Times New Roman" w:hAnsi="Times New Roman" w:eastAsia="微软雅黑" w:cs="Times New Roman"/>
                <w:sz w:val="24"/>
                <w:szCs w:val="24"/>
                <w:highlight w:val="yellow"/>
              </w:rPr>
            </w:rPrChange>
          </w:rPr>
          <w:t xml:space="preserve">To: </w:t>
        </w:r>
      </w:ins>
      <w:ins w:id="801" w:author="威(×_×)" w:date="2021-03-19T17:40:05Z">
        <w:r>
          <w:rPr>
            <w:rFonts w:hint="eastAsia" w:ascii="Times New Roman" w:hAnsi="Times New Roman" w:eastAsia="微软雅黑" w:cs="Times New Roman"/>
            <w:sz w:val="24"/>
            <w:szCs w:val="24"/>
            <w:highlight w:val="none"/>
            <w:rPrChange w:id="802" w:author="威(×_×)" w:date="2021-03-19T17:41:50Z">
              <w:rPr>
                <w:rFonts w:hint="eastAsia" w:ascii="Times New Roman" w:hAnsi="Times New Roman" w:eastAsia="微软雅黑" w:cs="Times New Roman"/>
                <w:sz w:val="24"/>
                <w:szCs w:val="24"/>
                <w:highlight w:val="yellow"/>
              </w:rPr>
            </w:rPrChange>
          </w:rPr>
          <w:t>Shenzhen Dapeng New District Management Committee</w:t>
        </w:r>
      </w:ins>
    </w:p>
    <w:p>
      <w:pPr>
        <w:pStyle w:val="4"/>
        <w:numPr>
          <w:ilvl w:val="0"/>
          <w:numId w:val="3"/>
        </w:numPr>
        <w:snapToGrid w:val="0"/>
        <w:spacing w:after="156"/>
        <w:ind w:firstLineChars="0"/>
        <w:rPr>
          <w:rFonts w:ascii="Times New Roman" w:hAnsi="Times New Roman" w:eastAsia="微软雅黑" w:cs="Times New Roman"/>
          <w:sz w:val="24"/>
          <w:szCs w:val="24"/>
          <w:rPrChange w:id="805" w:author="威(×_×)" w:date="2021-03-18T17:49:20Z">
            <w:rPr>
              <w:rFonts w:ascii="微软雅黑" w:hAnsi="微软雅黑" w:eastAsia="微软雅黑" w:cs="微软雅黑"/>
              <w:sz w:val="24"/>
              <w:szCs w:val="24"/>
            </w:rPr>
          </w:rPrChange>
        </w:rPr>
        <w:pPrChange w:id="804" w:author="威(×_×)" w:date="2021-03-19T17:43:58Z">
          <w:pPr>
            <w:pStyle w:val="4"/>
            <w:numPr>
              <w:ilvl w:val="0"/>
              <w:numId w:val="3"/>
            </w:numPr>
            <w:spacing w:after="156"/>
            <w:ind w:firstLineChars="0"/>
          </w:pPr>
        </w:pPrChange>
      </w:pPr>
      <w:r>
        <w:rPr>
          <w:rFonts w:hint="default" w:ascii="Times New Roman" w:hAnsi="Times New Roman" w:eastAsia="微软雅黑" w:cs="Times New Roman"/>
          <w:sz w:val="24"/>
          <w:szCs w:val="24"/>
          <w:rPrChange w:id="806" w:author="威(×_×)" w:date="2021-03-18T17:49:20Z">
            <w:rPr>
              <w:rFonts w:hint="eastAsia" w:ascii="微软雅黑" w:hAnsi="微软雅黑" w:eastAsia="微软雅黑" w:cs="微软雅黑"/>
              <w:sz w:val="24"/>
              <w:szCs w:val="24"/>
            </w:rPr>
          </w:rPrChange>
        </w:rPr>
        <w:t>经分析研究了主办方提供的入围简案阶段竞赛文件，我方申请参与大鹏公共事务中心（暂定名）概念方案设计竞赛。</w:t>
      </w:r>
      <w:ins w:id="807" w:author="威(×_×)" w:date="2021-03-18T16:44:44Z">
        <w:r>
          <w:rPr>
            <w:rFonts w:hint="default" w:ascii="Times New Roman" w:hAnsi="Times New Roman" w:eastAsia="微软雅黑" w:cs="Times New Roman"/>
            <w:sz w:val="24"/>
            <w:szCs w:val="24"/>
            <w:rPrChange w:id="808" w:author="威(×_×)" w:date="2021-03-18T17:49:20Z">
              <w:rPr>
                <w:rFonts w:hint="eastAsia" w:ascii="微软雅黑" w:hAnsi="微软雅黑" w:eastAsia="微软雅黑" w:cs="微软雅黑"/>
                <w:sz w:val="24"/>
                <w:szCs w:val="24"/>
              </w:rPr>
            </w:rPrChange>
          </w:rPr>
          <w:t xml:space="preserve">After analyzing and studying the Competition Document at </w:t>
        </w:r>
      </w:ins>
      <w:ins w:id="809" w:author="威(×_×)" w:date="2021-03-18T16:45:44Z">
        <w:r>
          <w:rPr>
            <w:rFonts w:hint="default" w:ascii="Times New Roman" w:hAnsi="Times New Roman" w:eastAsia="微软雅黑" w:cs="Times New Roman"/>
            <w:sz w:val="24"/>
            <w:szCs w:val="24"/>
            <w:rPrChange w:id="810" w:author="威(×_×)" w:date="2021-03-18T17:49:20Z">
              <w:rPr>
                <w:rFonts w:hint="eastAsia" w:ascii="微软雅黑" w:hAnsi="微软雅黑" w:eastAsia="微软雅黑" w:cs="微软雅黑"/>
                <w:sz w:val="24"/>
                <w:szCs w:val="24"/>
              </w:rPr>
            </w:rPrChange>
          </w:rPr>
          <w:t xml:space="preserve">Brief </w:t>
        </w:r>
      </w:ins>
      <w:ins w:id="811" w:author="威(×_×)" w:date="2021-03-19T11:30:33Z">
        <w:r>
          <w:rPr>
            <w:rFonts w:hint="eastAsia" w:ascii="Times New Roman" w:hAnsi="Times New Roman" w:eastAsia="微软雅黑" w:cs="Times New Roman"/>
            <w:sz w:val="24"/>
            <w:szCs w:val="24"/>
            <w:lang w:eastAsia="zh-CN"/>
          </w:rPr>
          <w:t>Scheme</w:t>
        </w:r>
      </w:ins>
      <w:ins w:id="812" w:author="威(×_×)" w:date="2021-03-18T16:45:44Z">
        <w:r>
          <w:rPr>
            <w:rFonts w:hint="default" w:ascii="Times New Roman" w:hAnsi="Times New Roman" w:eastAsia="微软雅黑" w:cs="Times New Roman"/>
            <w:sz w:val="24"/>
            <w:szCs w:val="24"/>
            <w:rPrChange w:id="813" w:author="威(×_×)" w:date="2021-03-18T17:49:20Z">
              <w:rPr>
                <w:rFonts w:hint="eastAsia" w:ascii="微软雅黑" w:hAnsi="微软雅黑" w:eastAsia="微软雅黑" w:cs="微软雅黑"/>
                <w:sz w:val="24"/>
                <w:szCs w:val="24"/>
              </w:rPr>
            </w:rPrChange>
          </w:rPr>
          <w:t xml:space="preserve"> Submission Stage</w:t>
        </w:r>
      </w:ins>
      <w:ins w:id="814" w:author="威(×_×)" w:date="2021-03-18T16:44:44Z">
        <w:r>
          <w:rPr>
            <w:rFonts w:hint="default" w:ascii="Times New Roman" w:hAnsi="Times New Roman" w:eastAsia="微软雅黑" w:cs="Times New Roman"/>
            <w:sz w:val="24"/>
            <w:szCs w:val="24"/>
            <w:rPrChange w:id="815" w:author="威(×_×)" w:date="2021-03-18T17:49:20Z">
              <w:rPr>
                <w:rFonts w:hint="eastAsia" w:ascii="微软雅黑" w:hAnsi="微软雅黑" w:eastAsia="微软雅黑" w:cs="微软雅黑"/>
                <w:sz w:val="24"/>
                <w:szCs w:val="24"/>
              </w:rPr>
            </w:rPrChange>
          </w:rPr>
          <w:t xml:space="preserve"> provided by the Organizer, we apply to participate in the </w:t>
        </w:r>
      </w:ins>
      <w:ins w:id="816" w:author="威(×_×)" w:date="2021-03-18T16:46:38Z">
        <w:r>
          <w:rPr>
            <w:rFonts w:hint="default" w:ascii="Times New Roman" w:hAnsi="Times New Roman" w:eastAsia="微软雅黑" w:cs="Times New Roman"/>
            <w:sz w:val="24"/>
            <w:szCs w:val="24"/>
            <w:rPrChange w:id="817" w:author="威(×_×)" w:date="2021-03-18T17:49:20Z">
              <w:rPr>
                <w:rFonts w:hint="eastAsia" w:ascii="微软雅黑" w:hAnsi="微软雅黑" w:eastAsia="微软雅黑" w:cs="微软雅黑"/>
                <w:sz w:val="24"/>
                <w:szCs w:val="24"/>
              </w:rPr>
            </w:rPrChange>
          </w:rPr>
          <w:t>Competition for Conceptual Design of Dapeng Public Affairs Center(tentative name)</w:t>
        </w:r>
      </w:ins>
      <w:ins w:id="818" w:author="威(×_×)" w:date="2021-03-18T16:44:44Z">
        <w:r>
          <w:rPr>
            <w:rFonts w:hint="default" w:ascii="Times New Roman" w:hAnsi="Times New Roman" w:eastAsia="微软雅黑" w:cs="Times New Roman"/>
            <w:sz w:val="24"/>
            <w:szCs w:val="24"/>
            <w:rPrChange w:id="819" w:author="威(×_×)" w:date="2021-03-18T17:49:20Z">
              <w:rPr>
                <w:rFonts w:hint="eastAsia" w:ascii="微软雅黑" w:hAnsi="微软雅黑" w:eastAsia="微软雅黑" w:cs="微软雅黑"/>
                <w:sz w:val="24"/>
                <w:szCs w:val="24"/>
              </w:rPr>
            </w:rPrChange>
          </w:rPr>
          <w:t>.</w:t>
        </w:r>
      </w:ins>
    </w:p>
    <w:p>
      <w:pPr>
        <w:pStyle w:val="4"/>
        <w:numPr>
          <w:ilvl w:val="0"/>
          <w:numId w:val="3"/>
        </w:numPr>
        <w:snapToGrid w:val="0"/>
        <w:spacing w:after="156"/>
        <w:ind w:firstLineChars="0"/>
        <w:rPr>
          <w:rFonts w:ascii="Times New Roman" w:hAnsi="Times New Roman" w:eastAsia="微软雅黑" w:cs="Times New Roman"/>
          <w:sz w:val="24"/>
          <w:szCs w:val="24"/>
          <w:rPrChange w:id="821" w:author="威(×_×)" w:date="2021-03-18T17:49:20Z">
            <w:rPr>
              <w:rFonts w:ascii="微软雅黑" w:hAnsi="微软雅黑" w:eastAsia="微软雅黑" w:cs="微软雅黑"/>
              <w:sz w:val="24"/>
              <w:szCs w:val="24"/>
            </w:rPr>
          </w:rPrChange>
        </w:rPr>
        <w:pPrChange w:id="820" w:author="威(×_×)" w:date="2021-03-19T17:43:58Z">
          <w:pPr>
            <w:pStyle w:val="4"/>
            <w:numPr>
              <w:ilvl w:val="0"/>
              <w:numId w:val="3"/>
            </w:numPr>
            <w:spacing w:after="156"/>
            <w:ind w:firstLineChars="0"/>
          </w:pPr>
        </w:pPrChange>
      </w:pPr>
      <w:r>
        <w:rPr>
          <w:rFonts w:hint="default" w:ascii="Times New Roman" w:hAnsi="Times New Roman" w:eastAsia="微软雅黑" w:cs="Times New Roman"/>
          <w:sz w:val="24"/>
          <w:szCs w:val="24"/>
          <w:rPrChange w:id="822" w:author="威(×_×)" w:date="2021-03-18T17:49:20Z">
            <w:rPr>
              <w:rFonts w:hint="eastAsia" w:ascii="微软雅黑" w:hAnsi="微软雅黑" w:eastAsia="微软雅黑" w:cs="微软雅黑"/>
              <w:sz w:val="24"/>
              <w:szCs w:val="24"/>
            </w:rPr>
          </w:rPrChange>
        </w:rPr>
        <w:t xml:space="preserve">我方愿意接受本项目入围简案阶段竞赛文件的全部要求及入围简案阶段专家评审结果。 </w:t>
      </w:r>
      <w:ins w:id="823" w:author="威(×_×)" w:date="2021-03-18T16:51:18Z">
        <w:r>
          <w:rPr>
            <w:rFonts w:hint="default" w:ascii="Times New Roman" w:hAnsi="Times New Roman" w:eastAsia="微软雅黑" w:cs="Times New Roman"/>
            <w:sz w:val="24"/>
            <w:szCs w:val="24"/>
            <w:rPrChange w:id="824" w:author="威(×_×)" w:date="2021-03-18T17:49:20Z">
              <w:rPr>
                <w:rFonts w:hint="eastAsia" w:ascii="微软雅黑" w:hAnsi="微软雅黑" w:eastAsia="微软雅黑" w:cs="微软雅黑"/>
                <w:sz w:val="24"/>
                <w:szCs w:val="24"/>
              </w:rPr>
            </w:rPrChange>
          </w:rPr>
          <w:t xml:space="preserve">We accept all the requirements of the </w:t>
        </w:r>
      </w:ins>
      <w:ins w:id="825" w:author="威(×_×)" w:date="2021-03-18T16:52:18Z">
        <w:r>
          <w:rPr>
            <w:rFonts w:hint="default" w:ascii="Times New Roman" w:hAnsi="Times New Roman" w:eastAsia="微软雅黑" w:cs="Times New Roman"/>
            <w:sz w:val="24"/>
            <w:szCs w:val="24"/>
            <w:rPrChange w:id="826" w:author="威(×_×)" w:date="2021-03-18T17:49:20Z">
              <w:rPr>
                <w:rFonts w:hint="eastAsia" w:ascii="微软雅黑" w:hAnsi="微软雅黑" w:eastAsia="微软雅黑" w:cs="微软雅黑"/>
                <w:sz w:val="24"/>
                <w:szCs w:val="24"/>
              </w:rPr>
            </w:rPrChange>
          </w:rPr>
          <w:t xml:space="preserve">Competition Document at Brief </w:t>
        </w:r>
      </w:ins>
      <w:ins w:id="827" w:author="威(×_×)" w:date="2021-03-19T11:30:32Z">
        <w:r>
          <w:rPr>
            <w:rFonts w:hint="eastAsia" w:ascii="Times New Roman" w:hAnsi="Times New Roman" w:eastAsia="微软雅黑" w:cs="Times New Roman"/>
            <w:sz w:val="24"/>
            <w:szCs w:val="24"/>
            <w:lang w:eastAsia="zh-CN"/>
          </w:rPr>
          <w:t>Scheme</w:t>
        </w:r>
      </w:ins>
      <w:ins w:id="828" w:author="威(×_×)" w:date="2021-03-18T16:52:18Z">
        <w:r>
          <w:rPr>
            <w:rFonts w:hint="default" w:ascii="Times New Roman" w:hAnsi="Times New Roman" w:eastAsia="微软雅黑" w:cs="Times New Roman"/>
            <w:sz w:val="24"/>
            <w:szCs w:val="24"/>
            <w:rPrChange w:id="829" w:author="威(×_×)" w:date="2021-03-18T17:49:20Z">
              <w:rPr>
                <w:rFonts w:hint="eastAsia" w:ascii="微软雅黑" w:hAnsi="微软雅黑" w:eastAsia="微软雅黑" w:cs="微软雅黑"/>
                <w:sz w:val="24"/>
                <w:szCs w:val="24"/>
              </w:rPr>
            </w:rPrChange>
          </w:rPr>
          <w:t xml:space="preserve"> Submission Stage</w:t>
        </w:r>
      </w:ins>
      <w:ins w:id="830" w:author="威(×_×)" w:date="2021-03-18T16:51:18Z">
        <w:r>
          <w:rPr>
            <w:rFonts w:hint="default" w:ascii="Times New Roman" w:hAnsi="Times New Roman" w:eastAsia="微软雅黑" w:cs="Times New Roman"/>
            <w:sz w:val="24"/>
            <w:szCs w:val="24"/>
            <w:rPrChange w:id="831" w:author="威(×_×)" w:date="2021-03-18T17:49:20Z">
              <w:rPr>
                <w:rFonts w:hint="eastAsia" w:ascii="微软雅黑" w:hAnsi="微软雅黑" w:eastAsia="微软雅黑" w:cs="微软雅黑"/>
                <w:sz w:val="24"/>
                <w:szCs w:val="24"/>
              </w:rPr>
            </w:rPrChange>
          </w:rPr>
          <w:t xml:space="preserve"> and expert review results at the </w:t>
        </w:r>
      </w:ins>
      <w:ins w:id="832" w:author="威(×_×)" w:date="2021-03-18T16:52:58Z">
        <w:r>
          <w:rPr>
            <w:rFonts w:hint="default" w:ascii="Times New Roman" w:hAnsi="Times New Roman" w:eastAsia="微软雅黑" w:cs="Times New Roman"/>
            <w:sz w:val="24"/>
            <w:szCs w:val="24"/>
            <w:rPrChange w:id="833" w:author="威(×_×)" w:date="2021-03-18T17:49:20Z">
              <w:rPr>
                <w:rFonts w:hint="eastAsia" w:ascii="微软雅黑" w:hAnsi="微软雅黑" w:eastAsia="微软雅黑" w:cs="微软雅黑"/>
                <w:sz w:val="24"/>
                <w:szCs w:val="24"/>
              </w:rPr>
            </w:rPrChange>
          </w:rPr>
          <w:t xml:space="preserve">Brief </w:t>
        </w:r>
      </w:ins>
      <w:ins w:id="834" w:author="威(×_×)" w:date="2021-03-19T11:30:31Z">
        <w:r>
          <w:rPr>
            <w:rFonts w:hint="eastAsia" w:ascii="Times New Roman" w:hAnsi="Times New Roman" w:eastAsia="微软雅黑" w:cs="Times New Roman"/>
            <w:sz w:val="24"/>
            <w:szCs w:val="24"/>
            <w:lang w:eastAsia="zh-CN"/>
          </w:rPr>
          <w:t>Scheme</w:t>
        </w:r>
      </w:ins>
      <w:ins w:id="835" w:author="威(×_×)" w:date="2021-03-18T16:52:58Z">
        <w:r>
          <w:rPr>
            <w:rFonts w:hint="default" w:ascii="Times New Roman" w:hAnsi="Times New Roman" w:eastAsia="微软雅黑" w:cs="Times New Roman"/>
            <w:sz w:val="24"/>
            <w:szCs w:val="24"/>
            <w:rPrChange w:id="836" w:author="威(×_×)" w:date="2021-03-18T17:49:20Z">
              <w:rPr>
                <w:rFonts w:hint="eastAsia" w:ascii="微软雅黑" w:hAnsi="微软雅黑" w:eastAsia="微软雅黑" w:cs="微软雅黑"/>
                <w:sz w:val="24"/>
                <w:szCs w:val="24"/>
              </w:rPr>
            </w:rPrChange>
          </w:rPr>
          <w:t xml:space="preserve"> Submission Stage</w:t>
        </w:r>
      </w:ins>
      <w:ins w:id="837" w:author="威(×_×)" w:date="2021-03-18T16:51:18Z">
        <w:r>
          <w:rPr>
            <w:rFonts w:hint="default" w:ascii="Times New Roman" w:hAnsi="Times New Roman" w:eastAsia="微软雅黑" w:cs="Times New Roman"/>
            <w:sz w:val="24"/>
            <w:szCs w:val="24"/>
            <w:rPrChange w:id="838" w:author="威(×_×)" w:date="2021-03-18T17:49:20Z">
              <w:rPr>
                <w:rFonts w:hint="eastAsia" w:ascii="微软雅黑" w:hAnsi="微软雅黑" w:eastAsia="微软雅黑" w:cs="微软雅黑"/>
                <w:sz w:val="24"/>
                <w:szCs w:val="24"/>
              </w:rPr>
            </w:rPrChange>
          </w:rPr>
          <w:t xml:space="preserve"> of this project.</w:t>
        </w:r>
      </w:ins>
    </w:p>
    <w:p>
      <w:pPr>
        <w:pStyle w:val="4"/>
        <w:numPr>
          <w:ilvl w:val="0"/>
          <w:numId w:val="3"/>
        </w:numPr>
        <w:snapToGrid w:val="0"/>
        <w:spacing w:after="156"/>
        <w:ind w:firstLineChars="0"/>
        <w:rPr>
          <w:rFonts w:ascii="Times New Roman" w:hAnsi="Times New Roman" w:eastAsia="微软雅黑" w:cs="Times New Roman"/>
          <w:sz w:val="24"/>
          <w:szCs w:val="24"/>
          <w:rPrChange w:id="840" w:author="威(×_×)" w:date="2021-03-18T17:49:20Z">
            <w:rPr>
              <w:rFonts w:ascii="微软雅黑" w:hAnsi="微软雅黑" w:eastAsia="微软雅黑" w:cs="微软雅黑"/>
              <w:sz w:val="24"/>
              <w:szCs w:val="24"/>
            </w:rPr>
          </w:rPrChange>
        </w:rPr>
        <w:pPrChange w:id="839" w:author="威(×_×)" w:date="2021-03-19T17:43:58Z">
          <w:pPr>
            <w:pStyle w:val="4"/>
            <w:numPr>
              <w:ilvl w:val="0"/>
              <w:numId w:val="3"/>
            </w:numPr>
            <w:spacing w:after="156"/>
            <w:ind w:firstLineChars="0"/>
          </w:pPr>
        </w:pPrChange>
      </w:pPr>
      <w:r>
        <w:rPr>
          <w:rFonts w:hint="default" w:ascii="Times New Roman" w:hAnsi="Times New Roman" w:eastAsia="微软雅黑" w:cs="Times New Roman"/>
          <w:sz w:val="24"/>
          <w:szCs w:val="24"/>
          <w:rPrChange w:id="841" w:author="威(×_×)" w:date="2021-03-18T17:49:20Z">
            <w:rPr>
              <w:rFonts w:hint="eastAsia" w:ascii="微软雅黑" w:hAnsi="微软雅黑" w:eastAsia="微软雅黑" w:cs="微软雅黑"/>
              <w:sz w:val="24"/>
              <w:szCs w:val="24"/>
            </w:rPr>
          </w:rPrChange>
        </w:rPr>
        <w:t>我方在此声明本入围简案阶段竞赛文件中，陈述和提供的资料是完整的，每一细节是真实有效和无误的，并无条件承担由于资料不实所引致的不能成为入围简案阶段参赛入围联合团队的后果。</w:t>
      </w:r>
      <w:ins w:id="842" w:author="威(×_×)" w:date="2021-03-18T16:53:20Z">
        <w:r>
          <w:rPr>
            <w:rFonts w:hint="default" w:ascii="Times New Roman" w:hAnsi="Times New Roman" w:eastAsia="微软雅黑" w:cs="Times New Roman"/>
            <w:sz w:val="24"/>
            <w:szCs w:val="24"/>
            <w:rPrChange w:id="843" w:author="威(×_×)" w:date="2021-03-18T17:49:20Z">
              <w:rPr>
                <w:rFonts w:hint="eastAsia" w:ascii="微软雅黑" w:hAnsi="微软雅黑" w:eastAsia="微软雅黑" w:cs="微软雅黑"/>
                <w:sz w:val="24"/>
                <w:szCs w:val="24"/>
              </w:rPr>
            </w:rPrChange>
          </w:rPr>
          <w:t xml:space="preserve">We hereby declare that the information submitted and provided in this </w:t>
        </w:r>
      </w:ins>
      <w:ins w:id="844" w:author="威(×_×)" w:date="2021-03-18T16:54:20Z">
        <w:r>
          <w:rPr>
            <w:rFonts w:hint="default" w:ascii="Times New Roman" w:hAnsi="Times New Roman" w:eastAsia="微软雅黑" w:cs="Times New Roman"/>
            <w:sz w:val="24"/>
            <w:szCs w:val="24"/>
            <w:rPrChange w:id="845" w:author="威(×_×)" w:date="2021-03-18T17:49:20Z">
              <w:rPr>
                <w:rFonts w:hint="eastAsia" w:ascii="微软雅黑" w:hAnsi="微软雅黑" w:eastAsia="微软雅黑" w:cs="微软雅黑"/>
                <w:sz w:val="24"/>
                <w:szCs w:val="24"/>
              </w:rPr>
            </w:rPrChange>
          </w:rPr>
          <w:t>Competition Document</w:t>
        </w:r>
      </w:ins>
      <w:ins w:id="846" w:author="威(×_×)" w:date="2021-03-18T16:53:20Z">
        <w:r>
          <w:rPr>
            <w:rFonts w:hint="default" w:ascii="Times New Roman" w:hAnsi="Times New Roman" w:eastAsia="微软雅黑" w:cs="Times New Roman"/>
            <w:sz w:val="24"/>
            <w:szCs w:val="24"/>
            <w:rPrChange w:id="847" w:author="威(×_×)" w:date="2021-03-18T17:49:20Z">
              <w:rPr>
                <w:rFonts w:hint="eastAsia" w:ascii="微软雅黑" w:hAnsi="微软雅黑" w:eastAsia="微软雅黑" w:cs="微软雅黑"/>
                <w:sz w:val="24"/>
                <w:szCs w:val="24"/>
              </w:rPr>
            </w:rPrChange>
          </w:rPr>
          <w:t xml:space="preserve"> is complete and that each detail is true, valid and correct. We are unconditionally responsible for the consequences of not being able to become a shortlisted </w:t>
        </w:r>
      </w:ins>
      <w:ins w:id="848" w:author="威(×_×)" w:date="2021-03-18T16:55:42Z">
        <w:r>
          <w:rPr>
            <w:rFonts w:hint="default" w:ascii="Times New Roman" w:hAnsi="Times New Roman" w:eastAsia="微软雅黑" w:cs="Times New Roman"/>
            <w:sz w:val="24"/>
            <w:szCs w:val="24"/>
            <w:lang w:val="en-US" w:eastAsia="zh-CN"/>
            <w:rPrChange w:id="849" w:author="威(×_×)" w:date="2021-03-18T17:49:20Z">
              <w:rPr>
                <w:rFonts w:hint="eastAsia" w:ascii="微软雅黑" w:hAnsi="微软雅黑" w:eastAsia="微软雅黑" w:cs="微软雅黑"/>
                <w:sz w:val="24"/>
                <w:szCs w:val="24"/>
                <w:lang w:val="en-US" w:eastAsia="zh-CN"/>
              </w:rPr>
            </w:rPrChange>
          </w:rPr>
          <w:t>j</w:t>
        </w:r>
      </w:ins>
      <w:ins w:id="850" w:author="威(×_×)" w:date="2021-03-18T16:55:38Z">
        <w:r>
          <w:rPr>
            <w:rFonts w:hint="default" w:ascii="Times New Roman" w:hAnsi="Times New Roman" w:eastAsia="微软雅黑" w:cs="Times New Roman"/>
            <w:sz w:val="24"/>
            <w:szCs w:val="24"/>
            <w:rPrChange w:id="851" w:author="威(×_×)" w:date="2021-03-18T17:49:20Z">
              <w:rPr>
                <w:rFonts w:hint="eastAsia" w:ascii="微软雅黑" w:hAnsi="微软雅黑" w:eastAsia="微软雅黑" w:cs="微软雅黑"/>
                <w:sz w:val="24"/>
                <w:szCs w:val="24"/>
              </w:rPr>
            </w:rPrChange>
          </w:rPr>
          <w:t>oint team</w:t>
        </w:r>
      </w:ins>
      <w:ins w:id="852" w:author="威(×_×)" w:date="2021-03-18T16:53:20Z">
        <w:r>
          <w:rPr>
            <w:rFonts w:hint="default" w:ascii="Times New Roman" w:hAnsi="Times New Roman" w:eastAsia="微软雅黑" w:cs="Times New Roman"/>
            <w:sz w:val="24"/>
            <w:szCs w:val="24"/>
            <w:rPrChange w:id="853" w:author="威(×_×)" w:date="2021-03-18T17:49:20Z">
              <w:rPr>
                <w:rFonts w:hint="eastAsia" w:ascii="微软雅黑" w:hAnsi="微软雅黑" w:eastAsia="微软雅黑" w:cs="微软雅黑"/>
                <w:sz w:val="24"/>
                <w:szCs w:val="24"/>
              </w:rPr>
            </w:rPrChange>
          </w:rPr>
          <w:t xml:space="preserve"> at </w:t>
        </w:r>
      </w:ins>
      <w:ins w:id="854" w:author="威(×_×)" w:date="2021-03-18T16:55:57Z">
        <w:r>
          <w:rPr>
            <w:rFonts w:hint="default" w:ascii="Times New Roman" w:hAnsi="Times New Roman" w:eastAsia="微软雅黑" w:cs="Times New Roman"/>
            <w:sz w:val="24"/>
            <w:szCs w:val="24"/>
            <w:rPrChange w:id="855" w:author="威(×_×)" w:date="2021-03-18T17:49:20Z">
              <w:rPr>
                <w:rFonts w:hint="eastAsia" w:ascii="微软雅黑" w:hAnsi="微软雅黑" w:eastAsia="微软雅黑" w:cs="微软雅黑"/>
                <w:sz w:val="24"/>
                <w:szCs w:val="24"/>
              </w:rPr>
            </w:rPrChange>
          </w:rPr>
          <w:t xml:space="preserve">Brief </w:t>
        </w:r>
      </w:ins>
      <w:ins w:id="856" w:author="威(×_×)" w:date="2021-03-19T11:30:30Z">
        <w:r>
          <w:rPr>
            <w:rFonts w:hint="eastAsia" w:ascii="Times New Roman" w:hAnsi="Times New Roman" w:eastAsia="微软雅黑" w:cs="Times New Roman"/>
            <w:sz w:val="24"/>
            <w:szCs w:val="24"/>
            <w:lang w:eastAsia="zh-CN"/>
          </w:rPr>
          <w:t>Scheme</w:t>
        </w:r>
      </w:ins>
      <w:ins w:id="857" w:author="威(×_×)" w:date="2021-03-18T16:55:57Z">
        <w:r>
          <w:rPr>
            <w:rFonts w:hint="default" w:ascii="Times New Roman" w:hAnsi="Times New Roman" w:eastAsia="微软雅黑" w:cs="Times New Roman"/>
            <w:sz w:val="24"/>
            <w:szCs w:val="24"/>
            <w:rPrChange w:id="858" w:author="威(×_×)" w:date="2021-03-18T17:49:20Z">
              <w:rPr>
                <w:rFonts w:hint="eastAsia" w:ascii="微软雅黑" w:hAnsi="微软雅黑" w:eastAsia="微软雅黑" w:cs="微软雅黑"/>
                <w:sz w:val="24"/>
                <w:szCs w:val="24"/>
              </w:rPr>
            </w:rPrChange>
          </w:rPr>
          <w:t xml:space="preserve"> Submission Stage</w:t>
        </w:r>
      </w:ins>
      <w:ins w:id="859" w:author="威(×_×)" w:date="2021-03-18T16:53:20Z">
        <w:r>
          <w:rPr>
            <w:rFonts w:hint="default" w:ascii="Times New Roman" w:hAnsi="Times New Roman" w:eastAsia="微软雅黑" w:cs="Times New Roman"/>
            <w:sz w:val="24"/>
            <w:szCs w:val="24"/>
            <w:rPrChange w:id="860" w:author="威(×_×)" w:date="2021-03-18T17:49:20Z">
              <w:rPr>
                <w:rFonts w:hint="eastAsia" w:ascii="微软雅黑" w:hAnsi="微软雅黑" w:eastAsia="微软雅黑" w:cs="微软雅黑"/>
                <w:sz w:val="24"/>
                <w:szCs w:val="24"/>
              </w:rPr>
            </w:rPrChange>
          </w:rPr>
          <w:t xml:space="preserve"> due to false information. </w:t>
        </w:r>
      </w:ins>
    </w:p>
    <w:p>
      <w:pPr>
        <w:pStyle w:val="4"/>
        <w:numPr>
          <w:ilvl w:val="0"/>
          <w:numId w:val="3"/>
        </w:numPr>
        <w:snapToGrid w:val="0"/>
        <w:spacing w:after="156"/>
        <w:ind w:firstLineChars="0"/>
        <w:rPr>
          <w:rFonts w:ascii="Times New Roman" w:hAnsi="Times New Roman" w:eastAsia="微软雅黑" w:cs="Times New Roman"/>
          <w:sz w:val="24"/>
          <w:szCs w:val="24"/>
          <w:rPrChange w:id="862" w:author="威(×_×)" w:date="2021-03-18T17:49:20Z">
            <w:rPr>
              <w:rFonts w:ascii="微软雅黑" w:hAnsi="微软雅黑" w:eastAsia="微软雅黑" w:cs="微软雅黑"/>
              <w:sz w:val="24"/>
              <w:szCs w:val="24"/>
            </w:rPr>
          </w:rPrChange>
        </w:rPr>
        <w:pPrChange w:id="861" w:author="威(×_×)" w:date="2021-03-19T17:43:58Z">
          <w:pPr>
            <w:pStyle w:val="4"/>
            <w:numPr>
              <w:ilvl w:val="0"/>
              <w:numId w:val="3"/>
            </w:numPr>
            <w:spacing w:after="156"/>
            <w:ind w:firstLineChars="0"/>
          </w:pPr>
        </w:pPrChange>
      </w:pPr>
      <w:r>
        <w:rPr>
          <w:rFonts w:hint="default" w:ascii="Times New Roman" w:hAnsi="Times New Roman" w:eastAsia="微软雅黑" w:cs="Times New Roman"/>
          <w:sz w:val="24"/>
          <w:szCs w:val="24"/>
          <w:rPrChange w:id="863" w:author="威(×_×)" w:date="2021-03-18T17:49:20Z">
            <w:rPr>
              <w:rFonts w:hint="eastAsia" w:ascii="微软雅黑" w:hAnsi="微软雅黑" w:eastAsia="微软雅黑" w:cs="微软雅黑"/>
              <w:sz w:val="24"/>
              <w:szCs w:val="24"/>
            </w:rPr>
          </w:rPrChange>
        </w:rPr>
        <w:t>我方将按附件组建设计联合团队，全程参与大鹏公共事务中心（暂定名）概念方案设计竞赛工作（附设计人员名单及工作分配表）。</w:t>
      </w:r>
      <w:ins w:id="864" w:author="威(×_×)" w:date="2021-03-18T16:56:32Z">
        <w:r>
          <w:rPr>
            <w:rFonts w:hint="default" w:ascii="Times New Roman" w:hAnsi="Times New Roman" w:eastAsia="微软雅黑" w:cs="Times New Roman"/>
            <w:sz w:val="24"/>
            <w:szCs w:val="24"/>
            <w:rPrChange w:id="865" w:author="威(×_×)" w:date="2021-03-18T17:49:20Z">
              <w:rPr>
                <w:rFonts w:hint="eastAsia" w:ascii="微软雅黑" w:hAnsi="微软雅黑" w:eastAsia="微软雅黑" w:cs="微软雅黑"/>
                <w:sz w:val="24"/>
                <w:szCs w:val="24"/>
              </w:rPr>
            </w:rPrChange>
          </w:rPr>
          <w:t xml:space="preserve">We will organize the design team as mentioned in the attached form, and will fully participate in the design work during the </w:t>
        </w:r>
      </w:ins>
      <w:ins w:id="866" w:author="威(×_×)" w:date="2021-03-18T16:57:12Z">
        <w:r>
          <w:rPr>
            <w:rFonts w:hint="default" w:ascii="Times New Roman" w:hAnsi="Times New Roman" w:eastAsia="微软雅黑" w:cs="Times New Roman"/>
            <w:sz w:val="24"/>
            <w:szCs w:val="24"/>
            <w:rPrChange w:id="867" w:author="威(×_×)" w:date="2021-03-18T17:49:20Z">
              <w:rPr>
                <w:rFonts w:hint="eastAsia" w:ascii="微软雅黑" w:hAnsi="微软雅黑" w:eastAsia="微软雅黑" w:cs="微软雅黑"/>
                <w:sz w:val="24"/>
                <w:szCs w:val="24"/>
              </w:rPr>
            </w:rPrChange>
          </w:rPr>
          <w:t>Competition for Conceptual Design of Dapeng Public Affairs Center(tentative name)</w:t>
        </w:r>
      </w:ins>
      <w:ins w:id="868" w:author="威(×_×)" w:date="2021-03-18T16:56:32Z">
        <w:r>
          <w:rPr>
            <w:rFonts w:hint="default" w:ascii="Times New Roman" w:hAnsi="Times New Roman" w:eastAsia="微软雅黑" w:cs="Times New Roman"/>
            <w:sz w:val="24"/>
            <w:szCs w:val="24"/>
            <w:rPrChange w:id="869" w:author="威(×_×)" w:date="2021-03-18T17:49:20Z">
              <w:rPr>
                <w:rFonts w:hint="eastAsia" w:ascii="微软雅黑" w:hAnsi="微软雅黑" w:eastAsia="微软雅黑" w:cs="微软雅黑"/>
                <w:sz w:val="24"/>
                <w:szCs w:val="24"/>
              </w:rPr>
            </w:rPrChange>
          </w:rPr>
          <w:t xml:space="preserve"> (the list of the principal designers and the job list are attached).</w:t>
        </w:r>
      </w:ins>
    </w:p>
    <w:p>
      <w:pPr>
        <w:pStyle w:val="4"/>
        <w:numPr>
          <w:ilvl w:val="0"/>
          <w:numId w:val="3"/>
        </w:numPr>
        <w:snapToGrid w:val="0"/>
        <w:spacing w:after="156"/>
        <w:ind w:firstLineChars="0"/>
        <w:rPr>
          <w:rFonts w:ascii="Times New Roman" w:hAnsi="Times New Roman" w:eastAsia="微软雅黑" w:cs="Times New Roman"/>
          <w:sz w:val="24"/>
          <w:szCs w:val="24"/>
          <w:rPrChange w:id="871" w:author="威(×_×)" w:date="2021-03-18T17:49:20Z">
            <w:rPr>
              <w:rFonts w:ascii="微软雅黑" w:hAnsi="微软雅黑" w:eastAsia="微软雅黑" w:cs="微软雅黑"/>
              <w:sz w:val="24"/>
              <w:szCs w:val="24"/>
            </w:rPr>
          </w:rPrChange>
        </w:rPr>
        <w:pPrChange w:id="870" w:author="威(×_×)" w:date="2021-03-19T17:43:58Z">
          <w:pPr>
            <w:pStyle w:val="4"/>
            <w:numPr>
              <w:ilvl w:val="0"/>
              <w:numId w:val="3"/>
            </w:numPr>
            <w:spacing w:after="156"/>
            <w:ind w:firstLineChars="0"/>
          </w:pPr>
        </w:pPrChange>
      </w:pPr>
      <w:r>
        <w:rPr>
          <w:rFonts w:hint="default" w:ascii="Times New Roman" w:hAnsi="Times New Roman" w:eastAsia="微软雅黑" w:cs="Times New Roman"/>
          <w:sz w:val="24"/>
          <w:szCs w:val="24"/>
          <w:rPrChange w:id="872" w:author="威(×_×)" w:date="2021-03-18T17:49:20Z">
            <w:rPr>
              <w:rFonts w:hint="eastAsia" w:ascii="微软雅黑" w:hAnsi="微软雅黑" w:eastAsia="微软雅黑" w:cs="微软雅黑"/>
              <w:sz w:val="24"/>
              <w:szCs w:val="24"/>
            </w:rPr>
          </w:rPrChange>
        </w:rPr>
        <w:t>我方理解贵方不负担我方参加竞赛所支出的任何费用，也不承担与此相关的任何风险。</w:t>
      </w:r>
      <w:ins w:id="873" w:author="威(×_×)" w:date="2021-03-18T16:57:34Z">
        <w:r>
          <w:rPr>
            <w:rFonts w:hint="default" w:ascii="Times New Roman" w:hAnsi="Times New Roman" w:eastAsia="微软雅黑" w:cs="Times New Roman"/>
            <w:sz w:val="24"/>
            <w:szCs w:val="24"/>
            <w:rPrChange w:id="874" w:author="威(×_×)" w:date="2021-03-18T17:49:20Z">
              <w:rPr>
                <w:rFonts w:hint="eastAsia" w:ascii="微软雅黑" w:hAnsi="微软雅黑" w:eastAsia="微软雅黑" w:cs="微软雅黑"/>
                <w:sz w:val="24"/>
                <w:szCs w:val="24"/>
              </w:rPr>
            </w:rPrChange>
          </w:rPr>
          <w:t>We understand that Organizer will not be responsible for any expenses incurred by us in Open Tender stage and will not bear any risks associated.</w:t>
        </w:r>
      </w:ins>
    </w:p>
    <w:p>
      <w:pPr>
        <w:pStyle w:val="4"/>
        <w:numPr>
          <w:ilvl w:val="0"/>
          <w:numId w:val="3"/>
        </w:numPr>
        <w:snapToGrid w:val="0"/>
        <w:spacing w:after="156"/>
        <w:ind w:firstLineChars="0"/>
        <w:rPr>
          <w:rFonts w:ascii="Times New Roman" w:hAnsi="Times New Roman" w:eastAsia="微软雅黑" w:cs="Times New Roman"/>
          <w:sz w:val="24"/>
          <w:szCs w:val="24"/>
          <w:rPrChange w:id="876" w:author="威(×_×)" w:date="2021-03-18T17:49:20Z">
            <w:rPr>
              <w:rFonts w:ascii="微软雅黑" w:hAnsi="微软雅黑" w:eastAsia="微软雅黑" w:cs="微软雅黑"/>
              <w:sz w:val="24"/>
              <w:szCs w:val="24"/>
            </w:rPr>
          </w:rPrChange>
        </w:rPr>
        <w:pPrChange w:id="875" w:author="威(×_×)" w:date="2021-03-19T17:43:58Z">
          <w:pPr>
            <w:pStyle w:val="4"/>
            <w:numPr>
              <w:ilvl w:val="0"/>
              <w:numId w:val="3"/>
            </w:numPr>
            <w:spacing w:after="156"/>
            <w:ind w:firstLineChars="0"/>
          </w:pPr>
        </w:pPrChange>
      </w:pPr>
      <w:r>
        <w:rPr>
          <w:rFonts w:hint="default" w:ascii="Times New Roman" w:hAnsi="Times New Roman" w:eastAsia="微软雅黑" w:cs="Times New Roman"/>
          <w:sz w:val="24"/>
          <w:szCs w:val="24"/>
          <w:rPrChange w:id="877" w:author="威(×_×)" w:date="2021-03-18T17:49:20Z">
            <w:rPr>
              <w:rFonts w:hint="eastAsia" w:ascii="微软雅黑" w:hAnsi="微软雅黑" w:eastAsia="微软雅黑" w:cs="微软雅黑"/>
              <w:sz w:val="24"/>
              <w:szCs w:val="24"/>
            </w:rPr>
          </w:rPrChange>
        </w:rPr>
        <w:t>如有违反上述要求的，我方承诺愿无条件承担因此对主办方造成的任何损失和不利影响的责任。</w:t>
      </w:r>
      <w:ins w:id="878" w:author="威(×_×)" w:date="2021-03-18T16:57:52Z">
        <w:r>
          <w:rPr>
            <w:rFonts w:hint="default" w:ascii="Times New Roman" w:hAnsi="Times New Roman" w:eastAsia="微软雅黑" w:cs="Times New Roman"/>
            <w:sz w:val="24"/>
            <w:szCs w:val="24"/>
            <w:rPrChange w:id="879" w:author="威(×_×)" w:date="2021-03-18T17:49:20Z">
              <w:rPr>
                <w:rFonts w:hint="eastAsia" w:ascii="微软雅黑" w:hAnsi="微软雅黑" w:eastAsia="微软雅黑" w:cs="微软雅黑"/>
                <w:sz w:val="24"/>
                <w:szCs w:val="24"/>
              </w:rPr>
            </w:rPrChange>
          </w:rPr>
          <w:t>In case of violation of the above requirements, we promise to unconditionally assume any responsibility for any loss and adverse impact on the Organizer.</w:t>
        </w:r>
      </w:ins>
    </w:p>
    <w:p>
      <w:pPr>
        <w:snapToGrid w:val="0"/>
        <w:spacing w:after="156"/>
        <w:ind w:left="424" w:leftChars="202"/>
        <w:rPr>
          <w:rFonts w:ascii="Times New Roman" w:hAnsi="Times New Roman" w:eastAsia="微软雅黑" w:cs="Times New Roman"/>
          <w:sz w:val="24"/>
          <w:szCs w:val="24"/>
          <w:rPrChange w:id="881" w:author="威(×_×)" w:date="2021-03-18T17:49:20Z">
            <w:rPr>
              <w:rFonts w:ascii="微软雅黑" w:hAnsi="微软雅黑" w:eastAsia="微软雅黑" w:cs="微软雅黑"/>
              <w:sz w:val="24"/>
              <w:szCs w:val="24"/>
            </w:rPr>
          </w:rPrChange>
        </w:rPr>
        <w:pPrChange w:id="880" w:author="威(×_×)" w:date="2021-03-19T17:43:58Z">
          <w:pPr>
            <w:spacing w:after="156"/>
            <w:ind w:left="424" w:leftChars="202"/>
          </w:pPr>
        </w:pPrChange>
      </w:pPr>
      <w:r>
        <w:rPr>
          <w:rFonts w:hint="default" w:ascii="Times New Roman" w:hAnsi="Times New Roman" w:eastAsia="微软雅黑" w:cs="Times New Roman"/>
          <w:sz w:val="24"/>
          <w:szCs w:val="24"/>
          <w:rPrChange w:id="882" w:author="威(×_×)" w:date="2021-03-18T17:49:20Z">
            <w:rPr>
              <w:rFonts w:hint="eastAsia" w:ascii="微软雅黑" w:hAnsi="微软雅黑" w:eastAsia="微软雅黑" w:cs="微软雅黑"/>
              <w:sz w:val="24"/>
              <w:szCs w:val="24"/>
            </w:rPr>
          </w:rPrChange>
        </w:rPr>
        <w:t>参赛设计机构（署名、盖章）</w:t>
      </w:r>
      <w:ins w:id="883" w:author="威(×_×)" w:date="2021-03-18T16:58:13Z">
        <w:r>
          <w:rPr>
            <w:rFonts w:hint="default" w:ascii="Times New Roman" w:hAnsi="Times New Roman" w:eastAsia="微软雅黑" w:cs="Times New Roman"/>
            <w:sz w:val="24"/>
            <w:szCs w:val="24"/>
            <w:rPrChange w:id="884" w:author="威(×_×)" w:date="2021-03-18T17:49:20Z">
              <w:rPr>
                <w:rFonts w:hint="eastAsia" w:ascii="微软雅黑" w:hAnsi="微软雅黑" w:eastAsia="微软雅黑" w:cs="微软雅黑"/>
                <w:sz w:val="24"/>
                <w:szCs w:val="24"/>
              </w:rPr>
            </w:rPrChange>
          </w:rPr>
          <w:t>Joint team</w:t>
        </w:r>
      </w:ins>
      <w:ins w:id="885" w:author="威(×_×)" w:date="2021-03-18T16:58:00Z">
        <w:r>
          <w:rPr>
            <w:rFonts w:hint="default" w:ascii="Times New Roman" w:hAnsi="Times New Roman" w:eastAsia="微软雅黑" w:cs="Times New Roman"/>
            <w:sz w:val="24"/>
            <w:szCs w:val="24"/>
            <w:rPrChange w:id="886" w:author="威(×_×)" w:date="2021-03-18T17:49:20Z">
              <w:rPr>
                <w:rFonts w:hint="eastAsia" w:ascii="微软雅黑" w:hAnsi="微软雅黑" w:eastAsia="微软雅黑" w:cs="微软雅黑"/>
                <w:sz w:val="24"/>
                <w:szCs w:val="24"/>
              </w:rPr>
            </w:rPrChange>
          </w:rPr>
          <w:t xml:space="preserve"> (Signature and Official Seal)</w:t>
        </w:r>
      </w:ins>
      <w:r>
        <w:rPr>
          <w:rFonts w:hint="default" w:ascii="Times New Roman" w:hAnsi="Times New Roman" w:eastAsia="微软雅黑" w:cs="Times New Roman"/>
          <w:sz w:val="24"/>
          <w:szCs w:val="24"/>
          <w:rPrChange w:id="887" w:author="威(×_×)" w:date="2021-03-18T17:49:20Z">
            <w:rPr>
              <w:rFonts w:hint="eastAsia" w:ascii="微软雅黑" w:hAnsi="微软雅黑" w:eastAsia="微软雅黑" w:cs="微软雅黑"/>
              <w:sz w:val="24"/>
              <w:szCs w:val="24"/>
            </w:rPr>
          </w:rPrChange>
        </w:rPr>
        <w:t>:</w:t>
      </w:r>
    </w:p>
    <w:p>
      <w:pPr>
        <w:snapToGrid w:val="0"/>
        <w:spacing w:after="156"/>
        <w:ind w:left="424" w:leftChars="202"/>
        <w:rPr>
          <w:rFonts w:ascii="Times New Roman" w:hAnsi="Times New Roman" w:eastAsia="微软雅黑" w:cs="Times New Roman"/>
          <w:sz w:val="24"/>
          <w:szCs w:val="24"/>
          <w:rPrChange w:id="889" w:author="威(×_×)" w:date="2021-03-18T17:49:20Z">
            <w:rPr>
              <w:rFonts w:ascii="微软雅黑" w:hAnsi="微软雅黑" w:eastAsia="微软雅黑" w:cs="微软雅黑"/>
              <w:sz w:val="24"/>
              <w:szCs w:val="24"/>
            </w:rPr>
          </w:rPrChange>
        </w:rPr>
        <w:pPrChange w:id="888" w:author="威(×_×)" w:date="2021-03-19T17:43:58Z">
          <w:pPr>
            <w:spacing w:after="156"/>
            <w:ind w:left="424" w:leftChars="202"/>
          </w:pPr>
        </w:pPrChange>
      </w:pPr>
      <w:r>
        <w:rPr>
          <w:rFonts w:hint="default" w:ascii="Times New Roman" w:hAnsi="Times New Roman" w:eastAsia="微软雅黑" w:cs="Times New Roman"/>
          <w:sz w:val="24"/>
          <w:szCs w:val="24"/>
          <w:rPrChange w:id="890" w:author="威(×_×)" w:date="2021-03-18T17:49:20Z">
            <w:rPr>
              <w:rFonts w:hint="eastAsia" w:ascii="微软雅黑" w:hAnsi="微软雅黑" w:eastAsia="微软雅黑" w:cs="微软雅黑"/>
              <w:sz w:val="24"/>
              <w:szCs w:val="24"/>
            </w:rPr>
          </w:rPrChange>
        </w:rPr>
        <w:t>法定代表人（签名）</w:t>
      </w:r>
      <w:ins w:id="891" w:author="威(×_×)" w:date="2021-03-18T16:58:21Z">
        <w:r>
          <w:rPr>
            <w:rFonts w:hint="default" w:ascii="Times New Roman" w:hAnsi="Times New Roman" w:eastAsia="微软雅黑" w:cs="Times New Roman"/>
            <w:sz w:val="24"/>
            <w:szCs w:val="24"/>
            <w:rPrChange w:id="892" w:author="威(×_×)" w:date="2021-03-18T17:49:20Z">
              <w:rPr>
                <w:rFonts w:hint="eastAsia" w:ascii="微软雅黑" w:hAnsi="微软雅黑" w:eastAsia="微软雅黑" w:cs="微软雅黑"/>
                <w:sz w:val="24"/>
                <w:szCs w:val="24"/>
              </w:rPr>
            </w:rPrChange>
          </w:rPr>
          <w:t>Legal Representative(Signature)</w:t>
        </w:r>
      </w:ins>
      <w:r>
        <w:rPr>
          <w:rFonts w:hint="default" w:ascii="Times New Roman" w:hAnsi="Times New Roman" w:eastAsia="微软雅黑" w:cs="Times New Roman"/>
          <w:sz w:val="24"/>
          <w:szCs w:val="24"/>
          <w:rPrChange w:id="893" w:author="威(×_×)" w:date="2021-03-18T17:49:20Z">
            <w:rPr>
              <w:rFonts w:hint="eastAsia" w:ascii="微软雅黑" w:hAnsi="微软雅黑" w:eastAsia="微软雅黑" w:cs="微软雅黑"/>
              <w:sz w:val="24"/>
              <w:szCs w:val="24"/>
            </w:rPr>
          </w:rPrChange>
        </w:rPr>
        <w:t>:</w:t>
      </w:r>
    </w:p>
    <w:p>
      <w:pPr>
        <w:snapToGrid w:val="0"/>
        <w:spacing w:after="156"/>
        <w:ind w:left="424" w:leftChars="202"/>
        <w:rPr>
          <w:rFonts w:ascii="Times New Roman" w:hAnsi="Times New Roman" w:eastAsia="微软雅黑" w:cs="Times New Roman"/>
          <w:sz w:val="24"/>
          <w:szCs w:val="24"/>
          <w:rPrChange w:id="895" w:author="威(×_×)" w:date="2021-03-18T17:49:20Z">
            <w:rPr>
              <w:rFonts w:ascii="微软雅黑" w:hAnsi="微软雅黑" w:eastAsia="微软雅黑" w:cs="微软雅黑"/>
              <w:sz w:val="24"/>
              <w:szCs w:val="24"/>
            </w:rPr>
          </w:rPrChange>
        </w:rPr>
        <w:pPrChange w:id="894" w:author="威(×_×)" w:date="2021-03-19T17:43:58Z">
          <w:pPr>
            <w:spacing w:after="156"/>
            <w:ind w:left="424" w:leftChars="202"/>
          </w:pPr>
        </w:pPrChange>
      </w:pPr>
      <w:r>
        <w:rPr>
          <w:rFonts w:hint="default" w:ascii="Times New Roman" w:hAnsi="Times New Roman" w:eastAsia="微软雅黑" w:cs="Times New Roman"/>
          <w:sz w:val="24"/>
          <w:szCs w:val="24"/>
          <w:rPrChange w:id="896" w:author="威(×_×)" w:date="2021-03-18T17:49:20Z">
            <w:rPr>
              <w:rFonts w:hint="eastAsia" w:ascii="微软雅黑" w:hAnsi="微软雅黑" w:eastAsia="微软雅黑" w:cs="微软雅黑"/>
              <w:sz w:val="24"/>
              <w:szCs w:val="24"/>
            </w:rPr>
          </w:rPrChange>
        </w:rPr>
        <w:t>或委托代理人（签名）</w:t>
      </w:r>
      <w:ins w:id="897" w:author="威(×_×)" w:date="2021-03-18T16:58:29Z">
        <w:r>
          <w:rPr>
            <w:rFonts w:hint="default" w:ascii="Times New Roman" w:hAnsi="Times New Roman" w:eastAsia="微软雅黑" w:cs="Times New Roman"/>
            <w:sz w:val="24"/>
            <w:szCs w:val="24"/>
            <w:rPrChange w:id="898" w:author="威(×_×)" w:date="2021-03-18T17:49:20Z">
              <w:rPr>
                <w:rFonts w:hint="eastAsia" w:ascii="微软雅黑" w:hAnsi="微软雅黑" w:eastAsia="微软雅黑" w:cs="微软雅黑"/>
                <w:sz w:val="24"/>
                <w:szCs w:val="24"/>
              </w:rPr>
            </w:rPrChange>
          </w:rPr>
          <w:t>Or Authorized Representative (Signature)</w:t>
        </w:r>
      </w:ins>
      <w:r>
        <w:rPr>
          <w:rFonts w:hint="default" w:ascii="Times New Roman" w:hAnsi="Times New Roman" w:eastAsia="微软雅黑" w:cs="Times New Roman"/>
          <w:sz w:val="24"/>
          <w:szCs w:val="24"/>
          <w:rPrChange w:id="899" w:author="威(×_×)" w:date="2021-03-18T17:49:20Z">
            <w:rPr>
              <w:rFonts w:hint="eastAsia" w:ascii="微软雅黑" w:hAnsi="微软雅黑" w:eastAsia="微软雅黑" w:cs="微软雅黑"/>
              <w:sz w:val="24"/>
              <w:szCs w:val="24"/>
            </w:rPr>
          </w:rPrChange>
        </w:rPr>
        <w:t>:</w:t>
      </w:r>
    </w:p>
    <w:p>
      <w:pPr>
        <w:snapToGrid w:val="0"/>
        <w:spacing w:after="156"/>
        <w:ind w:left="424" w:leftChars="202"/>
        <w:rPr>
          <w:rFonts w:ascii="Times New Roman" w:hAnsi="Times New Roman" w:eastAsia="微软雅黑" w:cs="Times New Roman"/>
          <w:sz w:val="24"/>
          <w:szCs w:val="24"/>
          <w:rPrChange w:id="901" w:author="威(×_×)" w:date="2021-03-18T17:49:20Z">
            <w:rPr>
              <w:rFonts w:ascii="微软雅黑" w:hAnsi="微软雅黑" w:eastAsia="微软雅黑" w:cs="微软雅黑"/>
              <w:sz w:val="24"/>
              <w:szCs w:val="24"/>
            </w:rPr>
          </w:rPrChange>
        </w:rPr>
        <w:pPrChange w:id="900" w:author="威(×_×)" w:date="2021-03-19T17:43:58Z">
          <w:pPr>
            <w:spacing w:after="156"/>
            <w:ind w:left="424" w:leftChars="202"/>
          </w:pPr>
        </w:pPrChange>
      </w:pPr>
      <w:ins w:id="902" w:author="威(×_×)" w:date="2021-03-18T16:58:40Z">
        <w:r>
          <w:rPr>
            <w:rFonts w:hint="default" w:ascii="Times New Roman" w:hAnsi="Times New Roman" w:eastAsia="微软雅黑" w:cs="Times New Roman"/>
            <w:sz w:val="24"/>
            <w:szCs w:val="24"/>
            <w:rPrChange w:id="903" w:author="威(×_×)" w:date="2021-03-18T17:49:20Z">
              <w:rPr>
                <w:rFonts w:hint="eastAsia" w:ascii="微软雅黑" w:hAnsi="微软雅黑" w:eastAsia="微软雅黑" w:cs="微软雅黑"/>
                <w:sz w:val="24"/>
                <w:szCs w:val="24"/>
              </w:rPr>
            </w:rPrChange>
          </w:rPr>
          <w:t>日期 Date：   年 (Year)    月 (Month)   日 (Day)</w:t>
        </w:r>
      </w:ins>
      <w:del w:id="904" w:author="威(×_×)" w:date="2021-03-18T16:58:40Z">
        <w:r>
          <w:rPr>
            <w:rFonts w:hint="default" w:ascii="Times New Roman" w:hAnsi="Times New Roman" w:eastAsia="微软雅黑" w:cs="Times New Roman"/>
            <w:sz w:val="24"/>
            <w:szCs w:val="24"/>
            <w:rPrChange w:id="905" w:author="威(×_×)" w:date="2021-03-18T17:49:20Z">
              <w:rPr>
                <w:rFonts w:hint="eastAsia" w:ascii="微软雅黑" w:hAnsi="微软雅黑" w:eastAsia="微软雅黑" w:cs="微软雅黑"/>
                <w:sz w:val="24"/>
                <w:szCs w:val="24"/>
              </w:rPr>
            </w:rPrChange>
          </w:rPr>
          <w:delText>日期 ：   年    月    日</w:delText>
        </w:r>
      </w:del>
      <w:r>
        <w:rPr>
          <w:rFonts w:hint="default" w:ascii="Times New Roman" w:hAnsi="Times New Roman" w:eastAsia="微软雅黑" w:cs="Times New Roman"/>
          <w:sz w:val="24"/>
          <w:szCs w:val="24"/>
          <w:rPrChange w:id="906" w:author="威(×_×)" w:date="2021-03-18T17:49:20Z">
            <w:rPr>
              <w:rFonts w:hint="eastAsia" w:ascii="微软雅黑" w:hAnsi="微软雅黑" w:eastAsia="微软雅黑" w:cs="微软雅黑"/>
              <w:sz w:val="24"/>
              <w:szCs w:val="24"/>
            </w:rPr>
          </w:rPrChange>
        </w:rPr>
        <w:t xml:space="preserve"> </w:t>
      </w:r>
    </w:p>
    <w:p>
      <w:pPr>
        <w:snapToGrid w:val="0"/>
        <w:spacing w:after="156"/>
        <w:ind w:left="424" w:leftChars="202"/>
        <w:rPr>
          <w:rFonts w:ascii="Times New Roman" w:hAnsi="Times New Roman" w:eastAsia="微软雅黑" w:cs="Times New Roman"/>
          <w:sz w:val="24"/>
          <w:szCs w:val="24"/>
          <w:rPrChange w:id="908" w:author="威(×_×)" w:date="2021-03-18T17:49:20Z">
            <w:rPr>
              <w:rFonts w:ascii="微软雅黑" w:hAnsi="微软雅黑" w:eastAsia="微软雅黑" w:cs="微软雅黑"/>
              <w:sz w:val="24"/>
              <w:szCs w:val="24"/>
            </w:rPr>
          </w:rPrChange>
        </w:rPr>
        <w:pPrChange w:id="907" w:author="威(×_×)" w:date="2021-03-19T17:43:58Z">
          <w:pPr>
            <w:spacing w:after="156"/>
            <w:ind w:left="424" w:leftChars="202"/>
          </w:pPr>
        </w:pPrChange>
      </w:pPr>
      <w:r>
        <w:rPr>
          <w:rFonts w:hint="default" w:ascii="Times New Roman" w:hAnsi="Times New Roman" w:eastAsia="微软雅黑" w:cs="Times New Roman"/>
          <w:sz w:val="24"/>
          <w:szCs w:val="24"/>
          <w:rPrChange w:id="909" w:author="威(×_×)" w:date="2021-03-18T17:49:20Z">
            <w:rPr>
              <w:rFonts w:hint="eastAsia" w:ascii="微软雅黑" w:hAnsi="微软雅黑" w:eastAsia="微软雅黑" w:cs="微软雅黑"/>
              <w:sz w:val="24"/>
              <w:szCs w:val="24"/>
            </w:rPr>
          </w:rPrChange>
        </w:rPr>
        <w:t>联系电话</w:t>
      </w:r>
      <w:ins w:id="910" w:author="威(×_×)" w:date="2021-03-18T16:58:47Z">
        <w:r>
          <w:rPr>
            <w:rFonts w:hint="default" w:ascii="Times New Roman" w:hAnsi="Times New Roman" w:eastAsia="微软雅黑" w:cs="Times New Roman"/>
            <w:sz w:val="24"/>
            <w:szCs w:val="24"/>
            <w:rPrChange w:id="911" w:author="威(×_×)" w:date="2021-03-18T17:49:20Z">
              <w:rPr>
                <w:rFonts w:hint="eastAsia" w:ascii="微软雅黑" w:hAnsi="微软雅黑" w:eastAsia="微软雅黑" w:cs="微软雅黑"/>
                <w:sz w:val="24"/>
                <w:szCs w:val="24"/>
              </w:rPr>
            </w:rPrChange>
          </w:rPr>
          <w:t>Contact Telephone Number</w:t>
        </w:r>
      </w:ins>
      <w:r>
        <w:rPr>
          <w:rFonts w:hint="default" w:ascii="Times New Roman" w:hAnsi="Times New Roman" w:eastAsia="微软雅黑" w:cs="Times New Roman"/>
          <w:sz w:val="24"/>
          <w:szCs w:val="24"/>
          <w:rPrChange w:id="912" w:author="威(×_×)" w:date="2021-03-18T17:49:20Z">
            <w:rPr>
              <w:rFonts w:hint="eastAsia" w:ascii="微软雅黑" w:hAnsi="微软雅黑" w:eastAsia="微软雅黑" w:cs="微软雅黑"/>
              <w:sz w:val="24"/>
              <w:szCs w:val="24"/>
            </w:rPr>
          </w:rPrChange>
        </w:rPr>
        <w:t xml:space="preserve"> :</w:t>
      </w:r>
    </w:p>
    <w:p>
      <w:pPr>
        <w:spacing w:after="156"/>
        <w:rPr>
          <w:rFonts w:ascii="Times New Roman" w:hAnsi="Times New Roman" w:eastAsia="微软雅黑" w:cs="Times New Roman"/>
          <w:sz w:val="24"/>
          <w:szCs w:val="24"/>
          <w:rPrChange w:id="913" w:author="威(×_×)" w:date="2021-03-18T17:49:20Z">
            <w:rPr>
              <w:rFonts w:ascii="微软雅黑" w:hAnsi="微软雅黑" w:eastAsia="微软雅黑" w:cs="微软雅黑"/>
              <w:sz w:val="24"/>
              <w:szCs w:val="24"/>
            </w:rPr>
          </w:rPrChange>
        </w:rPr>
      </w:pPr>
      <w:r>
        <w:rPr>
          <w:rFonts w:hint="default" w:ascii="Times New Roman" w:hAnsi="Times New Roman" w:eastAsia="微软雅黑" w:cs="Times New Roman"/>
          <w:sz w:val="24"/>
          <w:szCs w:val="24"/>
          <w:rPrChange w:id="914" w:author="威(×_×)" w:date="2021-03-18T17:49:20Z">
            <w:rPr>
              <w:rFonts w:hint="eastAsia" w:ascii="微软雅黑" w:hAnsi="微软雅黑" w:eastAsia="微软雅黑" w:cs="微软雅黑"/>
              <w:sz w:val="24"/>
              <w:szCs w:val="24"/>
            </w:rPr>
          </w:rPrChange>
        </w:rPr>
        <w:br w:type="page"/>
      </w:r>
    </w:p>
    <w:p>
      <w:pPr>
        <w:snapToGrid w:val="0"/>
        <w:spacing w:after="156"/>
        <w:ind w:left="424" w:leftChars="202"/>
        <w:rPr>
          <w:ins w:id="916" w:author="威(×_×)" w:date="2021-03-18T16:59:25Z"/>
          <w:rFonts w:hint="default" w:ascii="Times New Roman" w:hAnsi="Times New Roman" w:eastAsia="微软雅黑" w:cs="Times New Roman"/>
          <w:rPrChange w:id="917" w:author="威(×_×)" w:date="2021-03-18T17:49:20Z">
            <w:rPr>
              <w:ins w:id="918" w:author="威(×_×)" w:date="2021-03-18T16:59:25Z"/>
              <w:rFonts w:hint="eastAsia" w:ascii="微软雅黑" w:hAnsi="微软雅黑" w:eastAsia="微软雅黑" w:cs="微软雅黑"/>
            </w:rPr>
          </w:rPrChange>
        </w:rPr>
        <w:pPrChange w:id="915" w:author="威(×_×)" w:date="2021-03-19T17:44:28Z">
          <w:pPr>
            <w:spacing w:after="156"/>
            <w:ind w:left="424" w:leftChars="202"/>
          </w:pPr>
        </w:pPrChange>
      </w:pPr>
      <w:r>
        <w:rPr>
          <w:rFonts w:hint="default" w:ascii="Times New Roman" w:hAnsi="Times New Roman" w:eastAsia="微软雅黑" w:cs="Times New Roman"/>
          <w:sz w:val="24"/>
          <w:szCs w:val="24"/>
          <w:rPrChange w:id="919" w:author="威(×_×)" w:date="2021-03-18T17:49:20Z">
            <w:rPr>
              <w:rFonts w:hint="eastAsia" w:ascii="微软雅黑" w:hAnsi="微软雅黑" w:eastAsia="微软雅黑" w:cs="微软雅黑"/>
              <w:sz w:val="24"/>
              <w:szCs w:val="24"/>
            </w:rPr>
          </w:rPrChange>
        </w:rPr>
        <w:t>备注：参赛设计机构署名应与营业执照名称一致</w:t>
      </w:r>
      <w:r>
        <w:rPr>
          <w:rFonts w:hint="default" w:ascii="Times New Roman" w:hAnsi="Times New Roman" w:eastAsia="微软雅黑" w:cs="Times New Roman"/>
          <w:rPrChange w:id="920" w:author="威(×_×)" w:date="2021-03-18T17:49:20Z">
            <w:rPr>
              <w:rFonts w:hint="eastAsia" w:ascii="微软雅黑" w:hAnsi="微软雅黑" w:eastAsia="微软雅黑" w:cs="微软雅黑"/>
            </w:rPr>
          </w:rPrChange>
        </w:rPr>
        <w:t>。</w:t>
      </w:r>
    </w:p>
    <w:p>
      <w:pPr>
        <w:snapToGrid w:val="0"/>
        <w:spacing w:after="156"/>
        <w:ind w:left="424" w:leftChars="202"/>
        <w:rPr>
          <w:rFonts w:hint="default" w:ascii="Times New Roman" w:hAnsi="Times New Roman" w:eastAsia="微软雅黑" w:cs="Times New Roman"/>
          <w:rPrChange w:id="922" w:author="威(×_×)" w:date="2021-03-18T17:49:20Z">
            <w:rPr>
              <w:rFonts w:hint="eastAsia" w:ascii="微软雅黑" w:hAnsi="微软雅黑" w:eastAsia="微软雅黑" w:cs="微软雅黑"/>
            </w:rPr>
          </w:rPrChange>
        </w:rPr>
        <w:pPrChange w:id="921" w:author="威(×_×)" w:date="2021-03-19T17:44:28Z">
          <w:pPr>
            <w:spacing w:after="156"/>
            <w:ind w:left="424" w:leftChars="202"/>
          </w:pPr>
        </w:pPrChange>
      </w:pPr>
      <w:ins w:id="923" w:author="威(×_×)" w:date="2021-03-18T16:59:28Z">
        <w:r>
          <w:rPr>
            <w:rFonts w:hint="default" w:ascii="Times New Roman" w:hAnsi="Times New Roman" w:eastAsia="微软雅黑" w:cs="Times New Roman"/>
            <w:rPrChange w:id="924" w:author="威(×_×)" w:date="2021-03-18T17:49:20Z">
              <w:rPr>
                <w:rFonts w:hint="eastAsia" w:ascii="微软雅黑" w:hAnsi="微软雅黑" w:eastAsia="微软雅黑" w:cs="微软雅黑"/>
              </w:rPr>
            </w:rPrChange>
          </w:rPr>
          <w:t xml:space="preserve">Note: The signature of the </w:t>
        </w:r>
      </w:ins>
      <w:ins w:id="925" w:author="威(×_×)" w:date="2021-03-18T16:59:48Z">
        <w:r>
          <w:rPr>
            <w:rFonts w:hint="default" w:ascii="Times New Roman" w:hAnsi="Times New Roman" w:eastAsia="微软雅黑" w:cs="Times New Roman"/>
            <w:rPrChange w:id="926" w:author="威(×_×)" w:date="2021-03-18T17:49:20Z">
              <w:rPr>
                <w:rFonts w:hint="eastAsia" w:ascii="微软雅黑" w:hAnsi="微软雅黑" w:eastAsia="微软雅黑" w:cs="微软雅黑"/>
              </w:rPr>
            </w:rPrChange>
          </w:rPr>
          <w:t>Joint team</w:t>
        </w:r>
      </w:ins>
      <w:ins w:id="927" w:author="威(×_×)" w:date="2021-03-18T16:59:28Z">
        <w:r>
          <w:rPr>
            <w:rFonts w:hint="default" w:ascii="Times New Roman" w:hAnsi="Times New Roman" w:eastAsia="微软雅黑" w:cs="Times New Roman"/>
            <w:rPrChange w:id="928" w:author="威(×_×)" w:date="2021-03-18T17:49:20Z">
              <w:rPr>
                <w:rFonts w:hint="eastAsia" w:ascii="微软雅黑" w:hAnsi="微软雅黑" w:eastAsia="微软雅黑" w:cs="微软雅黑"/>
              </w:rPr>
            </w:rPrChange>
          </w:rPr>
          <w:t xml:space="preserve"> shall be consistent with the business license.</w:t>
        </w:r>
      </w:ins>
    </w:p>
    <w:p>
      <w:pPr>
        <w:snapToGrid w:val="0"/>
        <w:spacing w:before="156" w:beforeLines="50" w:after="156" w:line="240" w:lineRule="auto"/>
        <w:jc w:val="left"/>
        <w:rPr>
          <w:ins w:id="930" w:author="威(×_×)" w:date="2021-03-18T17:00:00Z"/>
          <w:rFonts w:hint="default" w:ascii="Times New Roman" w:hAnsi="Times New Roman" w:eastAsia="微软雅黑" w:cs="Times New Roman"/>
          <w:sz w:val="24"/>
          <w:szCs w:val="24"/>
          <w:rPrChange w:id="931" w:author="威(×_×)" w:date="2021-03-18T17:49:20Z">
            <w:rPr>
              <w:ins w:id="932" w:author="威(×_×)" w:date="2021-03-18T17:00:00Z"/>
              <w:rFonts w:hint="eastAsia" w:ascii="微软雅黑" w:hAnsi="微软雅黑" w:eastAsia="微软雅黑" w:cs="微软雅黑"/>
              <w:sz w:val="24"/>
              <w:szCs w:val="24"/>
            </w:rPr>
          </w:rPrChange>
        </w:rPr>
        <w:pPrChange w:id="929" w:author="威(×_×)" w:date="2021-03-19T17:44:28Z">
          <w:pPr>
            <w:spacing w:before="156" w:beforeLines="50" w:after="156" w:line="240" w:lineRule="auto"/>
            <w:jc w:val="left"/>
          </w:pPr>
        </w:pPrChange>
      </w:pPr>
      <w:r>
        <w:rPr>
          <w:rFonts w:hint="default" w:ascii="Times New Roman" w:hAnsi="Times New Roman" w:eastAsia="微软雅黑" w:cs="Times New Roman"/>
          <w:sz w:val="24"/>
          <w:szCs w:val="24"/>
          <w:rPrChange w:id="933" w:author="威(×_×)" w:date="2021-03-18T17:49:20Z">
            <w:rPr>
              <w:rFonts w:hint="eastAsia" w:ascii="微软雅黑" w:hAnsi="微软雅黑" w:eastAsia="微软雅黑" w:cs="微软雅黑"/>
              <w:sz w:val="24"/>
              <w:szCs w:val="24"/>
            </w:rPr>
          </w:rPrChange>
        </w:rPr>
        <w:t>设计人员名单及工作分配表</w:t>
      </w:r>
    </w:p>
    <w:p>
      <w:pPr>
        <w:snapToGrid w:val="0"/>
        <w:spacing w:before="156" w:beforeLines="50" w:after="156" w:line="240" w:lineRule="auto"/>
        <w:jc w:val="left"/>
        <w:rPr>
          <w:rFonts w:hint="default" w:ascii="Times New Roman" w:hAnsi="Times New Roman" w:eastAsia="微软雅黑" w:cs="Times New Roman"/>
          <w:sz w:val="24"/>
          <w:szCs w:val="24"/>
          <w:rPrChange w:id="935" w:author="威(×_×)" w:date="2021-03-18T17:49:20Z">
            <w:rPr>
              <w:rFonts w:hint="eastAsia" w:ascii="微软雅黑" w:hAnsi="微软雅黑" w:eastAsia="微软雅黑" w:cs="微软雅黑"/>
              <w:sz w:val="24"/>
              <w:szCs w:val="24"/>
            </w:rPr>
          </w:rPrChange>
        </w:rPr>
        <w:pPrChange w:id="934" w:author="威(×_×)" w:date="2021-03-19T17:44:28Z">
          <w:pPr>
            <w:spacing w:before="156" w:beforeLines="50" w:after="156" w:line="240" w:lineRule="auto"/>
            <w:jc w:val="left"/>
          </w:pPr>
        </w:pPrChange>
      </w:pPr>
      <w:ins w:id="936" w:author="威(×_×)" w:date="2021-03-18T17:00:03Z">
        <w:r>
          <w:rPr>
            <w:rFonts w:hint="default" w:ascii="Times New Roman" w:hAnsi="Times New Roman" w:eastAsia="微软雅黑" w:cs="Times New Roman"/>
            <w:sz w:val="24"/>
            <w:szCs w:val="24"/>
            <w:rPrChange w:id="937" w:author="威(×_×)" w:date="2021-03-18T17:49:20Z">
              <w:rPr>
                <w:rFonts w:hint="eastAsia" w:ascii="微软雅黑" w:hAnsi="微软雅黑" w:eastAsia="微软雅黑" w:cs="微软雅黑"/>
                <w:sz w:val="24"/>
                <w:szCs w:val="24"/>
              </w:rPr>
            </w:rPrChange>
          </w:rPr>
          <w:t>List of the principal designers and the work allocation list</w:t>
        </w:r>
      </w:ins>
    </w:p>
    <w:tbl>
      <w:tblPr>
        <w:tblStyle w:val="20"/>
        <w:tblW w:w="96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938" w:author="威(×_×)" w:date="2021-03-18T17:00:59Z">
          <w:tblPr>
            <w:tblStyle w:val="20"/>
            <w:tblW w:w="96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254"/>
        <w:gridCol w:w="1392"/>
        <w:gridCol w:w="997"/>
        <w:gridCol w:w="1242"/>
        <w:gridCol w:w="2716"/>
        <w:tblGridChange w:id="939">
          <w:tblGrid>
            <w:gridCol w:w="3254"/>
            <w:gridCol w:w="1210"/>
            <w:gridCol w:w="993"/>
            <w:gridCol w:w="1320"/>
            <w:gridCol w:w="282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940"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6" w:hRule="atLeast"/>
          <w:jc w:val="center"/>
          <w:trPrChange w:id="940" w:author="威(×_×)" w:date="2021-03-18T17:00:59Z">
            <w:trPr>
              <w:trHeight w:val="366" w:hRule="atLeast"/>
              <w:jc w:val="center"/>
            </w:trPr>
          </w:trPrChange>
        </w:trPr>
        <w:tc>
          <w:tcPr>
            <w:tcW w:w="3254" w:type="dxa"/>
            <w:tcBorders>
              <w:top w:val="single" w:color="auto" w:sz="4" w:space="0"/>
              <w:left w:val="single" w:color="auto" w:sz="4" w:space="0"/>
              <w:bottom w:val="single" w:color="auto" w:sz="4" w:space="0"/>
              <w:right w:val="single" w:color="auto" w:sz="4" w:space="0"/>
            </w:tcBorders>
            <w:vAlign w:val="center"/>
            <w:tcPrChange w:id="941" w:author="威(×_×)" w:date="2021-03-18T17:00:59Z">
              <w:tcPr>
                <w:tcW w:w="3254" w:type="dxa"/>
                <w:tcBorders>
                  <w:top w:val="single" w:color="auto" w:sz="4" w:space="0"/>
                  <w:left w:val="single" w:color="auto" w:sz="4" w:space="0"/>
                  <w:bottom w:val="single" w:color="auto" w:sz="4" w:space="0"/>
                  <w:right w:val="single" w:color="auto" w:sz="4" w:space="0"/>
                </w:tcBorders>
                <w:vAlign w:val="center"/>
              </w:tcPr>
            </w:tcPrChange>
          </w:tcPr>
          <w:p>
            <w:pPr>
              <w:snapToGrid w:val="0"/>
              <w:spacing w:afterLines="0" w:line="20" w:lineRule="atLeast"/>
              <w:jc w:val="center"/>
              <w:rPr>
                <w:ins w:id="943" w:author="威(×_×)" w:date="2021-03-18T17:00:19Z"/>
                <w:rFonts w:hint="default" w:ascii="Times New Roman" w:hAnsi="Times New Roman" w:eastAsia="微软雅黑" w:cs="Times New Roman"/>
                <w:b/>
                <w:bCs/>
                <w:kern w:val="0"/>
                <w:sz w:val="24"/>
                <w:szCs w:val="24"/>
                <w:rPrChange w:id="944" w:author="威(×_×)" w:date="2021-03-18T17:49:20Z">
                  <w:rPr>
                    <w:ins w:id="945" w:author="威(×_×)" w:date="2021-03-18T17:00:19Z"/>
                    <w:rFonts w:hint="eastAsia" w:ascii="微软雅黑" w:hAnsi="微软雅黑" w:eastAsia="微软雅黑" w:cs="微软雅黑"/>
                    <w:b/>
                    <w:bCs/>
                    <w:kern w:val="0"/>
                    <w:sz w:val="24"/>
                    <w:szCs w:val="24"/>
                  </w:rPr>
                </w:rPrChange>
              </w:rPr>
              <w:pPrChange w:id="942" w:author="威(×_×)" w:date="2021-03-19T17:44:28Z">
                <w:pPr>
                  <w:spacing w:afterLines="0" w:line="20" w:lineRule="atLeast"/>
                  <w:jc w:val="center"/>
                </w:pPr>
              </w:pPrChange>
            </w:pPr>
            <w:r>
              <w:rPr>
                <w:rFonts w:hint="default" w:ascii="Times New Roman" w:hAnsi="Times New Roman" w:eastAsia="微软雅黑" w:cs="Times New Roman"/>
                <w:b/>
                <w:bCs/>
                <w:kern w:val="0"/>
                <w:sz w:val="24"/>
                <w:szCs w:val="24"/>
                <w:rPrChange w:id="946" w:author="威(×_×)" w:date="2021-03-18T17:49:20Z">
                  <w:rPr>
                    <w:rFonts w:hint="eastAsia" w:ascii="微软雅黑" w:hAnsi="微软雅黑" w:eastAsia="微软雅黑" w:cs="微软雅黑"/>
                    <w:b/>
                    <w:bCs/>
                    <w:kern w:val="0"/>
                    <w:sz w:val="24"/>
                    <w:szCs w:val="24"/>
                  </w:rPr>
                </w:rPrChange>
              </w:rPr>
              <w:t>团队</w:t>
            </w:r>
          </w:p>
          <w:p>
            <w:pPr>
              <w:snapToGrid w:val="0"/>
              <w:spacing w:afterLines="0" w:line="20" w:lineRule="atLeast"/>
              <w:jc w:val="center"/>
              <w:rPr>
                <w:rFonts w:hint="default" w:ascii="Times New Roman" w:hAnsi="Times New Roman" w:eastAsia="微软雅黑" w:cs="Times New Roman"/>
                <w:b/>
                <w:bCs/>
                <w:kern w:val="0"/>
                <w:sz w:val="24"/>
                <w:szCs w:val="24"/>
                <w:rPrChange w:id="948" w:author="威(×_×)" w:date="2021-03-18T17:49:20Z">
                  <w:rPr>
                    <w:rFonts w:hint="eastAsia" w:ascii="微软雅黑" w:hAnsi="微软雅黑" w:eastAsia="微软雅黑" w:cs="微软雅黑"/>
                    <w:b/>
                    <w:bCs/>
                    <w:kern w:val="0"/>
                    <w:sz w:val="24"/>
                    <w:szCs w:val="24"/>
                  </w:rPr>
                </w:rPrChange>
              </w:rPr>
              <w:pPrChange w:id="947" w:author="威(×_×)" w:date="2021-03-19T17:44:28Z">
                <w:pPr>
                  <w:spacing w:afterLines="0" w:line="20" w:lineRule="atLeast"/>
                  <w:jc w:val="center"/>
                </w:pPr>
              </w:pPrChange>
            </w:pPr>
            <w:ins w:id="949" w:author="威(×_×)" w:date="2021-03-18T17:00:20Z">
              <w:r>
                <w:rPr>
                  <w:rFonts w:hint="default" w:ascii="Times New Roman" w:hAnsi="Times New Roman" w:eastAsia="微软雅黑" w:cs="Times New Roman"/>
                  <w:b/>
                  <w:bCs/>
                  <w:kern w:val="0"/>
                  <w:sz w:val="24"/>
                  <w:szCs w:val="24"/>
                  <w:rPrChange w:id="950" w:author="威(×_×)" w:date="2021-03-18T17:49:20Z">
                    <w:rPr>
                      <w:rFonts w:hint="eastAsia" w:ascii="微软雅黑" w:hAnsi="微软雅黑" w:eastAsia="微软雅黑" w:cs="微软雅黑"/>
                      <w:b/>
                      <w:bCs/>
                      <w:kern w:val="0"/>
                      <w:sz w:val="24"/>
                      <w:szCs w:val="24"/>
                    </w:rPr>
                  </w:rPrChange>
                </w:rPr>
                <w:t>Team</w:t>
              </w:r>
            </w:ins>
          </w:p>
        </w:tc>
        <w:tc>
          <w:tcPr>
            <w:tcW w:w="1392" w:type="dxa"/>
            <w:tcBorders>
              <w:top w:val="single" w:color="auto" w:sz="4" w:space="0"/>
              <w:left w:val="single" w:color="auto" w:sz="4" w:space="0"/>
              <w:bottom w:val="single" w:color="auto" w:sz="4" w:space="0"/>
              <w:right w:val="single" w:color="auto" w:sz="4" w:space="0"/>
            </w:tcBorders>
            <w:vAlign w:val="center"/>
            <w:tcPrChange w:id="951" w:author="威(×_×)" w:date="2021-03-18T17:00:59Z">
              <w:tcPr>
                <w:tcW w:w="1210" w:type="dxa"/>
                <w:tcBorders>
                  <w:top w:val="single" w:color="auto" w:sz="4" w:space="0"/>
                  <w:left w:val="single" w:color="auto" w:sz="4" w:space="0"/>
                  <w:bottom w:val="single" w:color="auto" w:sz="4" w:space="0"/>
                  <w:right w:val="single" w:color="auto" w:sz="4" w:space="0"/>
                </w:tcBorders>
                <w:vAlign w:val="center"/>
              </w:tcPr>
            </w:tcPrChange>
          </w:tcPr>
          <w:p>
            <w:pPr>
              <w:snapToGrid w:val="0"/>
              <w:spacing w:afterLines="0" w:line="20" w:lineRule="atLeast"/>
              <w:jc w:val="center"/>
              <w:rPr>
                <w:ins w:id="953" w:author="威(×_×)" w:date="2021-03-18T17:00:24Z"/>
                <w:rFonts w:hint="default" w:ascii="Times New Roman" w:hAnsi="Times New Roman" w:eastAsia="微软雅黑" w:cs="Times New Roman"/>
                <w:b/>
                <w:bCs/>
                <w:kern w:val="0"/>
                <w:sz w:val="24"/>
                <w:szCs w:val="24"/>
                <w:rPrChange w:id="954" w:author="威(×_×)" w:date="2021-03-18T17:49:20Z">
                  <w:rPr>
                    <w:ins w:id="955" w:author="威(×_×)" w:date="2021-03-18T17:00:24Z"/>
                    <w:rFonts w:hint="eastAsia" w:ascii="微软雅黑" w:hAnsi="微软雅黑" w:eastAsia="微软雅黑" w:cs="微软雅黑"/>
                    <w:b/>
                    <w:bCs/>
                    <w:kern w:val="0"/>
                    <w:sz w:val="24"/>
                    <w:szCs w:val="24"/>
                  </w:rPr>
                </w:rPrChange>
              </w:rPr>
              <w:pPrChange w:id="952" w:author="威(×_×)" w:date="2021-03-19T17:44:28Z">
                <w:pPr>
                  <w:spacing w:afterLines="0" w:line="20" w:lineRule="atLeast"/>
                  <w:jc w:val="center"/>
                </w:pPr>
              </w:pPrChange>
            </w:pPr>
            <w:r>
              <w:rPr>
                <w:rFonts w:hint="default" w:ascii="Times New Roman" w:hAnsi="Times New Roman" w:eastAsia="微软雅黑" w:cs="Times New Roman"/>
                <w:b/>
                <w:bCs/>
                <w:kern w:val="0"/>
                <w:sz w:val="24"/>
                <w:szCs w:val="24"/>
                <w:rPrChange w:id="956" w:author="威(×_×)" w:date="2021-03-18T17:49:20Z">
                  <w:rPr>
                    <w:rFonts w:hint="eastAsia" w:ascii="微软雅黑" w:hAnsi="微软雅黑" w:eastAsia="微软雅黑" w:cs="微软雅黑"/>
                    <w:b/>
                    <w:bCs/>
                    <w:kern w:val="0"/>
                    <w:sz w:val="24"/>
                    <w:szCs w:val="24"/>
                  </w:rPr>
                </w:rPrChange>
              </w:rPr>
              <w:t>设计机构</w:t>
            </w:r>
          </w:p>
          <w:p>
            <w:pPr>
              <w:snapToGrid w:val="0"/>
              <w:spacing w:afterLines="0" w:line="20" w:lineRule="atLeast"/>
              <w:jc w:val="center"/>
              <w:rPr>
                <w:rFonts w:hint="default" w:ascii="Times New Roman" w:hAnsi="Times New Roman" w:eastAsia="微软雅黑" w:cs="Times New Roman"/>
                <w:b/>
                <w:bCs/>
                <w:kern w:val="0"/>
                <w:sz w:val="24"/>
                <w:szCs w:val="24"/>
                <w:lang w:eastAsia="zh-CN"/>
                <w:rPrChange w:id="958" w:author="威(×_×)" w:date="2021-03-18T17:49:20Z">
                  <w:rPr>
                    <w:rFonts w:hint="eastAsia" w:ascii="微软雅黑" w:hAnsi="微软雅黑" w:eastAsia="微软雅黑" w:cs="微软雅黑"/>
                    <w:b/>
                    <w:bCs/>
                    <w:kern w:val="0"/>
                    <w:sz w:val="24"/>
                    <w:szCs w:val="24"/>
                    <w:lang w:eastAsia="zh-CN"/>
                  </w:rPr>
                </w:rPrChange>
              </w:rPr>
              <w:pPrChange w:id="957" w:author="威(×_×)" w:date="2021-03-19T17:44:28Z">
                <w:pPr>
                  <w:spacing w:afterLines="0" w:line="20" w:lineRule="atLeast"/>
                  <w:jc w:val="center"/>
                </w:pPr>
              </w:pPrChange>
            </w:pPr>
            <w:ins w:id="959" w:author="威(×_×)" w:date="2021-03-18T17:00:39Z">
              <w:r>
                <w:rPr>
                  <w:rFonts w:hint="default" w:ascii="Times New Roman" w:hAnsi="Times New Roman" w:eastAsia="微软雅黑" w:cs="Times New Roman"/>
                  <w:b/>
                  <w:bCs/>
                  <w:kern w:val="0"/>
                  <w:sz w:val="24"/>
                  <w:szCs w:val="24"/>
                  <w:rPrChange w:id="960" w:author="威(×_×)" w:date="2021-03-18T17:49:20Z">
                    <w:rPr>
                      <w:rFonts w:hint="eastAsia" w:ascii="微软雅黑" w:hAnsi="微软雅黑" w:eastAsia="微软雅黑" w:cs="微软雅黑"/>
                      <w:b/>
                      <w:bCs/>
                      <w:kern w:val="0"/>
                      <w:sz w:val="24"/>
                      <w:szCs w:val="24"/>
                    </w:rPr>
                  </w:rPrChange>
                </w:rPr>
                <w:t>Design Agenc</w:t>
              </w:r>
            </w:ins>
            <w:ins w:id="961" w:author="威(×_×)" w:date="2021-03-18T17:20:40Z">
              <w:r>
                <w:rPr>
                  <w:rFonts w:hint="default" w:ascii="Times New Roman" w:hAnsi="Times New Roman" w:eastAsia="微软雅黑" w:cs="Times New Roman"/>
                  <w:b/>
                  <w:bCs/>
                  <w:kern w:val="0"/>
                  <w:sz w:val="24"/>
                  <w:szCs w:val="24"/>
                  <w:lang w:val="en-US" w:eastAsia="zh-CN"/>
                  <w:rPrChange w:id="962" w:author="威(×_×)" w:date="2021-03-18T17:49:20Z">
                    <w:rPr>
                      <w:rFonts w:hint="eastAsia" w:ascii="微软雅黑" w:hAnsi="微软雅黑" w:eastAsia="微软雅黑" w:cs="微软雅黑"/>
                      <w:b/>
                      <w:bCs/>
                      <w:kern w:val="0"/>
                      <w:sz w:val="24"/>
                      <w:szCs w:val="24"/>
                      <w:lang w:val="en-US" w:eastAsia="zh-CN"/>
                    </w:rPr>
                  </w:rPrChange>
                </w:rPr>
                <w:t>y</w:t>
              </w:r>
            </w:ins>
          </w:p>
        </w:tc>
        <w:tc>
          <w:tcPr>
            <w:tcW w:w="997" w:type="dxa"/>
            <w:tcBorders>
              <w:top w:val="single" w:color="auto" w:sz="4" w:space="0"/>
              <w:left w:val="single" w:color="auto" w:sz="4" w:space="0"/>
              <w:bottom w:val="single" w:color="auto" w:sz="4" w:space="0"/>
              <w:right w:val="single" w:color="auto" w:sz="4" w:space="0"/>
            </w:tcBorders>
            <w:vAlign w:val="center"/>
            <w:tcPrChange w:id="963"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snapToGrid w:val="0"/>
              <w:spacing w:afterLines="0" w:line="20" w:lineRule="atLeast"/>
              <w:jc w:val="center"/>
              <w:rPr>
                <w:ins w:id="965" w:author="威(×_×)" w:date="2021-03-18T17:00:47Z"/>
                <w:rFonts w:hint="default" w:ascii="Times New Roman" w:hAnsi="Times New Roman" w:eastAsia="微软雅黑" w:cs="Times New Roman"/>
                <w:b/>
                <w:bCs/>
                <w:kern w:val="0"/>
                <w:sz w:val="24"/>
                <w:szCs w:val="24"/>
                <w:rPrChange w:id="966" w:author="威(×_×)" w:date="2021-03-18T17:49:20Z">
                  <w:rPr>
                    <w:ins w:id="967" w:author="威(×_×)" w:date="2021-03-18T17:00:47Z"/>
                    <w:rFonts w:hint="eastAsia" w:ascii="微软雅黑" w:hAnsi="微软雅黑" w:eastAsia="微软雅黑" w:cs="微软雅黑"/>
                    <w:b/>
                    <w:bCs/>
                    <w:kern w:val="0"/>
                    <w:sz w:val="24"/>
                    <w:szCs w:val="24"/>
                  </w:rPr>
                </w:rPrChange>
              </w:rPr>
              <w:pPrChange w:id="964" w:author="威(×_×)" w:date="2021-03-19T17:44:28Z">
                <w:pPr>
                  <w:spacing w:afterLines="0" w:line="20" w:lineRule="atLeast"/>
                  <w:jc w:val="center"/>
                </w:pPr>
              </w:pPrChange>
            </w:pPr>
            <w:r>
              <w:rPr>
                <w:rFonts w:hint="default" w:ascii="Times New Roman" w:hAnsi="Times New Roman" w:eastAsia="微软雅黑" w:cs="Times New Roman"/>
                <w:b/>
                <w:bCs/>
                <w:kern w:val="0"/>
                <w:sz w:val="24"/>
                <w:szCs w:val="24"/>
                <w:rPrChange w:id="968" w:author="威(×_×)" w:date="2021-03-18T17:49:20Z">
                  <w:rPr>
                    <w:rFonts w:hint="eastAsia" w:ascii="微软雅黑" w:hAnsi="微软雅黑" w:eastAsia="微软雅黑" w:cs="微软雅黑"/>
                    <w:b/>
                    <w:bCs/>
                    <w:kern w:val="0"/>
                    <w:sz w:val="24"/>
                    <w:szCs w:val="24"/>
                  </w:rPr>
                </w:rPrChange>
              </w:rPr>
              <w:t>姓名</w:t>
            </w:r>
          </w:p>
          <w:p>
            <w:pPr>
              <w:snapToGrid w:val="0"/>
              <w:spacing w:afterLines="0" w:line="20" w:lineRule="atLeast"/>
              <w:jc w:val="center"/>
              <w:rPr>
                <w:rFonts w:hint="default" w:ascii="Times New Roman" w:hAnsi="Times New Roman" w:eastAsia="微软雅黑" w:cs="Times New Roman"/>
                <w:b/>
                <w:bCs/>
                <w:kern w:val="0"/>
                <w:sz w:val="24"/>
                <w:szCs w:val="24"/>
                <w:rPrChange w:id="970" w:author="威(×_×)" w:date="2021-03-18T17:49:20Z">
                  <w:rPr>
                    <w:rFonts w:hint="eastAsia" w:ascii="微软雅黑" w:hAnsi="微软雅黑" w:eastAsia="微软雅黑" w:cs="微软雅黑"/>
                    <w:b/>
                    <w:bCs/>
                    <w:kern w:val="0"/>
                    <w:sz w:val="24"/>
                    <w:szCs w:val="24"/>
                  </w:rPr>
                </w:rPrChange>
              </w:rPr>
              <w:pPrChange w:id="969" w:author="威(×_×)" w:date="2021-03-19T17:44:28Z">
                <w:pPr>
                  <w:spacing w:afterLines="0" w:line="20" w:lineRule="atLeast"/>
                  <w:jc w:val="center"/>
                </w:pPr>
              </w:pPrChange>
            </w:pPr>
            <w:ins w:id="971" w:author="威(×_×)" w:date="2021-03-18T17:00:49Z">
              <w:r>
                <w:rPr>
                  <w:rFonts w:hint="default" w:ascii="Times New Roman" w:hAnsi="Times New Roman" w:eastAsia="微软雅黑" w:cs="Times New Roman"/>
                  <w:b/>
                  <w:bCs/>
                  <w:kern w:val="0"/>
                  <w:sz w:val="24"/>
                  <w:szCs w:val="24"/>
                  <w:rPrChange w:id="972" w:author="威(×_×)" w:date="2021-03-18T17:49:20Z">
                    <w:rPr>
                      <w:rFonts w:hint="eastAsia" w:ascii="微软雅黑" w:hAnsi="微软雅黑" w:eastAsia="微软雅黑" w:cs="微软雅黑"/>
                      <w:b/>
                      <w:bCs/>
                      <w:kern w:val="0"/>
                      <w:sz w:val="24"/>
                      <w:szCs w:val="24"/>
                    </w:rPr>
                  </w:rPrChange>
                </w:rPr>
                <w:t>Name</w:t>
              </w:r>
            </w:ins>
          </w:p>
        </w:tc>
        <w:tc>
          <w:tcPr>
            <w:tcW w:w="1242" w:type="dxa"/>
            <w:tcBorders>
              <w:top w:val="single" w:color="auto" w:sz="4" w:space="0"/>
              <w:left w:val="single" w:color="auto" w:sz="4" w:space="0"/>
              <w:bottom w:val="single" w:color="auto" w:sz="4" w:space="0"/>
              <w:right w:val="single" w:color="auto" w:sz="4" w:space="0"/>
            </w:tcBorders>
            <w:vAlign w:val="center"/>
            <w:tcPrChange w:id="973"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snapToGrid w:val="0"/>
              <w:spacing w:afterLines="0" w:line="20" w:lineRule="atLeast"/>
              <w:jc w:val="center"/>
              <w:rPr>
                <w:ins w:id="975" w:author="威(×_×)" w:date="2021-03-18T17:00:55Z"/>
                <w:rFonts w:hint="default" w:ascii="Times New Roman" w:hAnsi="Times New Roman" w:eastAsia="微软雅黑" w:cs="Times New Roman"/>
                <w:b/>
                <w:bCs/>
                <w:kern w:val="0"/>
                <w:sz w:val="24"/>
                <w:szCs w:val="24"/>
                <w:rPrChange w:id="976" w:author="威(×_×)" w:date="2021-03-18T17:49:20Z">
                  <w:rPr>
                    <w:ins w:id="977" w:author="威(×_×)" w:date="2021-03-18T17:00:55Z"/>
                    <w:rFonts w:hint="eastAsia" w:ascii="微软雅黑" w:hAnsi="微软雅黑" w:eastAsia="微软雅黑" w:cs="微软雅黑"/>
                    <w:b/>
                    <w:bCs/>
                    <w:kern w:val="0"/>
                    <w:sz w:val="24"/>
                    <w:szCs w:val="24"/>
                  </w:rPr>
                </w:rPrChange>
              </w:rPr>
              <w:pPrChange w:id="974" w:author="威(×_×)" w:date="2021-03-19T17:44:28Z">
                <w:pPr>
                  <w:spacing w:afterLines="0" w:line="20" w:lineRule="atLeast"/>
                  <w:jc w:val="center"/>
                </w:pPr>
              </w:pPrChange>
            </w:pPr>
            <w:r>
              <w:rPr>
                <w:rFonts w:hint="default" w:ascii="Times New Roman" w:hAnsi="Times New Roman" w:eastAsia="微软雅黑" w:cs="Times New Roman"/>
                <w:b/>
                <w:bCs/>
                <w:kern w:val="0"/>
                <w:sz w:val="24"/>
                <w:szCs w:val="24"/>
                <w:rPrChange w:id="978" w:author="威(×_×)" w:date="2021-03-18T17:49:20Z">
                  <w:rPr>
                    <w:rFonts w:hint="eastAsia" w:ascii="微软雅黑" w:hAnsi="微软雅黑" w:eastAsia="微软雅黑" w:cs="微软雅黑"/>
                    <w:b/>
                    <w:bCs/>
                    <w:kern w:val="0"/>
                    <w:sz w:val="24"/>
                    <w:szCs w:val="24"/>
                  </w:rPr>
                </w:rPrChange>
              </w:rPr>
              <w:t>职务</w:t>
            </w:r>
          </w:p>
          <w:p>
            <w:pPr>
              <w:snapToGrid w:val="0"/>
              <w:spacing w:afterLines="0" w:line="20" w:lineRule="atLeast"/>
              <w:jc w:val="center"/>
              <w:rPr>
                <w:rFonts w:hint="default" w:ascii="Times New Roman" w:hAnsi="Times New Roman" w:eastAsia="微软雅黑" w:cs="Times New Roman"/>
                <w:b/>
                <w:bCs/>
                <w:kern w:val="0"/>
                <w:sz w:val="24"/>
                <w:szCs w:val="24"/>
                <w:rPrChange w:id="980" w:author="威(×_×)" w:date="2021-03-18T17:49:20Z">
                  <w:rPr>
                    <w:rFonts w:hint="eastAsia" w:ascii="微软雅黑" w:hAnsi="微软雅黑" w:eastAsia="微软雅黑" w:cs="微软雅黑"/>
                    <w:b/>
                    <w:bCs/>
                    <w:kern w:val="0"/>
                    <w:sz w:val="24"/>
                    <w:szCs w:val="24"/>
                  </w:rPr>
                </w:rPrChange>
              </w:rPr>
              <w:pPrChange w:id="979" w:author="威(×_×)" w:date="2021-03-19T17:44:28Z">
                <w:pPr>
                  <w:spacing w:afterLines="0" w:line="20" w:lineRule="atLeast"/>
                  <w:jc w:val="center"/>
                </w:pPr>
              </w:pPrChange>
            </w:pPr>
            <w:ins w:id="981" w:author="威(×_×)" w:date="2021-03-18T17:00:57Z">
              <w:r>
                <w:rPr>
                  <w:rFonts w:hint="default" w:ascii="Times New Roman" w:hAnsi="Times New Roman" w:eastAsia="微软雅黑" w:cs="Times New Roman"/>
                  <w:b/>
                  <w:bCs/>
                  <w:kern w:val="0"/>
                  <w:sz w:val="24"/>
                  <w:szCs w:val="24"/>
                  <w:rPrChange w:id="982" w:author="威(×_×)" w:date="2021-03-18T17:49:20Z">
                    <w:rPr>
                      <w:rFonts w:hint="eastAsia" w:ascii="微软雅黑" w:hAnsi="微软雅黑" w:eastAsia="微软雅黑" w:cs="微软雅黑"/>
                      <w:b/>
                      <w:bCs/>
                      <w:kern w:val="0"/>
                      <w:sz w:val="24"/>
                      <w:szCs w:val="24"/>
                    </w:rPr>
                  </w:rPrChange>
                </w:rPr>
                <w:t>Position</w:t>
              </w:r>
            </w:ins>
          </w:p>
        </w:tc>
        <w:tc>
          <w:tcPr>
            <w:tcW w:w="2716" w:type="dxa"/>
            <w:tcBorders>
              <w:top w:val="single" w:color="auto" w:sz="4" w:space="0"/>
              <w:left w:val="single" w:color="auto" w:sz="4" w:space="0"/>
              <w:bottom w:val="single" w:color="auto" w:sz="4" w:space="0"/>
              <w:right w:val="single" w:color="auto" w:sz="4" w:space="0"/>
            </w:tcBorders>
            <w:vAlign w:val="center"/>
            <w:tcPrChange w:id="983"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snapToGrid w:val="0"/>
              <w:spacing w:afterLines="0" w:line="20" w:lineRule="atLeast"/>
              <w:jc w:val="center"/>
              <w:rPr>
                <w:ins w:id="985" w:author="威(×_×)" w:date="2021-03-18T17:01:03Z"/>
                <w:rFonts w:hint="default" w:ascii="Times New Roman" w:hAnsi="Times New Roman" w:eastAsia="微软雅黑" w:cs="Times New Roman"/>
                <w:b/>
                <w:bCs/>
                <w:kern w:val="0"/>
                <w:sz w:val="24"/>
                <w:szCs w:val="24"/>
                <w:rPrChange w:id="986" w:author="威(×_×)" w:date="2021-03-18T17:49:20Z">
                  <w:rPr>
                    <w:ins w:id="987" w:author="威(×_×)" w:date="2021-03-18T17:01:03Z"/>
                    <w:rFonts w:hint="eastAsia" w:ascii="微软雅黑" w:hAnsi="微软雅黑" w:eastAsia="微软雅黑" w:cs="微软雅黑"/>
                    <w:b/>
                    <w:bCs/>
                    <w:kern w:val="0"/>
                    <w:sz w:val="24"/>
                    <w:szCs w:val="24"/>
                  </w:rPr>
                </w:rPrChange>
              </w:rPr>
              <w:pPrChange w:id="984" w:author="威(×_×)" w:date="2021-03-19T17:44:28Z">
                <w:pPr>
                  <w:spacing w:afterLines="0" w:line="20" w:lineRule="atLeast"/>
                  <w:jc w:val="center"/>
                </w:pPr>
              </w:pPrChange>
            </w:pPr>
            <w:r>
              <w:rPr>
                <w:rFonts w:hint="default" w:ascii="Times New Roman" w:hAnsi="Times New Roman" w:eastAsia="微软雅黑" w:cs="Times New Roman"/>
                <w:b/>
                <w:bCs/>
                <w:kern w:val="0"/>
                <w:sz w:val="24"/>
                <w:szCs w:val="24"/>
                <w:rPrChange w:id="988" w:author="威(×_×)" w:date="2021-03-18T17:49:20Z">
                  <w:rPr>
                    <w:rFonts w:hint="eastAsia" w:ascii="微软雅黑" w:hAnsi="微软雅黑" w:eastAsia="微软雅黑" w:cs="微软雅黑"/>
                    <w:b/>
                    <w:bCs/>
                    <w:kern w:val="0"/>
                    <w:sz w:val="24"/>
                    <w:szCs w:val="24"/>
                  </w:rPr>
                </w:rPrChange>
              </w:rPr>
              <w:t>拟承担的设计工作</w:t>
            </w:r>
          </w:p>
          <w:p>
            <w:pPr>
              <w:snapToGrid w:val="0"/>
              <w:spacing w:afterLines="0" w:line="20" w:lineRule="atLeast"/>
              <w:jc w:val="center"/>
              <w:rPr>
                <w:rFonts w:hint="default" w:ascii="Times New Roman" w:hAnsi="Times New Roman" w:eastAsia="微软雅黑" w:cs="Times New Roman"/>
                <w:b/>
                <w:bCs/>
                <w:kern w:val="0"/>
                <w:sz w:val="24"/>
                <w:szCs w:val="24"/>
                <w:rPrChange w:id="990" w:author="威(×_×)" w:date="2021-03-18T17:49:20Z">
                  <w:rPr>
                    <w:rFonts w:hint="eastAsia" w:ascii="微软雅黑" w:hAnsi="微软雅黑" w:eastAsia="微软雅黑" w:cs="微软雅黑"/>
                    <w:b/>
                    <w:bCs/>
                    <w:kern w:val="0"/>
                    <w:sz w:val="24"/>
                    <w:szCs w:val="24"/>
                  </w:rPr>
                </w:rPrChange>
              </w:rPr>
              <w:pPrChange w:id="989" w:author="威(×_×)" w:date="2021-03-19T17:44:28Z">
                <w:pPr>
                  <w:spacing w:afterLines="0" w:line="20" w:lineRule="atLeast"/>
                  <w:jc w:val="center"/>
                </w:pPr>
              </w:pPrChange>
            </w:pPr>
            <w:ins w:id="991" w:author="威(×_×)" w:date="2021-03-18T17:01:04Z">
              <w:r>
                <w:rPr>
                  <w:rFonts w:hint="default" w:ascii="Times New Roman" w:hAnsi="Times New Roman" w:eastAsia="微软雅黑" w:cs="Times New Roman"/>
                  <w:b/>
                  <w:bCs/>
                  <w:kern w:val="0"/>
                  <w:sz w:val="24"/>
                  <w:szCs w:val="24"/>
                  <w:rPrChange w:id="992" w:author="威(×_×)" w:date="2021-03-18T17:49:20Z">
                    <w:rPr>
                      <w:rFonts w:hint="eastAsia" w:ascii="微软雅黑" w:hAnsi="微软雅黑" w:eastAsia="微软雅黑" w:cs="微软雅黑"/>
                      <w:b/>
                      <w:bCs/>
                      <w:kern w:val="0"/>
                      <w:sz w:val="24"/>
                      <w:szCs w:val="24"/>
                    </w:rPr>
                  </w:rPrChange>
                </w:rPr>
                <w:t>Design work to be undertaken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993"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80" w:hRule="atLeast"/>
          <w:jc w:val="center"/>
          <w:trPrChange w:id="993" w:author="威(×_×)" w:date="2021-03-18T17:00:59Z">
            <w:trPr>
              <w:trHeight w:val="380" w:hRule="atLeast"/>
              <w:jc w:val="center"/>
            </w:trPr>
          </w:trPrChange>
        </w:trPr>
        <w:tc>
          <w:tcPr>
            <w:tcW w:w="3254" w:type="dxa"/>
            <w:tcBorders>
              <w:top w:val="single" w:color="auto" w:sz="4" w:space="0"/>
              <w:left w:val="single" w:color="auto" w:sz="4" w:space="0"/>
              <w:bottom w:val="single" w:color="auto" w:sz="4" w:space="0"/>
              <w:right w:val="single" w:color="auto" w:sz="4" w:space="0"/>
            </w:tcBorders>
            <w:vAlign w:val="center"/>
            <w:tcPrChange w:id="994" w:author="威(×_×)" w:date="2021-03-18T17:00:59Z">
              <w:tcPr>
                <w:tcW w:w="3254" w:type="dxa"/>
                <w:tcBorders>
                  <w:top w:val="single" w:color="auto" w:sz="4" w:space="0"/>
                  <w:left w:val="single" w:color="auto" w:sz="4" w:space="0"/>
                  <w:bottom w:val="single" w:color="auto" w:sz="4" w:space="0"/>
                  <w:right w:val="single" w:color="auto" w:sz="4" w:space="0"/>
                </w:tcBorders>
                <w:vAlign w:val="center"/>
              </w:tcPr>
            </w:tcPrChange>
          </w:tcPr>
          <w:p>
            <w:pPr>
              <w:snapToGrid w:val="0"/>
              <w:spacing w:after="156" w:line="20" w:lineRule="atLeast"/>
              <w:jc w:val="center"/>
              <w:rPr>
                <w:ins w:id="996" w:author="威(×_×)" w:date="2021-03-18T17:01:10Z"/>
                <w:rFonts w:hint="default" w:ascii="Times New Roman" w:hAnsi="Times New Roman" w:eastAsia="微软雅黑" w:cs="Times New Roman"/>
                <w:kern w:val="0"/>
                <w:sz w:val="24"/>
                <w:szCs w:val="24"/>
                <w:rPrChange w:id="997" w:author="威(×_×)" w:date="2021-03-18T17:49:20Z">
                  <w:rPr>
                    <w:ins w:id="998" w:author="威(×_×)" w:date="2021-03-18T17:01:10Z"/>
                    <w:rFonts w:hint="eastAsia" w:ascii="微软雅黑" w:hAnsi="微软雅黑" w:eastAsia="微软雅黑" w:cs="微软雅黑"/>
                    <w:kern w:val="0"/>
                    <w:sz w:val="24"/>
                    <w:szCs w:val="24"/>
                  </w:rPr>
                </w:rPrChange>
              </w:rPr>
              <w:pPrChange w:id="995" w:author="威(×_×)" w:date="2021-03-19T17:44:28Z">
                <w:pPr>
                  <w:spacing w:after="156" w:line="20" w:lineRule="atLeast"/>
                  <w:jc w:val="center"/>
                </w:pPr>
              </w:pPrChange>
            </w:pPr>
            <w:r>
              <w:rPr>
                <w:rFonts w:hint="default" w:ascii="Times New Roman" w:hAnsi="Times New Roman" w:eastAsia="微软雅黑" w:cs="Times New Roman"/>
                <w:kern w:val="0"/>
                <w:sz w:val="24"/>
                <w:szCs w:val="24"/>
                <w:rPrChange w:id="999" w:author="威(×_×)" w:date="2021-03-18T17:49:20Z">
                  <w:rPr>
                    <w:rFonts w:hint="eastAsia" w:ascii="微软雅黑" w:hAnsi="微软雅黑" w:eastAsia="微软雅黑" w:cs="微软雅黑"/>
                    <w:kern w:val="0"/>
                    <w:sz w:val="24"/>
                    <w:szCs w:val="24"/>
                  </w:rPr>
                </w:rPrChange>
              </w:rPr>
              <w:t>项目负责人</w:t>
            </w:r>
          </w:p>
          <w:p>
            <w:pPr>
              <w:snapToGrid w:val="0"/>
              <w:spacing w:after="156" w:line="20" w:lineRule="atLeast"/>
              <w:jc w:val="center"/>
              <w:rPr>
                <w:rFonts w:hint="default" w:ascii="Times New Roman" w:hAnsi="Times New Roman" w:eastAsia="微软雅黑" w:cs="Times New Roman"/>
                <w:kern w:val="0"/>
                <w:sz w:val="24"/>
                <w:szCs w:val="24"/>
                <w:rPrChange w:id="1001" w:author="威(×_×)" w:date="2021-03-18T17:49:20Z">
                  <w:rPr>
                    <w:rFonts w:hint="eastAsia" w:ascii="微软雅黑" w:hAnsi="微软雅黑" w:eastAsia="微软雅黑" w:cs="微软雅黑"/>
                    <w:kern w:val="0"/>
                    <w:sz w:val="24"/>
                    <w:szCs w:val="24"/>
                  </w:rPr>
                </w:rPrChange>
              </w:rPr>
              <w:pPrChange w:id="1000" w:author="威(×_×)" w:date="2021-03-19T17:44:28Z">
                <w:pPr>
                  <w:spacing w:after="156" w:line="20" w:lineRule="atLeast"/>
                  <w:jc w:val="center"/>
                </w:pPr>
              </w:pPrChange>
            </w:pPr>
            <w:ins w:id="1002" w:author="威(×_×)" w:date="2021-03-18T17:01:12Z">
              <w:r>
                <w:rPr>
                  <w:rFonts w:hint="default" w:ascii="Times New Roman" w:hAnsi="Times New Roman" w:eastAsia="微软雅黑" w:cs="Times New Roman"/>
                  <w:kern w:val="0"/>
                  <w:sz w:val="24"/>
                  <w:szCs w:val="24"/>
                  <w:rPrChange w:id="1003" w:author="威(×_×)" w:date="2021-03-18T17:49:20Z">
                    <w:rPr>
                      <w:rFonts w:hint="eastAsia" w:ascii="微软雅黑" w:hAnsi="微软雅黑" w:eastAsia="微软雅黑" w:cs="微软雅黑"/>
                      <w:kern w:val="0"/>
                      <w:sz w:val="24"/>
                      <w:szCs w:val="24"/>
                    </w:rPr>
                  </w:rPrChange>
                </w:rPr>
                <w:t>Project leader</w:t>
              </w:r>
            </w:ins>
          </w:p>
        </w:tc>
        <w:tc>
          <w:tcPr>
            <w:tcW w:w="1392" w:type="dxa"/>
            <w:tcBorders>
              <w:top w:val="single" w:color="auto" w:sz="4" w:space="0"/>
              <w:left w:val="single" w:color="auto" w:sz="4" w:space="0"/>
              <w:bottom w:val="single" w:color="auto" w:sz="4" w:space="0"/>
              <w:right w:val="single" w:color="auto" w:sz="4" w:space="0"/>
            </w:tcBorders>
            <w:vAlign w:val="center"/>
            <w:tcPrChange w:id="1004" w:author="威(×_×)" w:date="2021-03-18T17:00:59Z">
              <w:tcPr>
                <w:tcW w:w="121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216" w:firstLineChars="90"/>
              <w:jc w:val="center"/>
              <w:outlineLvl w:val="2"/>
              <w:rPr>
                <w:rFonts w:ascii="Times New Roman" w:hAnsi="Times New Roman" w:eastAsia="微软雅黑" w:cs="Times New Roman"/>
                <w:kern w:val="0"/>
                <w:sz w:val="24"/>
                <w:szCs w:val="24"/>
                <w:rPrChange w:id="1006" w:author="威(×_×)" w:date="2021-03-18T17:49:20Z">
                  <w:rPr>
                    <w:rFonts w:ascii="微软雅黑" w:hAnsi="微软雅黑" w:eastAsia="微软雅黑" w:cs="微软雅黑"/>
                    <w:kern w:val="0"/>
                    <w:sz w:val="24"/>
                    <w:szCs w:val="24"/>
                  </w:rPr>
                </w:rPrChange>
              </w:rPr>
              <w:pPrChange w:id="1005" w:author="威(×_×)" w:date="2021-03-19T17:44:28Z">
                <w:pPr>
                  <w:keepNext/>
                  <w:keepLines/>
                  <w:spacing w:before="240" w:after="156" w:line="20" w:lineRule="atLeast"/>
                  <w:ind w:firstLine="216" w:firstLineChars="90"/>
                  <w:jc w:val="center"/>
                  <w:outlineLvl w:val="2"/>
                </w:pPr>
              </w:pPrChange>
            </w:pPr>
          </w:p>
        </w:tc>
        <w:tc>
          <w:tcPr>
            <w:tcW w:w="997" w:type="dxa"/>
            <w:tcBorders>
              <w:top w:val="single" w:color="auto" w:sz="4" w:space="0"/>
              <w:left w:val="single" w:color="auto" w:sz="4" w:space="0"/>
              <w:bottom w:val="single" w:color="auto" w:sz="4" w:space="0"/>
              <w:right w:val="single" w:color="auto" w:sz="4" w:space="0"/>
            </w:tcBorders>
            <w:vAlign w:val="center"/>
            <w:tcPrChange w:id="1007"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216" w:firstLineChars="90"/>
              <w:jc w:val="center"/>
              <w:outlineLvl w:val="2"/>
              <w:rPr>
                <w:rFonts w:ascii="Times New Roman" w:hAnsi="Times New Roman" w:eastAsia="微软雅黑" w:cs="Times New Roman"/>
                <w:kern w:val="0"/>
                <w:sz w:val="24"/>
                <w:szCs w:val="24"/>
                <w:rPrChange w:id="1009" w:author="威(×_×)" w:date="2021-03-18T17:49:20Z">
                  <w:rPr>
                    <w:rFonts w:ascii="微软雅黑" w:hAnsi="微软雅黑" w:eastAsia="微软雅黑" w:cs="微软雅黑"/>
                    <w:kern w:val="0"/>
                    <w:sz w:val="24"/>
                    <w:szCs w:val="24"/>
                  </w:rPr>
                </w:rPrChange>
              </w:rPr>
              <w:pPrChange w:id="1008" w:author="威(×_×)" w:date="2021-03-19T17:44:28Z">
                <w:pPr>
                  <w:keepNext/>
                  <w:keepLines/>
                  <w:spacing w:before="240" w:after="156" w:line="20" w:lineRule="atLeast"/>
                  <w:ind w:firstLine="216" w:firstLineChars="90"/>
                  <w:jc w:val="center"/>
                  <w:outlineLvl w:val="2"/>
                </w:pPr>
              </w:pPrChange>
            </w:pPr>
          </w:p>
        </w:tc>
        <w:tc>
          <w:tcPr>
            <w:tcW w:w="1242" w:type="dxa"/>
            <w:tcBorders>
              <w:top w:val="single" w:color="auto" w:sz="4" w:space="0"/>
              <w:left w:val="single" w:color="auto" w:sz="4" w:space="0"/>
              <w:bottom w:val="single" w:color="auto" w:sz="4" w:space="0"/>
              <w:right w:val="single" w:color="auto" w:sz="4" w:space="0"/>
            </w:tcBorders>
            <w:vAlign w:val="center"/>
            <w:tcPrChange w:id="1010"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12" w:author="威(×_×)" w:date="2021-03-18T17:49:20Z">
                  <w:rPr>
                    <w:rFonts w:ascii="微软雅黑" w:hAnsi="微软雅黑" w:eastAsia="微软雅黑" w:cs="微软雅黑"/>
                    <w:kern w:val="0"/>
                    <w:sz w:val="24"/>
                    <w:szCs w:val="24"/>
                  </w:rPr>
                </w:rPrChange>
              </w:rPr>
              <w:pPrChange w:id="1011" w:author="威(×_×)" w:date="2021-03-19T17:44:28Z">
                <w:pPr>
                  <w:keepNext/>
                  <w:keepLines/>
                  <w:spacing w:before="240" w:after="156" w:line="20" w:lineRule="atLeast"/>
                  <w:ind w:firstLine="440"/>
                  <w:jc w:val="center"/>
                  <w:outlineLvl w:val="2"/>
                </w:pPr>
              </w:pPrChange>
            </w:pPr>
          </w:p>
        </w:tc>
        <w:tc>
          <w:tcPr>
            <w:tcW w:w="2716" w:type="dxa"/>
            <w:tcBorders>
              <w:top w:val="single" w:color="auto" w:sz="4" w:space="0"/>
              <w:left w:val="single" w:color="auto" w:sz="4" w:space="0"/>
              <w:bottom w:val="single" w:color="auto" w:sz="4" w:space="0"/>
              <w:right w:val="single" w:color="auto" w:sz="4" w:space="0"/>
            </w:tcBorders>
            <w:vAlign w:val="center"/>
            <w:tcPrChange w:id="1013"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15" w:author="威(×_×)" w:date="2021-03-18T17:49:20Z">
                  <w:rPr>
                    <w:rFonts w:ascii="微软雅黑" w:hAnsi="微软雅黑" w:eastAsia="微软雅黑" w:cs="微软雅黑"/>
                    <w:kern w:val="0"/>
                    <w:sz w:val="24"/>
                    <w:szCs w:val="24"/>
                  </w:rPr>
                </w:rPrChange>
              </w:rPr>
              <w:pPrChange w:id="1014" w:author="威(×_×)" w:date="2021-03-19T17:44:28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16"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6" w:hRule="atLeast"/>
          <w:jc w:val="center"/>
          <w:trPrChange w:id="1016" w:author="威(×_×)" w:date="2021-03-18T17:00:59Z">
            <w:trPr>
              <w:trHeight w:val="366" w:hRule="atLeast"/>
              <w:jc w:val="center"/>
            </w:trPr>
          </w:trPrChange>
        </w:trPr>
        <w:tc>
          <w:tcPr>
            <w:tcW w:w="3254" w:type="dxa"/>
            <w:tcBorders>
              <w:top w:val="single" w:color="auto" w:sz="4" w:space="0"/>
              <w:left w:val="single" w:color="auto" w:sz="4" w:space="0"/>
              <w:right w:val="single" w:color="auto" w:sz="4" w:space="0"/>
            </w:tcBorders>
            <w:vAlign w:val="center"/>
            <w:tcPrChange w:id="1017" w:author="威(×_×)" w:date="2021-03-18T17:00:59Z">
              <w:tcPr>
                <w:tcW w:w="3254" w:type="dxa"/>
                <w:tcBorders>
                  <w:top w:val="single" w:color="auto" w:sz="4" w:space="0"/>
                  <w:left w:val="single" w:color="auto" w:sz="4" w:space="0"/>
                  <w:right w:val="single" w:color="auto" w:sz="4" w:space="0"/>
                </w:tcBorders>
                <w:vAlign w:val="center"/>
              </w:tcPr>
            </w:tcPrChange>
          </w:tcPr>
          <w:p>
            <w:pPr>
              <w:snapToGrid w:val="0"/>
              <w:spacing w:after="156" w:line="20" w:lineRule="atLeast"/>
              <w:jc w:val="center"/>
              <w:rPr>
                <w:ins w:id="1019" w:author="威(×_×)" w:date="2021-03-18T17:01:22Z"/>
                <w:rFonts w:hint="default" w:ascii="Times New Roman" w:hAnsi="Times New Roman" w:eastAsia="微软雅黑" w:cs="Times New Roman"/>
                <w:kern w:val="0"/>
                <w:sz w:val="24"/>
                <w:szCs w:val="24"/>
                <w:rPrChange w:id="1020" w:author="威(×_×)" w:date="2021-03-18T17:49:20Z">
                  <w:rPr>
                    <w:ins w:id="1021" w:author="威(×_×)" w:date="2021-03-18T17:01:22Z"/>
                    <w:rFonts w:hint="eastAsia" w:ascii="微软雅黑" w:hAnsi="微软雅黑" w:eastAsia="微软雅黑" w:cs="微软雅黑"/>
                    <w:kern w:val="0"/>
                    <w:sz w:val="24"/>
                    <w:szCs w:val="24"/>
                  </w:rPr>
                </w:rPrChange>
              </w:rPr>
              <w:pPrChange w:id="1018" w:author="威(×_×)" w:date="2021-03-19T17:44:28Z">
                <w:pPr>
                  <w:spacing w:after="156" w:line="20" w:lineRule="atLeast"/>
                  <w:jc w:val="center"/>
                </w:pPr>
              </w:pPrChange>
            </w:pPr>
            <w:r>
              <w:rPr>
                <w:rFonts w:hint="default" w:ascii="Times New Roman" w:hAnsi="Times New Roman" w:eastAsia="微软雅黑" w:cs="Times New Roman"/>
                <w:kern w:val="0"/>
                <w:sz w:val="24"/>
                <w:szCs w:val="24"/>
                <w:rPrChange w:id="1022" w:author="威(×_×)" w:date="2021-03-18T17:49:20Z">
                  <w:rPr>
                    <w:rFonts w:hint="eastAsia" w:ascii="微软雅黑" w:hAnsi="微软雅黑" w:eastAsia="微软雅黑" w:cs="微软雅黑"/>
                    <w:kern w:val="0"/>
                    <w:sz w:val="24"/>
                    <w:szCs w:val="24"/>
                  </w:rPr>
                </w:rPrChange>
              </w:rPr>
              <w:t>主创设计师1</w:t>
            </w:r>
          </w:p>
          <w:p>
            <w:pPr>
              <w:snapToGrid w:val="0"/>
              <w:spacing w:after="156" w:line="20" w:lineRule="atLeast"/>
              <w:jc w:val="center"/>
              <w:rPr>
                <w:rFonts w:hint="default" w:ascii="Times New Roman" w:hAnsi="Times New Roman" w:eastAsia="微软雅黑" w:cs="Times New Roman"/>
                <w:kern w:val="0"/>
                <w:sz w:val="24"/>
                <w:szCs w:val="24"/>
                <w:rPrChange w:id="1024" w:author="威(×_×)" w:date="2021-03-18T17:49:20Z">
                  <w:rPr>
                    <w:rFonts w:hint="eastAsia" w:ascii="微软雅黑" w:hAnsi="微软雅黑" w:eastAsia="微软雅黑" w:cs="微软雅黑"/>
                    <w:kern w:val="0"/>
                    <w:sz w:val="24"/>
                    <w:szCs w:val="24"/>
                  </w:rPr>
                </w:rPrChange>
              </w:rPr>
              <w:pPrChange w:id="1023" w:author="威(×_×)" w:date="2021-03-19T17:44:28Z">
                <w:pPr>
                  <w:spacing w:after="156" w:line="20" w:lineRule="atLeast"/>
                  <w:jc w:val="center"/>
                </w:pPr>
              </w:pPrChange>
            </w:pPr>
            <w:ins w:id="1025" w:author="威(×_×)" w:date="2021-03-18T17:01:24Z">
              <w:r>
                <w:rPr>
                  <w:rFonts w:hint="default" w:ascii="Times New Roman" w:hAnsi="Times New Roman" w:eastAsia="微软雅黑" w:cs="Times New Roman"/>
                  <w:kern w:val="0"/>
                  <w:sz w:val="24"/>
                  <w:szCs w:val="24"/>
                  <w:rPrChange w:id="1026" w:author="威(×_×)" w:date="2021-03-18T17:49:20Z">
                    <w:rPr>
                      <w:rFonts w:hint="eastAsia" w:ascii="微软雅黑" w:hAnsi="微软雅黑" w:eastAsia="微软雅黑" w:cs="微软雅黑"/>
                      <w:kern w:val="0"/>
                      <w:sz w:val="24"/>
                      <w:szCs w:val="24"/>
                    </w:rPr>
                  </w:rPrChange>
                </w:rPr>
                <w:t>principal designers 1</w:t>
              </w:r>
            </w:ins>
          </w:p>
        </w:tc>
        <w:tc>
          <w:tcPr>
            <w:tcW w:w="1392" w:type="dxa"/>
            <w:tcBorders>
              <w:top w:val="single" w:color="auto" w:sz="4" w:space="0"/>
              <w:left w:val="single" w:color="auto" w:sz="4" w:space="0"/>
              <w:right w:val="single" w:color="auto" w:sz="4" w:space="0"/>
            </w:tcBorders>
            <w:vAlign w:val="center"/>
            <w:tcPrChange w:id="1027" w:author="威(×_×)" w:date="2021-03-18T17:00:59Z">
              <w:tcPr>
                <w:tcW w:w="1210" w:type="dxa"/>
                <w:tcBorders>
                  <w:top w:val="single" w:color="auto" w:sz="4" w:space="0"/>
                  <w:left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29" w:author="威(×_×)" w:date="2021-03-18T17:49:20Z">
                  <w:rPr>
                    <w:rFonts w:ascii="微软雅黑" w:hAnsi="微软雅黑" w:eastAsia="微软雅黑" w:cs="微软雅黑"/>
                    <w:kern w:val="0"/>
                    <w:sz w:val="24"/>
                    <w:szCs w:val="24"/>
                  </w:rPr>
                </w:rPrChange>
              </w:rPr>
              <w:pPrChange w:id="1028" w:author="威(×_×)" w:date="2021-03-19T17:44:28Z">
                <w:pPr>
                  <w:keepNext/>
                  <w:keepLines/>
                  <w:spacing w:before="240" w:after="156" w:line="20" w:lineRule="atLeast"/>
                  <w:ind w:firstLine="440"/>
                  <w:jc w:val="center"/>
                  <w:outlineLvl w:val="2"/>
                </w:pPr>
              </w:pPrChange>
            </w:pPr>
          </w:p>
        </w:tc>
        <w:tc>
          <w:tcPr>
            <w:tcW w:w="997" w:type="dxa"/>
            <w:tcBorders>
              <w:top w:val="single" w:color="auto" w:sz="4" w:space="0"/>
              <w:left w:val="single" w:color="auto" w:sz="4" w:space="0"/>
              <w:bottom w:val="single" w:color="auto" w:sz="4" w:space="0"/>
              <w:right w:val="single" w:color="auto" w:sz="4" w:space="0"/>
            </w:tcBorders>
            <w:vAlign w:val="center"/>
            <w:tcPrChange w:id="1030"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32" w:author="威(×_×)" w:date="2021-03-18T17:49:20Z">
                  <w:rPr>
                    <w:rFonts w:ascii="微软雅黑" w:hAnsi="微软雅黑" w:eastAsia="微软雅黑" w:cs="微软雅黑"/>
                    <w:kern w:val="0"/>
                    <w:sz w:val="24"/>
                    <w:szCs w:val="24"/>
                  </w:rPr>
                </w:rPrChange>
              </w:rPr>
              <w:pPrChange w:id="1031" w:author="威(×_×)" w:date="2021-03-19T17:44:28Z">
                <w:pPr>
                  <w:keepNext/>
                  <w:keepLines/>
                  <w:spacing w:before="240" w:after="156" w:line="20" w:lineRule="atLeast"/>
                  <w:ind w:firstLine="440"/>
                  <w:jc w:val="center"/>
                  <w:outlineLvl w:val="2"/>
                </w:pPr>
              </w:pPrChange>
            </w:pPr>
          </w:p>
        </w:tc>
        <w:tc>
          <w:tcPr>
            <w:tcW w:w="1242" w:type="dxa"/>
            <w:tcBorders>
              <w:top w:val="single" w:color="auto" w:sz="4" w:space="0"/>
              <w:left w:val="single" w:color="auto" w:sz="4" w:space="0"/>
              <w:bottom w:val="single" w:color="auto" w:sz="4" w:space="0"/>
              <w:right w:val="single" w:color="auto" w:sz="4" w:space="0"/>
            </w:tcBorders>
            <w:vAlign w:val="center"/>
            <w:tcPrChange w:id="1033"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35" w:author="威(×_×)" w:date="2021-03-18T17:49:20Z">
                  <w:rPr>
                    <w:rFonts w:ascii="微软雅黑" w:hAnsi="微软雅黑" w:eastAsia="微软雅黑" w:cs="微软雅黑"/>
                    <w:kern w:val="0"/>
                    <w:sz w:val="24"/>
                    <w:szCs w:val="24"/>
                  </w:rPr>
                </w:rPrChange>
              </w:rPr>
              <w:pPrChange w:id="1034" w:author="威(×_×)" w:date="2021-03-19T17:44:28Z">
                <w:pPr>
                  <w:keepNext/>
                  <w:keepLines/>
                  <w:spacing w:before="240" w:after="156" w:line="20" w:lineRule="atLeast"/>
                  <w:ind w:firstLine="440"/>
                  <w:jc w:val="center"/>
                  <w:outlineLvl w:val="2"/>
                </w:pPr>
              </w:pPrChange>
            </w:pPr>
          </w:p>
        </w:tc>
        <w:tc>
          <w:tcPr>
            <w:tcW w:w="2716" w:type="dxa"/>
            <w:tcBorders>
              <w:top w:val="single" w:color="auto" w:sz="4" w:space="0"/>
              <w:left w:val="single" w:color="auto" w:sz="4" w:space="0"/>
              <w:bottom w:val="single" w:color="auto" w:sz="4" w:space="0"/>
              <w:right w:val="single" w:color="auto" w:sz="4" w:space="0"/>
            </w:tcBorders>
            <w:vAlign w:val="center"/>
            <w:tcPrChange w:id="1036"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38" w:author="威(×_×)" w:date="2021-03-18T17:49:20Z">
                  <w:rPr>
                    <w:rFonts w:ascii="微软雅黑" w:hAnsi="微软雅黑" w:eastAsia="微软雅黑" w:cs="微软雅黑"/>
                    <w:kern w:val="0"/>
                    <w:sz w:val="24"/>
                    <w:szCs w:val="24"/>
                  </w:rPr>
                </w:rPrChange>
              </w:rPr>
              <w:pPrChange w:id="1037" w:author="威(×_×)" w:date="2021-03-19T17:44:28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39"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6" w:hRule="atLeast"/>
          <w:jc w:val="center"/>
          <w:trPrChange w:id="1039" w:author="威(×_×)" w:date="2021-03-18T17:00:59Z">
            <w:trPr>
              <w:trHeight w:val="366" w:hRule="atLeast"/>
              <w:jc w:val="center"/>
            </w:trPr>
          </w:trPrChange>
        </w:trPr>
        <w:tc>
          <w:tcPr>
            <w:tcW w:w="3254" w:type="dxa"/>
            <w:tcBorders>
              <w:top w:val="single" w:color="auto" w:sz="4" w:space="0"/>
              <w:left w:val="single" w:color="auto" w:sz="4" w:space="0"/>
              <w:right w:val="single" w:color="auto" w:sz="4" w:space="0"/>
            </w:tcBorders>
            <w:vAlign w:val="center"/>
            <w:tcPrChange w:id="1040" w:author="威(×_×)" w:date="2021-03-18T17:00:59Z">
              <w:tcPr>
                <w:tcW w:w="3254" w:type="dxa"/>
                <w:tcBorders>
                  <w:top w:val="single" w:color="auto" w:sz="4" w:space="0"/>
                  <w:left w:val="single" w:color="auto" w:sz="4" w:space="0"/>
                  <w:right w:val="single" w:color="auto" w:sz="4" w:space="0"/>
                </w:tcBorders>
                <w:vAlign w:val="center"/>
              </w:tcPr>
            </w:tcPrChange>
          </w:tcPr>
          <w:p>
            <w:pPr>
              <w:snapToGrid w:val="0"/>
              <w:spacing w:after="156" w:line="20" w:lineRule="atLeast"/>
              <w:jc w:val="center"/>
              <w:rPr>
                <w:ins w:id="1042" w:author="威(×_×)" w:date="2021-03-18T17:01:29Z"/>
                <w:rFonts w:hint="default" w:ascii="Times New Roman" w:hAnsi="Times New Roman" w:eastAsia="微软雅黑" w:cs="Times New Roman"/>
                <w:kern w:val="0"/>
                <w:sz w:val="24"/>
                <w:szCs w:val="24"/>
                <w:rPrChange w:id="1043" w:author="威(×_×)" w:date="2021-03-18T17:49:20Z">
                  <w:rPr>
                    <w:ins w:id="1044" w:author="威(×_×)" w:date="2021-03-18T17:01:29Z"/>
                    <w:rFonts w:hint="eastAsia" w:ascii="微软雅黑" w:hAnsi="微软雅黑" w:eastAsia="微软雅黑" w:cs="微软雅黑"/>
                    <w:kern w:val="0"/>
                    <w:sz w:val="24"/>
                    <w:szCs w:val="24"/>
                  </w:rPr>
                </w:rPrChange>
              </w:rPr>
              <w:pPrChange w:id="1041" w:author="威(×_×)" w:date="2021-03-19T17:44:28Z">
                <w:pPr>
                  <w:spacing w:after="156" w:line="20" w:lineRule="atLeast"/>
                  <w:jc w:val="center"/>
                </w:pPr>
              </w:pPrChange>
            </w:pPr>
            <w:r>
              <w:rPr>
                <w:rFonts w:hint="default" w:ascii="Times New Roman" w:hAnsi="Times New Roman" w:eastAsia="微软雅黑" w:cs="Times New Roman"/>
                <w:kern w:val="0"/>
                <w:sz w:val="24"/>
                <w:szCs w:val="24"/>
                <w:rPrChange w:id="1045" w:author="威(×_×)" w:date="2021-03-18T17:49:20Z">
                  <w:rPr>
                    <w:rFonts w:hint="eastAsia" w:ascii="微软雅黑" w:hAnsi="微软雅黑" w:eastAsia="微软雅黑" w:cs="微软雅黑"/>
                    <w:kern w:val="0"/>
                    <w:sz w:val="24"/>
                    <w:szCs w:val="24"/>
                  </w:rPr>
                </w:rPrChange>
              </w:rPr>
              <w:t>主创设计师2</w:t>
            </w:r>
          </w:p>
          <w:p>
            <w:pPr>
              <w:snapToGrid w:val="0"/>
              <w:spacing w:after="156" w:line="20" w:lineRule="atLeast"/>
              <w:jc w:val="center"/>
              <w:rPr>
                <w:rFonts w:hint="default" w:ascii="Times New Roman" w:hAnsi="Times New Roman" w:eastAsia="微软雅黑" w:cs="Times New Roman"/>
                <w:kern w:val="0"/>
                <w:sz w:val="24"/>
                <w:szCs w:val="24"/>
                <w:rPrChange w:id="1047" w:author="威(×_×)" w:date="2021-03-18T17:49:20Z">
                  <w:rPr>
                    <w:rFonts w:hint="eastAsia" w:ascii="微软雅黑" w:hAnsi="微软雅黑" w:eastAsia="微软雅黑" w:cs="微软雅黑"/>
                    <w:kern w:val="0"/>
                    <w:sz w:val="24"/>
                    <w:szCs w:val="24"/>
                  </w:rPr>
                </w:rPrChange>
              </w:rPr>
              <w:pPrChange w:id="1046" w:author="威(×_×)" w:date="2021-03-19T17:44:28Z">
                <w:pPr>
                  <w:spacing w:after="156" w:line="20" w:lineRule="atLeast"/>
                  <w:jc w:val="center"/>
                </w:pPr>
              </w:pPrChange>
            </w:pPr>
            <w:ins w:id="1048" w:author="威(×_×)" w:date="2021-03-18T17:01:31Z">
              <w:r>
                <w:rPr>
                  <w:rFonts w:hint="default" w:ascii="Times New Roman" w:hAnsi="Times New Roman" w:eastAsia="微软雅黑" w:cs="Times New Roman"/>
                  <w:kern w:val="0"/>
                  <w:sz w:val="24"/>
                  <w:szCs w:val="24"/>
                  <w:rPrChange w:id="1049" w:author="威(×_×)" w:date="2021-03-18T17:49:20Z">
                    <w:rPr>
                      <w:rFonts w:hint="eastAsia" w:ascii="微软雅黑" w:hAnsi="微软雅黑" w:eastAsia="微软雅黑" w:cs="微软雅黑"/>
                      <w:kern w:val="0"/>
                      <w:sz w:val="24"/>
                      <w:szCs w:val="24"/>
                    </w:rPr>
                  </w:rPrChange>
                </w:rPr>
                <w:t>principal designers 2</w:t>
              </w:r>
            </w:ins>
          </w:p>
        </w:tc>
        <w:tc>
          <w:tcPr>
            <w:tcW w:w="1392" w:type="dxa"/>
            <w:tcBorders>
              <w:top w:val="single" w:color="auto" w:sz="4" w:space="0"/>
              <w:left w:val="single" w:color="auto" w:sz="4" w:space="0"/>
              <w:right w:val="single" w:color="auto" w:sz="4" w:space="0"/>
            </w:tcBorders>
            <w:vAlign w:val="center"/>
            <w:tcPrChange w:id="1050" w:author="威(×_×)" w:date="2021-03-18T17:00:59Z">
              <w:tcPr>
                <w:tcW w:w="1210" w:type="dxa"/>
                <w:tcBorders>
                  <w:top w:val="single" w:color="auto" w:sz="4" w:space="0"/>
                  <w:left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52" w:author="威(×_×)" w:date="2021-03-18T17:49:20Z">
                  <w:rPr>
                    <w:rFonts w:ascii="微软雅黑" w:hAnsi="微软雅黑" w:eastAsia="微软雅黑" w:cs="微软雅黑"/>
                    <w:kern w:val="0"/>
                    <w:sz w:val="24"/>
                    <w:szCs w:val="24"/>
                  </w:rPr>
                </w:rPrChange>
              </w:rPr>
              <w:pPrChange w:id="1051" w:author="威(×_×)" w:date="2021-03-19T17:44:28Z">
                <w:pPr>
                  <w:keepNext/>
                  <w:keepLines/>
                  <w:spacing w:before="240" w:after="156" w:line="20" w:lineRule="atLeast"/>
                  <w:ind w:firstLine="440"/>
                  <w:jc w:val="center"/>
                  <w:outlineLvl w:val="2"/>
                </w:pPr>
              </w:pPrChange>
            </w:pPr>
          </w:p>
        </w:tc>
        <w:tc>
          <w:tcPr>
            <w:tcW w:w="997" w:type="dxa"/>
            <w:tcBorders>
              <w:top w:val="single" w:color="auto" w:sz="4" w:space="0"/>
              <w:left w:val="single" w:color="auto" w:sz="4" w:space="0"/>
              <w:bottom w:val="single" w:color="auto" w:sz="4" w:space="0"/>
              <w:right w:val="single" w:color="auto" w:sz="4" w:space="0"/>
            </w:tcBorders>
            <w:vAlign w:val="center"/>
            <w:tcPrChange w:id="1053"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55" w:author="威(×_×)" w:date="2021-03-18T17:49:20Z">
                  <w:rPr>
                    <w:rFonts w:ascii="微软雅黑" w:hAnsi="微软雅黑" w:eastAsia="微软雅黑" w:cs="微软雅黑"/>
                    <w:kern w:val="0"/>
                    <w:sz w:val="24"/>
                    <w:szCs w:val="24"/>
                  </w:rPr>
                </w:rPrChange>
              </w:rPr>
              <w:pPrChange w:id="1054" w:author="威(×_×)" w:date="2021-03-19T17:44:28Z">
                <w:pPr>
                  <w:keepNext/>
                  <w:keepLines/>
                  <w:spacing w:before="240" w:after="156" w:line="20" w:lineRule="atLeast"/>
                  <w:ind w:firstLine="440"/>
                  <w:jc w:val="center"/>
                  <w:outlineLvl w:val="2"/>
                </w:pPr>
              </w:pPrChange>
            </w:pPr>
          </w:p>
        </w:tc>
        <w:tc>
          <w:tcPr>
            <w:tcW w:w="1242" w:type="dxa"/>
            <w:tcBorders>
              <w:top w:val="single" w:color="auto" w:sz="4" w:space="0"/>
              <w:left w:val="single" w:color="auto" w:sz="4" w:space="0"/>
              <w:bottom w:val="single" w:color="auto" w:sz="4" w:space="0"/>
              <w:right w:val="single" w:color="auto" w:sz="4" w:space="0"/>
            </w:tcBorders>
            <w:vAlign w:val="center"/>
            <w:tcPrChange w:id="1056"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58" w:author="威(×_×)" w:date="2021-03-18T17:49:20Z">
                  <w:rPr>
                    <w:rFonts w:ascii="微软雅黑" w:hAnsi="微软雅黑" w:eastAsia="微软雅黑" w:cs="微软雅黑"/>
                    <w:kern w:val="0"/>
                    <w:sz w:val="24"/>
                    <w:szCs w:val="24"/>
                  </w:rPr>
                </w:rPrChange>
              </w:rPr>
              <w:pPrChange w:id="1057" w:author="威(×_×)" w:date="2021-03-19T17:44:28Z">
                <w:pPr>
                  <w:keepNext/>
                  <w:keepLines/>
                  <w:spacing w:before="240" w:after="156" w:line="20" w:lineRule="atLeast"/>
                  <w:ind w:firstLine="440"/>
                  <w:jc w:val="center"/>
                  <w:outlineLvl w:val="2"/>
                </w:pPr>
              </w:pPrChange>
            </w:pPr>
          </w:p>
        </w:tc>
        <w:tc>
          <w:tcPr>
            <w:tcW w:w="2716" w:type="dxa"/>
            <w:tcBorders>
              <w:top w:val="single" w:color="auto" w:sz="4" w:space="0"/>
              <w:left w:val="single" w:color="auto" w:sz="4" w:space="0"/>
              <w:bottom w:val="single" w:color="auto" w:sz="4" w:space="0"/>
              <w:right w:val="single" w:color="auto" w:sz="4" w:space="0"/>
            </w:tcBorders>
            <w:vAlign w:val="center"/>
            <w:tcPrChange w:id="1059"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61" w:author="威(×_×)" w:date="2021-03-18T17:49:20Z">
                  <w:rPr>
                    <w:rFonts w:ascii="微软雅黑" w:hAnsi="微软雅黑" w:eastAsia="微软雅黑" w:cs="微软雅黑"/>
                    <w:kern w:val="0"/>
                    <w:sz w:val="24"/>
                    <w:szCs w:val="24"/>
                  </w:rPr>
                </w:rPrChange>
              </w:rPr>
              <w:pPrChange w:id="1060" w:author="威(×_×)" w:date="2021-03-19T17:44:28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62"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66" w:hRule="atLeast"/>
          <w:jc w:val="center"/>
          <w:trPrChange w:id="1062" w:author="威(×_×)" w:date="2021-03-18T17:00:59Z">
            <w:trPr>
              <w:trHeight w:val="366" w:hRule="atLeast"/>
              <w:jc w:val="center"/>
            </w:trPr>
          </w:trPrChange>
        </w:trPr>
        <w:tc>
          <w:tcPr>
            <w:tcW w:w="3254" w:type="dxa"/>
            <w:tcBorders>
              <w:top w:val="single" w:color="auto" w:sz="4" w:space="0"/>
              <w:left w:val="single" w:color="auto" w:sz="4" w:space="0"/>
              <w:right w:val="single" w:color="auto" w:sz="4" w:space="0"/>
            </w:tcBorders>
            <w:vAlign w:val="center"/>
            <w:tcPrChange w:id="1063" w:author="威(×_×)" w:date="2021-03-18T17:00:59Z">
              <w:tcPr>
                <w:tcW w:w="3254" w:type="dxa"/>
                <w:tcBorders>
                  <w:top w:val="single" w:color="auto" w:sz="4" w:space="0"/>
                  <w:left w:val="single" w:color="auto" w:sz="4" w:space="0"/>
                  <w:right w:val="single" w:color="auto" w:sz="4" w:space="0"/>
                </w:tcBorders>
                <w:vAlign w:val="center"/>
              </w:tcPr>
            </w:tcPrChange>
          </w:tcPr>
          <w:p>
            <w:pPr>
              <w:snapToGrid w:val="0"/>
              <w:spacing w:after="156" w:line="20" w:lineRule="atLeast"/>
              <w:jc w:val="center"/>
              <w:rPr>
                <w:ins w:id="1065" w:author="威(×_×)" w:date="2021-03-18T17:01:35Z"/>
                <w:rFonts w:hint="default" w:ascii="Times New Roman" w:hAnsi="Times New Roman" w:eastAsia="微软雅黑" w:cs="Times New Roman"/>
                <w:kern w:val="0"/>
                <w:sz w:val="24"/>
                <w:szCs w:val="24"/>
                <w:rPrChange w:id="1066" w:author="威(×_×)" w:date="2021-03-18T17:49:20Z">
                  <w:rPr>
                    <w:ins w:id="1067" w:author="威(×_×)" w:date="2021-03-18T17:01:35Z"/>
                    <w:rFonts w:hint="eastAsia" w:ascii="微软雅黑" w:hAnsi="微软雅黑" w:eastAsia="微软雅黑" w:cs="微软雅黑"/>
                    <w:kern w:val="0"/>
                    <w:sz w:val="24"/>
                    <w:szCs w:val="24"/>
                  </w:rPr>
                </w:rPrChange>
              </w:rPr>
              <w:pPrChange w:id="1064" w:author="威(×_×)" w:date="2021-03-19T17:44:28Z">
                <w:pPr>
                  <w:spacing w:after="156" w:line="20" w:lineRule="atLeast"/>
                  <w:jc w:val="center"/>
                </w:pPr>
              </w:pPrChange>
            </w:pPr>
            <w:r>
              <w:rPr>
                <w:rFonts w:hint="default" w:ascii="Times New Roman" w:hAnsi="Times New Roman" w:eastAsia="微软雅黑" w:cs="Times New Roman"/>
                <w:kern w:val="0"/>
                <w:sz w:val="24"/>
                <w:szCs w:val="24"/>
                <w:rPrChange w:id="1068" w:author="威(×_×)" w:date="2021-03-18T17:49:20Z">
                  <w:rPr>
                    <w:rFonts w:hint="eastAsia" w:ascii="微软雅黑" w:hAnsi="微软雅黑" w:eastAsia="微软雅黑" w:cs="微软雅黑"/>
                    <w:kern w:val="0"/>
                    <w:sz w:val="24"/>
                    <w:szCs w:val="24"/>
                  </w:rPr>
                </w:rPrChange>
              </w:rPr>
              <w:t>主创设计师3</w:t>
            </w:r>
          </w:p>
          <w:p>
            <w:pPr>
              <w:snapToGrid w:val="0"/>
              <w:spacing w:after="156" w:line="20" w:lineRule="atLeast"/>
              <w:jc w:val="center"/>
              <w:rPr>
                <w:rFonts w:hint="default" w:ascii="Times New Roman" w:hAnsi="Times New Roman" w:eastAsia="微软雅黑" w:cs="Times New Roman"/>
                <w:kern w:val="0"/>
                <w:sz w:val="24"/>
                <w:szCs w:val="24"/>
                <w:rPrChange w:id="1070" w:author="威(×_×)" w:date="2021-03-18T17:49:20Z">
                  <w:rPr>
                    <w:rFonts w:hint="eastAsia" w:ascii="微软雅黑" w:hAnsi="微软雅黑" w:eastAsia="微软雅黑" w:cs="微软雅黑"/>
                    <w:kern w:val="0"/>
                    <w:sz w:val="24"/>
                    <w:szCs w:val="24"/>
                  </w:rPr>
                </w:rPrChange>
              </w:rPr>
              <w:pPrChange w:id="1069" w:author="威(×_×)" w:date="2021-03-19T17:44:28Z">
                <w:pPr>
                  <w:spacing w:after="156" w:line="20" w:lineRule="atLeast"/>
                  <w:jc w:val="center"/>
                </w:pPr>
              </w:pPrChange>
            </w:pPr>
            <w:ins w:id="1071" w:author="威(×_×)" w:date="2021-03-18T17:01:36Z">
              <w:r>
                <w:rPr>
                  <w:rFonts w:hint="default" w:ascii="Times New Roman" w:hAnsi="Times New Roman" w:eastAsia="微软雅黑" w:cs="Times New Roman"/>
                  <w:kern w:val="0"/>
                  <w:sz w:val="24"/>
                  <w:szCs w:val="24"/>
                  <w:rPrChange w:id="1072" w:author="威(×_×)" w:date="2021-03-18T17:49:20Z">
                    <w:rPr>
                      <w:rFonts w:hint="eastAsia" w:ascii="微软雅黑" w:hAnsi="微软雅黑" w:eastAsia="微软雅黑" w:cs="微软雅黑"/>
                      <w:kern w:val="0"/>
                      <w:sz w:val="24"/>
                      <w:szCs w:val="24"/>
                    </w:rPr>
                  </w:rPrChange>
                </w:rPr>
                <w:t>principal designers 3</w:t>
              </w:r>
            </w:ins>
          </w:p>
        </w:tc>
        <w:tc>
          <w:tcPr>
            <w:tcW w:w="1392" w:type="dxa"/>
            <w:tcBorders>
              <w:top w:val="single" w:color="auto" w:sz="4" w:space="0"/>
              <w:left w:val="single" w:color="auto" w:sz="4" w:space="0"/>
              <w:right w:val="single" w:color="auto" w:sz="4" w:space="0"/>
            </w:tcBorders>
            <w:vAlign w:val="center"/>
            <w:tcPrChange w:id="1073" w:author="威(×_×)" w:date="2021-03-18T17:00:59Z">
              <w:tcPr>
                <w:tcW w:w="1210" w:type="dxa"/>
                <w:tcBorders>
                  <w:top w:val="single" w:color="auto" w:sz="4" w:space="0"/>
                  <w:left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75" w:author="威(×_×)" w:date="2021-03-18T17:49:20Z">
                  <w:rPr>
                    <w:rFonts w:ascii="微软雅黑" w:hAnsi="微软雅黑" w:eastAsia="微软雅黑" w:cs="微软雅黑"/>
                    <w:kern w:val="0"/>
                    <w:sz w:val="24"/>
                    <w:szCs w:val="24"/>
                  </w:rPr>
                </w:rPrChange>
              </w:rPr>
              <w:pPrChange w:id="1074" w:author="威(×_×)" w:date="2021-03-19T17:44:28Z">
                <w:pPr>
                  <w:keepNext/>
                  <w:keepLines/>
                  <w:spacing w:before="240" w:after="156" w:line="20" w:lineRule="atLeast"/>
                  <w:ind w:firstLine="440"/>
                  <w:jc w:val="center"/>
                  <w:outlineLvl w:val="2"/>
                </w:pPr>
              </w:pPrChange>
            </w:pPr>
          </w:p>
        </w:tc>
        <w:tc>
          <w:tcPr>
            <w:tcW w:w="997" w:type="dxa"/>
            <w:tcBorders>
              <w:top w:val="single" w:color="auto" w:sz="4" w:space="0"/>
              <w:left w:val="single" w:color="auto" w:sz="4" w:space="0"/>
              <w:bottom w:val="single" w:color="auto" w:sz="4" w:space="0"/>
              <w:right w:val="single" w:color="auto" w:sz="4" w:space="0"/>
            </w:tcBorders>
            <w:vAlign w:val="center"/>
            <w:tcPrChange w:id="1076"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78" w:author="威(×_×)" w:date="2021-03-18T17:49:20Z">
                  <w:rPr>
                    <w:rFonts w:ascii="微软雅黑" w:hAnsi="微软雅黑" w:eastAsia="微软雅黑" w:cs="微软雅黑"/>
                    <w:kern w:val="0"/>
                    <w:sz w:val="24"/>
                    <w:szCs w:val="24"/>
                  </w:rPr>
                </w:rPrChange>
              </w:rPr>
              <w:pPrChange w:id="1077" w:author="威(×_×)" w:date="2021-03-19T17:44:28Z">
                <w:pPr>
                  <w:keepNext/>
                  <w:keepLines/>
                  <w:spacing w:before="240" w:after="156" w:line="20" w:lineRule="atLeast"/>
                  <w:ind w:firstLine="440"/>
                  <w:jc w:val="center"/>
                  <w:outlineLvl w:val="2"/>
                </w:pPr>
              </w:pPrChange>
            </w:pPr>
          </w:p>
        </w:tc>
        <w:tc>
          <w:tcPr>
            <w:tcW w:w="1242" w:type="dxa"/>
            <w:tcBorders>
              <w:top w:val="single" w:color="auto" w:sz="4" w:space="0"/>
              <w:left w:val="single" w:color="auto" w:sz="4" w:space="0"/>
              <w:bottom w:val="single" w:color="auto" w:sz="4" w:space="0"/>
              <w:right w:val="single" w:color="auto" w:sz="4" w:space="0"/>
            </w:tcBorders>
            <w:vAlign w:val="center"/>
            <w:tcPrChange w:id="1079"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81" w:author="威(×_×)" w:date="2021-03-18T17:49:20Z">
                  <w:rPr>
                    <w:rFonts w:ascii="微软雅黑" w:hAnsi="微软雅黑" w:eastAsia="微软雅黑" w:cs="微软雅黑"/>
                    <w:kern w:val="0"/>
                    <w:sz w:val="24"/>
                    <w:szCs w:val="24"/>
                  </w:rPr>
                </w:rPrChange>
              </w:rPr>
              <w:pPrChange w:id="1080" w:author="威(×_×)" w:date="2021-03-19T17:44:28Z">
                <w:pPr>
                  <w:keepNext/>
                  <w:keepLines/>
                  <w:spacing w:before="240" w:after="156" w:line="20" w:lineRule="atLeast"/>
                  <w:ind w:firstLine="440"/>
                  <w:jc w:val="center"/>
                  <w:outlineLvl w:val="2"/>
                </w:pPr>
              </w:pPrChange>
            </w:pPr>
          </w:p>
        </w:tc>
        <w:tc>
          <w:tcPr>
            <w:tcW w:w="2716" w:type="dxa"/>
            <w:tcBorders>
              <w:top w:val="single" w:color="auto" w:sz="4" w:space="0"/>
              <w:left w:val="single" w:color="auto" w:sz="4" w:space="0"/>
              <w:bottom w:val="single" w:color="auto" w:sz="4" w:space="0"/>
              <w:right w:val="single" w:color="auto" w:sz="4" w:space="0"/>
            </w:tcBorders>
            <w:vAlign w:val="center"/>
            <w:tcPrChange w:id="1082"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084" w:author="威(×_×)" w:date="2021-03-18T17:49:20Z">
                  <w:rPr>
                    <w:rFonts w:ascii="微软雅黑" w:hAnsi="微软雅黑" w:eastAsia="微软雅黑" w:cs="微软雅黑"/>
                    <w:kern w:val="0"/>
                    <w:sz w:val="24"/>
                    <w:szCs w:val="24"/>
                  </w:rPr>
                </w:rPrChange>
              </w:rPr>
              <w:pPrChange w:id="1083" w:author="威(×_×)" w:date="2021-03-19T17:44:28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085"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514" w:hRule="atLeast"/>
          <w:jc w:val="center"/>
          <w:trPrChange w:id="1085" w:author="威(×_×)" w:date="2021-03-18T17:00:59Z">
            <w:trPr>
              <w:trHeight w:val="514" w:hRule="atLeast"/>
              <w:jc w:val="center"/>
            </w:trPr>
          </w:trPrChange>
        </w:trPr>
        <w:tc>
          <w:tcPr>
            <w:tcW w:w="3254" w:type="dxa"/>
            <w:vMerge w:val="restart"/>
            <w:tcBorders>
              <w:top w:val="single" w:color="auto" w:sz="4" w:space="0"/>
              <w:left w:val="single" w:color="auto" w:sz="4" w:space="0"/>
              <w:right w:val="single" w:color="auto" w:sz="4" w:space="0"/>
            </w:tcBorders>
            <w:vAlign w:val="center"/>
            <w:tcPrChange w:id="1086" w:author="威(×_×)" w:date="2021-03-18T17:00:59Z">
              <w:tcPr>
                <w:tcW w:w="3254" w:type="dxa"/>
                <w:vMerge w:val="restart"/>
                <w:tcBorders>
                  <w:top w:val="single" w:color="auto" w:sz="4" w:space="0"/>
                  <w:left w:val="single" w:color="auto" w:sz="4" w:space="0"/>
                  <w:right w:val="single" w:color="auto" w:sz="4" w:space="0"/>
                </w:tcBorders>
                <w:vAlign w:val="center"/>
              </w:tcPr>
            </w:tcPrChange>
          </w:tcPr>
          <w:p>
            <w:pPr>
              <w:snapToGrid w:val="0"/>
              <w:spacing w:after="156" w:line="20" w:lineRule="atLeast"/>
              <w:jc w:val="center"/>
              <w:rPr>
                <w:rFonts w:ascii="Times New Roman" w:hAnsi="Times New Roman" w:eastAsia="微软雅黑" w:cs="Times New Roman"/>
                <w:kern w:val="0"/>
                <w:sz w:val="24"/>
                <w:szCs w:val="24"/>
                <w:rPrChange w:id="1088" w:author="威(×_×)" w:date="2021-03-18T17:49:20Z">
                  <w:rPr>
                    <w:rFonts w:ascii="微软雅黑" w:hAnsi="微软雅黑" w:eastAsia="微软雅黑" w:cs="微软雅黑"/>
                    <w:kern w:val="0"/>
                    <w:sz w:val="24"/>
                    <w:szCs w:val="24"/>
                  </w:rPr>
                </w:rPrChange>
              </w:rPr>
              <w:pPrChange w:id="1087" w:author="威(×_×)" w:date="2021-03-19T17:44:28Z">
                <w:pPr>
                  <w:spacing w:after="156" w:line="20" w:lineRule="atLeast"/>
                  <w:jc w:val="center"/>
                </w:pPr>
              </w:pPrChange>
            </w:pPr>
            <w:r>
              <w:rPr>
                <w:rFonts w:hint="default" w:ascii="Times New Roman" w:hAnsi="Times New Roman" w:eastAsia="微软雅黑" w:cs="Times New Roman"/>
                <w:kern w:val="0"/>
                <w:sz w:val="24"/>
                <w:szCs w:val="24"/>
                <w:rPrChange w:id="1089" w:author="威(×_×)" w:date="2021-03-18T17:49:20Z">
                  <w:rPr>
                    <w:rFonts w:hint="eastAsia" w:ascii="微软雅黑" w:hAnsi="微软雅黑" w:eastAsia="微软雅黑" w:cs="微软雅黑"/>
                    <w:kern w:val="0"/>
                    <w:sz w:val="24"/>
                    <w:szCs w:val="24"/>
                  </w:rPr>
                </w:rPrChange>
              </w:rPr>
              <w:t>项目组成员</w:t>
            </w:r>
            <w:r>
              <w:rPr>
                <w:rFonts w:hint="default" w:ascii="Times New Roman" w:hAnsi="Times New Roman" w:eastAsia="微软雅黑" w:cs="Times New Roman"/>
                <w:rPrChange w:id="1090" w:author="威(×_×)" w:date="2021-03-18T17:49:20Z">
                  <w:rPr>
                    <w:rFonts w:hint="eastAsia" w:ascii="微软雅黑" w:hAnsi="微软雅黑" w:eastAsia="微软雅黑" w:cs="微软雅黑"/>
                  </w:rPr>
                </w:rPrChange>
              </w:rPr>
              <w:t>（</w:t>
            </w:r>
            <w:r>
              <w:rPr>
                <w:rFonts w:hint="default" w:ascii="Times New Roman" w:hAnsi="Times New Roman" w:eastAsia="微软雅黑" w:cs="Times New Roman"/>
                <w:kern w:val="0"/>
                <w:sz w:val="24"/>
                <w:szCs w:val="24"/>
                <w:rPrChange w:id="1091" w:author="威(×_×)" w:date="2021-03-18T17:49:20Z">
                  <w:rPr>
                    <w:rFonts w:hint="eastAsia" w:ascii="微软雅黑" w:hAnsi="微软雅黑" w:eastAsia="微软雅黑" w:cs="微软雅黑"/>
                    <w:kern w:val="0"/>
                    <w:sz w:val="24"/>
                    <w:szCs w:val="24"/>
                  </w:rPr>
                </w:rPrChange>
              </w:rPr>
              <w:t>项目组成员行数</w:t>
            </w:r>
          </w:p>
          <w:p>
            <w:pPr>
              <w:snapToGrid w:val="0"/>
              <w:spacing w:after="156" w:line="20" w:lineRule="atLeast"/>
              <w:jc w:val="center"/>
              <w:rPr>
                <w:ins w:id="1093" w:author="威(×_×)" w:date="2021-03-18T17:01:43Z"/>
                <w:rFonts w:hint="default" w:ascii="Times New Roman" w:hAnsi="Times New Roman" w:eastAsia="微软雅黑" w:cs="Times New Roman"/>
                <w:kern w:val="0"/>
                <w:sz w:val="24"/>
                <w:szCs w:val="24"/>
                <w:rPrChange w:id="1094" w:author="威(×_×)" w:date="2021-03-18T17:49:20Z">
                  <w:rPr>
                    <w:ins w:id="1095" w:author="威(×_×)" w:date="2021-03-18T17:01:43Z"/>
                    <w:rFonts w:hint="eastAsia" w:ascii="微软雅黑" w:hAnsi="微软雅黑" w:eastAsia="微软雅黑" w:cs="微软雅黑"/>
                    <w:kern w:val="0"/>
                    <w:sz w:val="24"/>
                    <w:szCs w:val="24"/>
                  </w:rPr>
                </w:rPrChange>
              </w:rPr>
              <w:pPrChange w:id="1092" w:author="威(×_×)" w:date="2021-03-19T17:44:28Z">
                <w:pPr>
                  <w:spacing w:after="156" w:line="20" w:lineRule="atLeast"/>
                  <w:jc w:val="center"/>
                </w:pPr>
              </w:pPrChange>
            </w:pPr>
            <w:r>
              <w:rPr>
                <w:rFonts w:hint="default" w:ascii="Times New Roman" w:hAnsi="Times New Roman" w:eastAsia="微软雅黑" w:cs="Times New Roman"/>
                <w:kern w:val="0"/>
                <w:sz w:val="24"/>
                <w:szCs w:val="24"/>
                <w:rPrChange w:id="1096" w:author="威(×_×)" w:date="2021-03-18T17:49:20Z">
                  <w:rPr>
                    <w:rFonts w:hint="eastAsia" w:ascii="微软雅黑" w:hAnsi="微软雅黑" w:eastAsia="微软雅黑" w:cs="微软雅黑"/>
                    <w:kern w:val="0"/>
                    <w:sz w:val="24"/>
                    <w:szCs w:val="24"/>
                  </w:rPr>
                </w:rPrChange>
              </w:rPr>
              <w:t>可根据实际需要自行增减）</w:t>
            </w:r>
          </w:p>
          <w:p>
            <w:pPr>
              <w:snapToGrid w:val="0"/>
              <w:spacing w:after="156" w:line="20" w:lineRule="atLeast"/>
              <w:jc w:val="center"/>
              <w:rPr>
                <w:ins w:id="1098" w:author="威(×_×)" w:date="2021-03-18T17:01:44Z"/>
                <w:rFonts w:hint="default" w:ascii="Times New Roman" w:hAnsi="Times New Roman" w:eastAsia="微软雅黑" w:cs="Times New Roman"/>
                <w:kern w:val="0"/>
                <w:sz w:val="24"/>
                <w:szCs w:val="24"/>
                <w:rPrChange w:id="1099" w:author="威(×_×)" w:date="2021-03-18T17:49:20Z">
                  <w:rPr>
                    <w:ins w:id="1100" w:author="威(×_×)" w:date="2021-03-18T17:01:44Z"/>
                    <w:rFonts w:hint="eastAsia" w:ascii="微软雅黑" w:hAnsi="微软雅黑" w:eastAsia="微软雅黑" w:cs="微软雅黑"/>
                    <w:kern w:val="0"/>
                    <w:sz w:val="24"/>
                    <w:szCs w:val="24"/>
                  </w:rPr>
                </w:rPrChange>
              </w:rPr>
              <w:pPrChange w:id="1097" w:author="威(×_×)" w:date="2021-03-19T17:44:28Z">
                <w:pPr>
                  <w:spacing w:after="156" w:line="20" w:lineRule="atLeast"/>
                  <w:jc w:val="center"/>
                </w:pPr>
              </w:pPrChange>
            </w:pPr>
            <w:ins w:id="1101" w:author="威(×_×)" w:date="2021-03-18T17:01:44Z">
              <w:r>
                <w:rPr>
                  <w:rFonts w:hint="default" w:ascii="Times New Roman" w:hAnsi="Times New Roman" w:eastAsia="微软雅黑" w:cs="Times New Roman"/>
                  <w:kern w:val="0"/>
                  <w:sz w:val="24"/>
                  <w:szCs w:val="24"/>
                  <w:rPrChange w:id="1102" w:author="威(×_×)" w:date="2021-03-18T17:49:20Z">
                    <w:rPr>
                      <w:rFonts w:hint="eastAsia" w:ascii="微软雅黑" w:hAnsi="微软雅黑" w:eastAsia="微软雅黑" w:cs="微软雅黑"/>
                      <w:kern w:val="0"/>
                      <w:sz w:val="24"/>
                      <w:szCs w:val="24"/>
                    </w:rPr>
                  </w:rPrChange>
                </w:rPr>
                <w:t>Members of the project team</w:t>
              </w:r>
            </w:ins>
          </w:p>
          <w:p>
            <w:pPr>
              <w:snapToGrid w:val="0"/>
              <w:spacing w:after="156" w:line="20" w:lineRule="atLeast"/>
              <w:jc w:val="center"/>
              <w:rPr>
                <w:rFonts w:hint="default" w:ascii="Times New Roman" w:hAnsi="Times New Roman" w:eastAsia="微软雅黑" w:cs="Times New Roman"/>
                <w:kern w:val="0"/>
                <w:sz w:val="24"/>
                <w:szCs w:val="24"/>
                <w:rPrChange w:id="1104" w:author="威(×_×)" w:date="2021-03-18T17:49:20Z">
                  <w:rPr>
                    <w:rFonts w:hint="eastAsia" w:ascii="微软雅黑" w:hAnsi="微软雅黑" w:eastAsia="微软雅黑" w:cs="微软雅黑"/>
                    <w:kern w:val="0"/>
                    <w:sz w:val="24"/>
                    <w:szCs w:val="24"/>
                  </w:rPr>
                </w:rPrChange>
              </w:rPr>
              <w:pPrChange w:id="1103" w:author="威(×_×)" w:date="2021-03-19T17:44:28Z">
                <w:pPr>
                  <w:spacing w:after="156" w:line="20" w:lineRule="atLeast"/>
                  <w:jc w:val="center"/>
                </w:pPr>
              </w:pPrChange>
            </w:pPr>
            <w:ins w:id="1105" w:author="威(×_×)" w:date="2021-03-18T17:01:44Z">
              <w:r>
                <w:rPr>
                  <w:rFonts w:hint="default" w:ascii="Times New Roman" w:hAnsi="Times New Roman" w:eastAsia="微软雅黑" w:cs="Times New Roman"/>
                  <w:kern w:val="0"/>
                  <w:sz w:val="24"/>
                  <w:szCs w:val="24"/>
                  <w:rPrChange w:id="1106" w:author="威(×_×)" w:date="2021-03-18T17:49:20Z">
                    <w:rPr>
                      <w:rFonts w:hint="eastAsia" w:ascii="微软雅黑" w:hAnsi="微软雅黑" w:eastAsia="微软雅黑" w:cs="微软雅黑"/>
                      <w:kern w:val="0"/>
                      <w:sz w:val="24"/>
                      <w:szCs w:val="24"/>
                    </w:rPr>
                  </w:rPrChange>
                </w:rPr>
                <w:t>Project members subject to adjustment</w:t>
              </w:r>
            </w:ins>
          </w:p>
        </w:tc>
        <w:tc>
          <w:tcPr>
            <w:tcW w:w="1392" w:type="dxa"/>
            <w:tcBorders>
              <w:top w:val="single" w:color="auto" w:sz="4" w:space="0"/>
              <w:left w:val="single" w:color="auto" w:sz="4" w:space="0"/>
              <w:right w:val="single" w:color="auto" w:sz="4" w:space="0"/>
            </w:tcBorders>
            <w:vAlign w:val="center"/>
            <w:tcPrChange w:id="1107" w:author="威(×_×)" w:date="2021-03-18T17:00:59Z">
              <w:tcPr>
                <w:tcW w:w="1210" w:type="dxa"/>
                <w:tcBorders>
                  <w:top w:val="single" w:color="auto" w:sz="4" w:space="0"/>
                  <w:left w:val="single" w:color="auto" w:sz="4" w:space="0"/>
                  <w:right w:val="single" w:color="auto" w:sz="4" w:space="0"/>
                </w:tcBorders>
                <w:vAlign w:val="center"/>
              </w:tcPr>
            </w:tcPrChange>
          </w:tcPr>
          <w:p>
            <w:pPr>
              <w:keepNext/>
              <w:keepLines/>
              <w:snapToGrid w:val="0"/>
              <w:spacing w:before="240" w:after="156" w:line="20" w:lineRule="atLeast"/>
              <w:ind w:firstLine="440"/>
              <w:outlineLvl w:val="2"/>
              <w:rPr>
                <w:rFonts w:ascii="Times New Roman" w:hAnsi="Times New Roman" w:eastAsia="微软雅黑" w:cs="Times New Roman"/>
                <w:kern w:val="0"/>
                <w:sz w:val="24"/>
                <w:szCs w:val="24"/>
                <w:rPrChange w:id="1109" w:author="威(×_×)" w:date="2021-03-18T17:49:20Z">
                  <w:rPr>
                    <w:rFonts w:ascii="微软雅黑" w:hAnsi="微软雅黑" w:eastAsia="微软雅黑" w:cs="微软雅黑"/>
                    <w:kern w:val="0"/>
                    <w:sz w:val="24"/>
                    <w:szCs w:val="24"/>
                  </w:rPr>
                </w:rPrChange>
              </w:rPr>
              <w:pPrChange w:id="1108" w:author="威(×_×)" w:date="2021-03-19T17:44:28Z">
                <w:pPr>
                  <w:keepNext/>
                  <w:keepLines/>
                  <w:spacing w:before="240" w:after="156" w:line="20" w:lineRule="atLeast"/>
                  <w:ind w:firstLine="440"/>
                  <w:outlineLvl w:val="2"/>
                </w:pPr>
              </w:pPrChange>
            </w:pPr>
          </w:p>
        </w:tc>
        <w:tc>
          <w:tcPr>
            <w:tcW w:w="997" w:type="dxa"/>
            <w:tcBorders>
              <w:top w:val="single" w:color="auto" w:sz="4" w:space="0"/>
              <w:left w:val="single" w:color="auto" w:sz="4" w:space="0"/>
              <w:bottom w:val="single" w:color="auto" w:sz="4" w:space="0"/>
              <w:right w:val="single" w:color="auto" w:sz="4" w:space="0"/>
            </w:tcBorders>
            <w:vAlign w:val="center"/>
            <w:tcPrChange w:id="1110"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12" w:author="威(×_×)" w:date="2021-03-18T17:49:20Z">
                  <w:rPr>
                    <w:rFonts w:ascii="微软雅黑" w:hAnsi="微软雅黑" w:eastAsia="微软雅黑" w:cs="微软雅黑"/>
                    <w:kern w:val="0"/>
                    <w:sz w:val="24"/>
                    <w:szCs w:val="24"/>
                  </w:rPr>
                </w:rPrChange>
              </w:rPr>
              <w:pPrChange w:id="1111" w:author="威(×_×)" w:date="2021-03-19T17:44:28Z">
                <w:pPr>
                  <w:keepNext/>
                  <w:keepLines/>
                  <w:spacing w:before="240" w:after="156" w:line="20" w:lineRule="atLeast"/>
                  <w:ind w:firstLine="440"/>
                  <w:jc w:val="center"/>
                  <w:outlineLvl w:val="2"/>
                </w:pPr>
              </w:pPrChange>
            </w:pPr>
          </w:p>
        </w:tc>
        <w:tc>
          <w:tcPr>
            <w:tcW w:w="1242" w:type="dxa"/>
            <w:tcBorders>
              <w:top w:val="single" w:color="auto" w:sz="4" w:space="0"/>
              <w:left w:val="single" w:color="auto" w:sz="4" w:space="0"/>
              <w:bottom w:val="single" w:color="auto" w:sz="4" w:space="0"/>
              <w:right w:val="single" w:color="auto" w:sz="4" w:space="0"/>
            </w:tcBorders>
            <w:vAlign w:val="center"/>
            <w:tcPrChange w:id="1113"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15" w:author="威(×_×)" w:date="2021-03-18T17:49:20Z">
                  <w:rPr>
                    <w:rFonts w:ascii="微软雅黑" w:hAnsi="微软雅黑" w:eastAsia="微软雅黑" w:cs="微软雅黑"/>
                    <w:kern w:val="0"/>
                    <w:sz w:val="24"/>
                    <w:szCs w:val="24"/>
                  </w:rPr>
                </w:rPrChange>
              </w:rPr>
              <w:pPrChange w:id="1114" w:author="威(×_×)" w:date="2021-03-19T17:44:28Z">
                <w:pPr>
                  <w:keepNext/>
                  <w:keepLines/>
                  <w:spacing w:before="240" w:after="156" w:line="20" w:lineRule="atLeast"/>
                  <w:ind w:firstLine="440"/>
                  <w:jc w:val="center"/>
                  <w:outlineLvl w:val="2"/>
                </w:pPr>
              </w:pPrChange>
            </w:pPr>
          </w:p>
        </w:tc>
        <w:tc>
          <w:tcPr>
            <w:tcW w:w="2716" w:type="dxa"/>
            <w:tcBorders>
              <w:top w:val="single" w:color="auto" w:sz="4" w:space="0"/>
              <w:left w:val="single" w:color="auto" w:sz="4" w:space="0"/>
              <w:bottom w:val="single" w:color="auto" w:sz="4" w:space="0"/>
              <w:right w:val="single" w:color="auto" w:sz="4" w:space="0"/>
            </w:tcBorders>
            <w:vAlign w:val="center"/>
            <w:tcPrChange w:id="1116"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18" w:author="威(×_×)" w:date="2021-03-18T17:49:20Z">
                  <w:rPr>
                    <w:rFonts w:ascii="微软雅黑" w:hAnsi="微软雅黑" w:eastAsia="微软雅黑" w:cs="微软雅黑"/>
                    <w:kern w:val="0"/>
                    <w:sz w:val="24"/>
                    <w:szCs w:val="24"/>
                  </w:rPr>
                </w:rPrChange>
              </w:rPr>
              <w:pPrChange w:id="1117" w:author="威(×_×)" w:date="2021-03-19T17:44:28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119" w:author="威(×_×)" w:date="2021-03-18T17:00:5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1485" w:hRule="atLeast"/>
          <w:jc w:val="center"/>
          <w:trPrChange w:id="1119" w:author="威(×_×)" w:date="2021-03-18T17:00:59Z">
            <w:trPr>
              <w:trHeight w:val="1485" w:hRule="atLeast"/>
              <w:jc w:val="center"/>
            </w:trPr>
          </w:trPrChange>
        </w:trPr>
        <w:tc>
          <w:tcPr>
            <w:tcW w:w="3254" w:type="dxa"/>
            <w:vMerge w:val="continue"/>
            <w:tcBorders>
              <w:left w:val="single" w:color="auto" w:sz="4" w:space="0"/>
              <w:right w:val="single" w:color="auto" w:sz="4" w:space="0"/>
            </w:tcBorders>
            <w:vAlign w:val="center"/>
            <w:tcPrChange w:id="1120" w:author="威(×_×)" w:date="2021-03-18T17:00:59Z">
              <w:tcPr>
                <w:tcW w:w="3254" w:type="dxa"/>
                <w:vMerge w:val="continue"/>
                <w:tcBorders>
                  <w:left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22" w:author="威(×_×)" w:date="2021-03-18T17:49:20Z">
                  <w:rPr>
                    <w:rFonts w:ascii="微软雅黑" w:hAnsi="微软雅黑" w:eastAsia="微软雅黑" w:cs="微软雅黑"/>
                    <w:kern w:val="0"/>
                    <w:sz w:val="24"/>
                    <w:szCs w:val="24"/>
                  </w:rPr>
                </w:rPrChange>
              </w:rPr>
              <w:pPrChange w:id="1121" w:author="威(×_×)" w:date="2021-03-19T17:44:28Z">
                <w:pPr>
                  <w:keepNext/>
                  <w:keepLines/>
                  <w:spacing w:before="240" w:after="156" w:line="20" w:lineRule="atLeast"/>
                  <w:ind w:firstLine="440"/>
                  <w:jc w:val="center"/>
                  <w:outlineLvl w:val="2"/>
                </w:pPr>
              </w:pPrChange>
            </w:pPr>
          </w:p>
        </w:tc>
        <w:tc>
          <w:tcPr>
            <w:tcW w:w="1392" w:type="dxa"/>
            <w:tcBorders>
              <w:left w:val="single" w:color="auto" w:sz="4" w:space="0"/>
              <w:right w:val="single" w:color="auto" w:sz="4" w:space="0"/>
            </w:tcBorders>
            <w:vAlign w:val="center"/>
            <w:tcPrChange w:id="1123" w:author="威(×_×)" w:date="2021-03-18T17:00:59Z">
              <w:tcPr>
                <w:tcW w:w="1210" w:type="dxa"/>
                <w:tcBorders>
                  <w:left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25" w:author="威(×_×)" w:date="2021-03-18T17:49:20Z">
                  <w:rPr>
                    <w:rFonts w:ascii="微软雅黑" w:hAnsi="微软雅黑" w:eastAsia="微软雅黑" w:cs="微软雅黑"/>
                    <w:kern w:val="0"/>
                    <w:sz w:val="24"/>
                    <w:szCs w:val="24"/>
                  </w:rPr>
                </w:rPrChange>
              </w:rPr>
              <w:pPrChange w:id="1124" w:author="威(×_×)" w:date="2021-03-19T17:44:28Z">
                <w:pPr>
                  <w:keepNext/>
                  <w:keepLines/>
                  <w:spacing w:before="240" w:after="156" w:line="20" w:lineRule="atLeast"/>
                  <w:ind w:firstLine="440"/>
                  <w:jc w:val="center"/>
                  <w:outlineLvl w:val="2"/>
                </w:pPr>
              </w:pPrChange>
            </w:pPr>
          </w:p>
        </w:tc>
        <w:tc>
          <w:tcPr>
            <w:tcW w:w="997" w:type="dxa"/>
            <w:tcBorders>
              <w:top w:val="single" w:color="auto" w:sz="4" w:space="0"/>
              <w:left w:val="single" w:color="auto" w:sz="4" w:space="0"/>
              <w:bottom w:val="single" w:color="auto" w:sz="4" w:space="0"/>
              <w:right w:val="single" w:color="auto" w:sz="4" w:space="0"/>
            </w:tcBorders>
            <w:vAlign w:val="center"/>
            <w:tcPrChange w:id="1126" w:author="威(×_×)" w:date="2021-03-18T17:00:59Z">
              <w:tcPr>
                <w:tcW w:w="993"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28" w:author="威(×_×)" w:date="2021-03-18T17:49:20Z">
                  <w:rPr>
                    <w:rFonts w:ascii="微软雅黑" w:hAnsi="微软雅黑" w:eastAsia="微软雅黑" w:cs="微软雅黑"/>
                    <w:kern w:val="0"/>
                    <w:sz w:val="24"/>
                    <w:szCs w:val="24"/>
                  </w:rPr>
                </w:rPrChange>
              </w:rPr>
              <w:pPrChange w:id="1127" w:author="威(×_×)" w:date="2021-03-19T17:44:28Z">
                <w:pPr>
                  <w:keepNext/>
                  <w:keepLines/>
                  <w:spacing w:before="240" w:after="156" w:line="20" w:lineRule="atLeast"/>
                  <w:ind w:firstLine="440"/>
                  <w:jc w:val="center"/>
                  <w:outlineLvl w:val="2"/>
                </w:pPr>
              </w:pPrChange>
            </w:pPr>
          </w:p>
        </w:tc>
        <w:tc>
          <w:tcPr>
            <w:tcW w:w="1242" w:type="dxa"/>
            <w:tcBorders>
              <w:top w:val="single" w:color="auto" w:sz="4" w:space="0"/>
              <w:left w:val="single" w:color="auto" w:sz="4" w:space="0"/>
              <w:bottom w:val="single" w:color="auto" w:sz="4" w:space="0"/>
              <w:right w:val="single" w:color="auto" w:sz="4" w:space="0"/>
            </w:tcBorders>
            <w:vAlign w:val="center"/>
            <w:tcPrChange w:id="1129" w:author="威(×_×)" w:date="2021-03-18T17:00:59Z">
              <w:tcPr>
                <w:tcW w:w="1320"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31" w:author="威(×_×)" w:date="2021-03-18T17:49:20Z">
                  <w:rPr>
                    <w:rFonts w:ascii="微软雅黑" w:hAnsi="微软雅黑" w:eastAsia="微软雅黑" w:cs="微软雅黑"/>
                    <w:kern w:val="0"/>
                    <w:sz w:val="24"/>
                    <w:szCs w:val="24"/>
                  </w:rPr>
                </w:rPrChange>
              </w:rPr>
              <w:pPrChange w:id="1130" w:author="威(×_×)" w:date="2021-03-19T17:44:28Z">
                <w:pPr>
                  <w:keepNext/>
                  <w:keepLines/>
                  <w:spacing w:before="240" w:after="156" w:line="20" w:lineRule="atLeast"/>
                  <w:ind w:firstLine="440"/>
                  <w:jc w:val="center"/>
                  <w:outlineLvl w:val="2"/>
                </w:pPr>
              </w:pPrChange>
            </w:pPr>
          </w:p>
        </w:tc>
        <w:tc>
          <w:tcPr>
            <w:tcW w:w="2716" w:type="dxa"/>
            <w:tcBorders>
              <w:top w:val="single" w:color="auto" w:sz="4" w:space="0"/>
              <w:left w:val="single" w:color="auto" w:sz="4" w:space="0"/>
              <w:bottom w:val="single" w:color="auto" w:sz="4" w:space="0"/>
              <w:right w:val="single" w:color="auto" w:sz="4" w:space="0"/>
            </w:tcBorders>
            <w:vAlign w:val="center"/>
            <w:tcPrChange w:id="1132" w:author="威(×_×)" w:date="2021-03-18T17:00:59Z">
              <w:tcPr>
                <w:tcW w:w="2824" w:type="dxa"/>
                <w:tcBorders>
                  <w:top w:val="single" w:color="auto" w:sz="4" w:space="0"/>
                  <w:left w:val="single" w:color="auto" w:sz="4" w:space="0"/>
                  <w:bottom w:val="single" w:color="auto" w:sz="4" w:space="0"/>
                  <w:right w:val="single" w:color="auto" w:sz="4" w:space="0"/>
                </w:tcBorders>
                <w:vAlign w:val="center"/>
              </w:tcPr>
            </w:tcPrChange>
          </w:tcPr>
          <w:p>
            <w:pPr>
              <w:keepNext/>
              <w:keepLines/>
              <w:snapToGrid w:val="0"/>
              <w:spacing w:before="240" w:after="156" w:line="20" w:lineRule="atLeast"/>
              <w:ind w:firstLine="440"/>
              <w:jc w:val="center"/>
              <w:outlineLvl w:val="2"/>
              <w:rPr>
                <w:rFonts w:ascii="Times New Roman" w:hAnsi="Times New Roman" w:eastAsia="微软雅黑" w:cs="Times New Roman"/>
                <w:kern w:val="0"/>
                <w:sz w:val="24"/>
                <w:szCs w:val="24"/>
                <w:rPrChange w:id="1134" w:author="威(×_×)" w:date="2021-03-18T17:49:20Z">
                  <w:rPr>
                    <w:rFonts w:ascii="微软雅黑" w:hAnsi="微软雅黑" w:eastAsia="微软雅黑" w:cs="微软雅黑"/>
                    <w:kern w:val="0"/>
                    <w:sz w:val="24"/>
                    <w:szCs w:val="24"/>
                  </w:rPr>
                </w:rPrChange>
              </w:rPr>
              <w:pPrChange w:id="1133" w:author="威(×_×)" w:date="2021-03-19T17:44:28Z">
                <w:pPr>
                  <w:keepNext/>
                  <w:keepLines/>
                  <w:spacing w:before="240" w:after="156" w:line="20" w:lineRule="atLeast"/>
                  <w:ind w:firstLine="440"/>
                  <w:jc w:val="center"/>
                  <w:outlineLvl w:val="2"/>
                </w:pPr>
              </w:pPrChange>
            </w:pPr>
          </w:p>
        </w:tc>
      </w:tr>
    </w:tbl>
    <w:p>
      <w:pPr>
        <w:spacing w:before="156" w:beforeLines="50" w:after="156" w:line="240" w:lineRule="auto"/>
        <w:jc w:val="left"/>
        <w:rPr>
          <w:rFonts w:ascii="Times New Roman" w:hAnsi="Times New Roman" w:eastAsia="微软雅黑" w:cs="Times New Roman"/>
          <w:sz w:val="24"/>
          <w:szCs w:val="24"/>
          <w:rPrChange w:id="1135" w:author="威(×_×)" w:date="2021-03-18T17:49:20Z">
            <w:rPr>
              <w:rFonts w:ascii="微软雅黑" w:hAnsi="微软雅黑" w:eastAsia="微软雅黑" w:cs="微软雅黑"/>
              <w:sz w:val="24"/>
              <w:szCs w:val="24"/>
            </w:rPr>
          </w:rPrChange>
        </w:rPr>
      </w:pPr>
    </w:p>
    <w:p>
      <w:pPr>
        <w:autoSpaceDE w:val="0"/>
        <w:autoSpaceDN w:val="0"/>
        <w:adjustRightInd w:val="0"/>
        <w:spacing w:after="156" w:line="240" w:lineRule="auto"/>
        <w:jc w:val="left"/>
        <w:rPr>
          <w:rFonts w:ascii="Times New Roman" w:hAnsi="Times New Roman" w:eastAsia="微软雅黑" w:cs="Times New Roman"/>
          <w:sz w:val="24"/>
          <w:szCs w:val="24"/>
          <w:rPrChange w:id="1136" w:author="威(×_×)" w:date="2021-03-18T17:49:20Z">
            <w:rPr>
              <w:rFonts w:ascii="微软雅黑" w:hAnsi="微软雅黑" w:eastAsia="微软雅黑" w:cs="微软雅黑"/>
              <w:sz w:val="24"/>
              <w:szCs w:val="24"/>
            </w:rPr>
          </w:rPrChange>
        </w:rPr>
      </w:pPr>
    </w:p>
    <w:p>
      <w:pPr>
        <w:autoSpaceDE w:val="0"/>
        <w:autoSpaceDN w:val="0"/>
        <w:adjustRightInd w:val="0"/>
        <w:spacing w:after="156" w:line="240" w:lineRule="auto"/>
        <w:jc w:val="left"/>
        <w:rPr>
          <w:rFonts w:ascii="Times New Roman" w:hAnsi="Times New Roman" w:eastAsia="微软雅黑" w:cs="Times New Roman"/>
          <w:sz w:val="24"/>
          <w:szCs w:val="24"/>
          <w:rPrChange w:id="1137" w:author="威(×_×)" w:date="2021-03-18T17:49:20Z">
            <w:rPr>
              <w:rFonts w:ascii="微软雅黑" w:hAnsi="微软雅黑" w:eastAsia="微软雅黑" w:cs="微软雅黑"/>
              <w:sz w:val="24"/>
              <w:szCs w:val="24"/>
            </w:rPr>
          </w:rPrChange>
        </w:rPr>
      </w:pPr>
    </w:p>
    <w:p>
      <w:pPr>
        <w:autoSpaceDE w:val="0"/>
        <w:autoSpaceDN w:val="0"/>
        <w:adjustRightInd w:val="0"/>
        <w:spacing w:after="156" w:line="240" w:lineRule="auto"/>
        <w:jc w:val="left"/>
        <w:rPr>
          <w:rFonts w:ascii="Times New Roman" w:hAnsi="Times New Roman" w:eastAsia="微软雅黑" w:cs="Times New Roman"/>
          <w:sz w:val="24"/>
          <w:szCs w:val="24"/>
          <w:rPrChange w:id="1138" w:author="威(×_×)" w:date="2021-03-18T17:49:20Z">
            <w:rPr>
              <w:rFonts w:ascii="微软雅黑" w:hAnsi="微软雅黑" w:eastAsia="微软雅黑" w:cs="微软雅黑"/>
              <w:sz w:val="24"/>
              <w:szCs w:val="24"/>
            </w:rPr>
          </w:rPrChange>
        </w:rPr>
      </w:pPr>
      <w:r>
        <w:rPr>
          <w:rFonts w:hint="default" w:ascii="Times New Roman" w:hAnsi="Times New Roman" w:eastAsia="微软雅黑" w:cs="Times New Roman"/>
          <w:sz w:val="24"/>
          <w:szCs w:val="24"/>
          <w:rPrChange w:id="1139" w:author="威(×_×)" w:date="2021-03-18T17:49:20Z">
            <w:rPr>
              <w:rFonts w:hint="eastAsia" w:ascii="微软雅黑" w:hAnsi="微软雅黑" w:eastAsia="微软雅黑" w:cs="微软雅黑"/>
              <w:sz w:val="24"/>
              <w:szCs w:val="24"/>
            </w:rPr>
          </w:rPrChange>
        </w:rPr>
        <w:t>参赛设计机构（盖章)</w:t>
      </w:r>
      <w:ins w:id="1140" w:author="威(×_×)" w:date="2021-03-18T17:02:02Z">
        <w:r>
          <w:rPr>
            <w:rFonts w:hint="default" w:ascii="Times New Roman" w:hAnsi="Times New Roman" w:eastAsia="微软雅黑" w:cs="Times New Roman"/>
            <w:sz w:val="24"/>
            <w:szCs w:val="24"/>
            <w:rPrChange w:id="1141" w:author="威(×_×)" w:date="2021-03-18T17:49:20Z">
              <w:rPr>
                <w:rFonts w:hint="eastAsia" w:ascii="微软雅黑" w:hAnsi="微软雅黑" w:eastAsia="微软雅黑" w:cs="微软雅黑"/>
                <w:sz w:val="24"/>
                <w:szCs w:val="24"/>
              </w:rPr>
            </w:rPrChange>
          </w:rPr>
          <w:t>Name (seal or signature)</w:t>
        </w:r>
      </w:ins>
      <w:r>
        <w:rPr>
          <w:rFonts w:hint="default" w:ascii="Times New Roman" w:hAnsi="Times New Roman" w:eastAsia="微软雅黑" w:cs="Times New Roman"/>
          <w:sz w:val="24"/>
          <w:szCs w:val="24"/>
          <w:rPrChange w:id="1142" w:author="威(×_×)" w:date="2021-03-18T17:49:20Z">
            <w:rPr>
              <w:rFonts w:hint="eastAsia" w:ascii="微软雅黑" w:hAnsi="微软雅黑" w:eastAsia="微软雅黑" w:cs="微软雅黑"/>
              <w:sz w:val="24"/>
              <w:szCs w:val="24"/>
            </w:rPr>
          </w:rPrChange>
        </w:rPr>
        <w:t>:_____________________________</w:t>
      </w:r>
    </w:p>
    <w:p>
      <w:pPr>
        <w:autoSpaceDE w:val="0"/>
        <w:autoSpaceDN w:val="0"/>
        <w:adjustRightInd w:val="0"/>
        <w:spacing w:after="156" w:line="240" w:lineRule="auto"/>
        <w:jc w:val="left"/>
        <w:rPr>
          <w:rFonts w:ascii="Times New Roman" w:hAnsi="Times New Roman" w:eastAsia="微软雅黑" w:cs="Times New Roman"/>
          <w:sz w:val="24"/>
          <w:szCs w:val="24"/>
          <w:rPrChange w:id="1143" w:author="威(×_×)" w:date="2021-03-18T17:49:20Z">
            <w:rPr>
              <w:rFonts w:ascii="微软雅黑" w:hAnsi="微软雅黑" w:eastAsia="微软雅黑" w:cs="微软雅黑"/>
              <w:sz w:val="24"/>
              <w:szCs w:val="24"/>
            </w:rPr>
          </w:rPrChange>
        </w:rPr>
      </w:pPr>
      <w:r>
        <w:rPr>
          <w:rFonts w:hint="default" w:ascii="Times New Roman" w:hAnsi="Times New Roman" w:eastAsia="微软雅黑" w:cs="Times New Roman"/>
          <w:sz w:val="24"/>
          <w:szCs w:val="24"/>
          <w:rPrChange w:id="1144" w:author="威(×_×)" w:date="2021-03-18T17:49:20Z">
            <w:rPr>
              <w:rFonts w:hint="eastAsia" w:ascii="微软雅黑" w:hAnsi="微软雅黑" w:eastAsia="微软雅黑" w:cs="微软雅黑"/>
              <w:sz w:val="24"/>
              <w:szCs w:val="24"/>
            </w:rPr>
          </w:rPrChange>
        </w:rPr>
        <w:t>法定代表人或授权委托人（盖章或签字)</w:t>
      </w:r>
      <w:ins w:id="1145" w:author="威(×_×)" w:date="2021-03-18T17:02:12Z">
        <w:r>
          <w:rPr>
            <w:rFonts w:hint="default" w:ascii="Times New Roman" w:hAnsi="Times New Roman" w:eastAsia="微软雅黑" w:cs="Times New Roman"/>
            <w:sz w:val="24"/>
            <w:szCs w:val="24"/>
            <w:rPrChange w:id="1146" w:author="威(×_×)" w:date="2021-03-18T17:49:20Z">
              <w:rPr>
                <w:rFonts w:hint="eastAsia" w:ascii="微软雅黑" w:hAnsi="微软雅黑" w:eastAsia="微软雅黑" w:cs="微软雅黑"/>
                <w:sz w:val="24"/>
                <w:szCs w:val="24"/>
              </w:rPr>
            </w:rPrChange>
          </w:rPr>
          <w:t>Legal representative or authorized representative (seal or signature)</w:t>
        </w:r>
      </w:ins>
      <w:r>
        <w:rPr>
          <w:rFonts w:hint="default" w:ascii="Times New Roman" w:hAnsi="Times New Roman" w:eastAsia="微软雅黑" w:cs="Times New Roman"/>
          <w:sz w:val="24"/>
          <w:szCs w:val="24"/>
          <w:rPrChange w:id="1147" w:author="威(×_×)" w:date="2021-03-18T17:49:20Z">
            <w:rPr>
              <w:rFonts w:hint="eastAsia" w:ascii="微软雅黑" w:hAnsi="微软雅黑" w:eastAsia="微软雅黑" w:cs="微软雅黑"/>
              <w:sz w:val="24"/>
              <w:szCs w:val="24"/>
            </w:rPr>
          </w:rPrChange>
        </w:rPr>
        <w:t>:_____________________</w:t>
      </w:r>
    </w:p>
    <w:p>
      <w:pPr>
        <w:widowControl/>
        <w:spacing w:afterLines="0" w:line="240" w:lineRule="auto"/>
        <w:jc w:val="left"/>
        <w:rPr>
          <w:rFonts w:ascii="Times New Roman" w:hAnsi="Times New Roman" w:eastAsia="微软雅黑" w:cs="Times New Roman"/>
          <w:rPrChange w:id="1148" w:author="威(×_×)" w:date="2021-03-18T17:49:20Z">
            <w:rPr>
              <w:rFonts w:ascii="微软雅黑" w:hAnsi="微软雅黑" w:eastAsia="微软雅黑" w:cs="微软雅黑"/>
            </w:rPr>
          </w:rPrChange>
        </w:rPr>
      </w:pPr>
    </w:p>
    <w:p>
      <w:pPr>
        <w:spacing w:before="156" w:beforeLines="50" w:after="312" w:afterLines="100" w:line="340" w:lineRule="exact"/>
        <w:jc w:val="left"/>
        <w:rPr>
          <w:ins w:id="1150" w:author="威(×_×)" w:date="2021-03-18T17:01:51Z"/>
          <w:rFonts w:hint="default" w:ascii="Times New Roman" w:hAnsi="Times New Roman" w:eastAsia="微软雅黑" w:cs="Times New Roman"/>
          <w:smallCaps w:val="0"/>
          <w:color w:val="537F35"/>
          <w:sz w:val="30"/>
          <w:u w:val="single"/>
          <w:rPrChange w:id="1151" w:author="威(×_×)" w:date="2021-03-18T17:49:20Z">
            <w:rPr>
              <w:ins w:id="1152" w:author="威(×_×)" w:date="2021-03-18T17:01:51Z"/>
              <w:rFonts w:hint="eastAsia" w:ascii="微软雅黑" w:hAnsi="微软雅黑" w:eastAsia="微软雅黑" w:cs="微软雅黑"/>
              <w:smallCaps w:val="0"/>
              <w:color w:val="537F35"/>
              <w:sz w:val="30"/>
              <w:u w:val="single"/>
            </w:rPr>
          </w:rPrChange>
        </w:rPr>
        <w:pPrChange w:id="1149" w:author="威(×_×)" w:date="2021-03-18T17:01:51Z">
          <w:pPr>
            <w:pStyle w:val="2"/>
            <w:spacing w:before="156" w:beforeLines="50" w:after="312" w:afterLines="100" w:line="340" w:lineRule="exact"/>
            <w:jc w:val="left"/>
          </w:pPr>
        </w:pPrChange>
      </w:pPr>
      <w:ins w:id="1153" w:author="威(×_×)" w:date="2021-03-18T17:01:51Z">
        <w:bookmarkStart w:id="15" w:name="_Toc17390"/>
        <w:r>
          <w:rPr>
            <w:rFonts w:hint="default" w:ascii="Times New Roman" w:hAnsi="Times New Roman" w:eastAsia="微软雅黑" w:cs="Times New Roman"/>
            <w:smallCaps w:val="0"/>
            <w:color w:val="537F35"/>
            <w:sz w:val="30"/>
            <w:u w:val="single"/>
            <w:rPrChange w:id="1154" w:author="威(×_×)" w:date="2021-03-18T17:49:20Z">
              <w:rPr>
                <w:rFonts w:hint="eastAsia" w:ascii="微软雅黑" w:hAnsi="微软雅黑" w:eastAsia="微软雅黑" w:cs="微软雅黑"/>
                <w:smallCaps w:val="0"/>
                <w:color w:val="537F35"/>
                <w:sz w:val="30"/>
                <w:u w:val="single"/>
              </w:rPr>
            </w:rPrChange>
          </w:rPr>
          <w:br w:type="page"/>
        </w:r>
      </w:ins>
    </w:p>
    <w:p>
      <w:pPr>
        <w:pStyle w:val="2"/>
        <w:spacing w:before="156" w:beforeLines="50" w:after="312" w:afterLines="100" w:line="340" w:lineRule="exact"/>
        <w:jc w:val="left"/>
        <w:rPr>
          <w:rFonts w:ascii="Times New Roman" w:hAnsi="Times New Roman" w:eastAsia="微软雅黑" w:cs="Times New Roman"/>
          <w:smallCaps w:val="0"/>
          <w:color w:val="537F35"/>
          <w:sz w:val="30"/>
          <w:u w:val="single"/>
          <w:rPrChange w:id="1155" w:author="威(×_×)" w:date="2021-03-18T17:49:20Z">
            <w:rPr>
              <w:rFonts w:ascii="微软雅黑" w:hAnsi="微软雅黑" w:eastAsia="微软雅黑" w:cs="微软雅黑"/>
              <w:smallCaps w:val="0"/>
              <w:color w:val="537F35"/>
              <w:sz w:val="30"/>
              <w:u w:val="single"/>
            </w:rPr>
          </w:rPrChange>
        </w:rPr>
      </w:pPr>
      <w:bookmarkStart w:id="16" w:name="_Toc30823"/>
      <w:r>
        <w:rPr>
          <w:rFonts w:hint="default" w:ascii="Times New Roman" w:hAnsi="Times New Roman" w:eastAsia="微软雅黑" w:cs="Times New Roman"/>
          <w:smallCaps w:val="0"/>
          <w:color w:val="537F35"/>
          <w:sz w:val="30"/>
          <w:u w:val="single"/>
          <w:rPrChange w:id="1156" w:author="威(×_×)" w:date="2021-03-18T17:49:20Z">
            <w:rPr>
              <w:rFonts w:hint="eastAsia" w:ascii="微软雅黑" w:hAnsi="微软雅黑" w:eastAsia="微软雅黑" w:cs="微软雅黑"/>
              <w:smallCaps w:val="0"/>
              <w:color w:val="537F35"/>
              <w:sz w:val="30"/>
              <w:u w:val="single"/>
            </w:rPr>
          </w:rPrChange>
        </w:rPr>
        <w:t>2联合团队协议（如需）</w:t>
      </w:r>
      <w:bookmarkEnd w:id="15"/>
      <w:ins w:id="1157" w:author="威(×_×)" w:date="2021-03-18T17:03:50Z">
        <w:r>
          <w:rPr>
            <w:rFonts w:hint="default" w:ascii="Times New Roman" w:hAnsi="Times New Roman" w:eastAsia="微软雅黑" w:cs="Times New Roman"/>
            <w:smallCaps w:val="0"/>
            <w:color w:val="537F35"/>
            <w:sz w:val="30"/>
            <w:u w:val="single"/>
            <w:rPrChange w:id="1158" w:author="威(×_×)" w:date="2021-03-18T17:49:20Z">
              <w:rPr>
                <w:rFonts w:hint="eastAsia" w:ascii="微软雅黑" w:hAnsi="微软雅黑" w:eastAsia="微软雅黑" w:cs="微软雅黑"/>
                <w:smallCaps w:val="0"/>
                <w:color w:val="537F35"/>
                <w:sz w:val="30"/>
                <w:u w:val="single"/>
              </w:rPr>
            </w:rPrChange>
          </w:rPr>
          <w:t>Joint team</w:t>
        </w:r>
      </w:ins>
      <w:ins w:id="1159" w:author="威(×_×)" w:date="2021-03-18T17:03:26Z">
        <w:r>
          <w:rPr>
            <w:rFonts w:hint="default" w:ascii="Times New Roman" w:hAnsi="Times New Roman" w:eastAsia="微软雅黑" w:cs="Times New Roman"/>
            <w:smallCaps w:val="0"/>
            <w:color w:val="537F35"/>
            <w:sz w:val="30"/>
            <w:u w:val="single"/>
            <w:rPrChange w:id="1160" w:author="威(×_×)" w:date="2021-03-18T17:49:20Z">
              <w:rPr>
                <w:rFonts w:hint="eastAsia" w:ascii="微软雅黑" w:hAnsi="微软雅黑" w:eastAsia="微软雅黑" w:cs="微软雅黑"/>
                <w:smallCaps w:val="0"/>
                <w:color w:val="537F35"/>
                <w:sz w:val="30"/>
                <w:u w:val="single"/>
              </w:rPr>
            </w:rPrChange>
          </w:rPr>
          <w:t xml:space="preserve"> Agreement (if needed)</w:t>
        </w:r>
        <w:bookmarkEnd w:id="16"/>
      </w:ins>
    </w:p>
    <w:p>
      <w:pPr>
        <w:spacing w:after="156"/>
        <w:jc w:val="center"/>
        <w:rPr>
          <w:rFonts w:ascii="Times New Roman" w:hAnsi="Times New Roman" w:eastAsia="微软雅黑" w:cs="Times New Roman"/>
          <w:b/>
          <w:sz w:val="28"/>
          <w:rPrChange w:id="1161" w:author="威(×_×)" w:date="2021-03-18T17:49:20Z">
            <w:rPr>
              <w:rFonts w:ascii="微软雅黑" w:hAnsi="微软雅黑" w:eastAsia="微软雅黑" w:cs="微软雅黑"/>
              <w:b/>
              <w:sz w:val="28"/>
            </w:rPr>
          </w:rPrChange>
        </w:rPr>
      </w:pPr>
      <w:r>
        <w:rPr>
          <w:rFonts w:hint="default" w:ascii="Times New Roman" w:hAnsi="Times New Roman" w:eastAsia="微软雅黑" w:cs="Times New Roman"/>
          <w:b/>
          <w:sz w:val="28"/>
          <w:rPrChange w:id="1162" w:author="威(×_×)" w:date="2021-03-18T17:49:20Z">
            <w:rPr>
              <w:rFonts w:hint="eastAsia" w:ascii="微软雅黑" w:hAnsi="微软雅黑" w:eastAsia="微软雅黑" w:cs="微软雅黑"/>
              <w:b/>
              <w:sz w:val="28"/>
            </w:rPr>
          </w:rPrChange>
        </w:rPr>
        <w:t xml:space="preserve">联合团队协议书  </w:t>
      </w:r>
      <w:ins w:id="1163" w:author="威(×_×)" w:date="2021-03-18T17:03:59Z">
        <w:r>
          <w:rPr>
            <w:rFonts w:hint="default" w:ascii="Times New Roman" w:hAnsi="Times New Roman" w:eastAsia="微软雅黑" w:cs="Times New Roman"/>
            <w:b/>
            <w:sz w:val="28"/>
            <w:rPrChange w:id="1164" w:author="威(×_×)" w:date="2021-03-18T17:49:20Z">
              <w:rPr>
                <w:rFonts w:hint="eastAsia" w:ascii="微软雅黑" w:hAnsi="微软雅黑" w:eastAsia="微软雅黑" w:cs="微软雅黑"/>
                <w:b/>
                <w:sz w:val="28"/>
              </w:rPr>
            </w:rPrChange>
          </w:rPr>
          <w:t>Joint team Agreement</w:t>
        </w:r>
      </w:ins>
    </w:p>
    <w:p>
      <w:pPr>
        <w:snapToGrid w:val="0"/>
        <w:spacing w:afterLines="0" w:line="276" w:lineRule="auto"/>
        <w:ind w:firstLine="420"/>
        <w:rPr>
          <w:rFonts w:ascii="Times New Roman" w:hAnsi="Times New Roman" w:eastAsia="微软雅黑" w:cs="Times New Roman"/>
          <w:sz w:val="24"/>
          <w:szCs w:val="24"/>
          <w:rPrChange w:id="1166" w:author="威(×_×)" w:date="2021-03-18T17:49:20Z">
            <w:rPr>
              <w:rFonts w:ascii="微软雅黑" w:hAnsi="微软雅黑" w:eastAsia="微软雅黑" w:cs="微软雅黑"/>
              <w:sz w:val="24"/>
              <w:szCs w:val="24"/>
            </w:rPr>
          </w:rPrChange>
        </w:rPr>
        <w:pPrChange w:id="1165" w:author="威(×_×)" w:date="2021-03-19T17:44:40Z">
          <w:pPr>
            <w:spacing w:afterLines="0" w:line="276" w:lineRule="auto"/>
            <w:ind w:firstLine="420"/>
          </w:pPr>
        </w:pPrChange>
      </w:pPr>
      <w:r>
        <w:rPr>
          <w:rFonts w:hint="default" w:ascii="Times New Roman" w:hAnsi="Times New Roman" w:eastAsia="微软雅黑" w:cs="Times New Roman"/>
          <w:sz w:val="24"/>
          <w:szCs w:val="24"/>
          <w:rPrChange w:id="1167" w:author="威(×_×)" w:date="2021-03-18T17:49:20Z">
            <w:rPr>
              <w:rFonts w:hint="eastAsia" w:ascii="微软雅黑" w:hAnsi="微软雅黑" w:eastAsia="微软雅黑" w:cs="微软雅黑"/>
              <w:sz w:val="24"/>
              <w:szCs w:val="24"/>
            </w:rPr>
          </w:rPrChange>
        </w:rPr>
        <w:t>本联合团队声明：各方自愿组成联合团队共同参加“</w:t>
      </w:r>
      <w:r>
        <w:rPr>
          <w:rFonts w:hint="default" w:ascii="Times New Roman" w:hAnsi="Times New Roman" w:eastAsia="微软雅黑" w:cs="Times New Roman"/>
          <w:sz w:val="24"/>
          <w:szCs w:val="24"/>
          <w:u w:val="single"/>
          <w:rPrChange w:id="1168" w:author="威(×_×)" w:date="2021-03-18T17:49:20Z">
            <w:rPr>
              <w:rFonts w:hint="eastAsia" w:ascii="微软雅黑" w:hAnsi="微软雅黑" w:eastAsia="微软雅黑" w:cs="微软雅黑"/>
              <w:sz w:val="24"/>
              <w:szCs w:val="24"/>
              <w:u w:val="single"/>
            </w:rPr>
          </w:rPrChange>
        </w:rPr>
        <w:t>大鹏公共事务中心（暂定名）概念方案设计竞赛</w:t>
      </w:r>
      <w:r>
        <w:rPr>
          <w:rFonts w:hint="default" w:ascii="Times New Roman" w:hAnsi="Times New Roman" w:eastAsia="微软雅黑" w:cs="Times New Roman"/>
          <w:sz w:val="24"/>
          <w:szCs w:val="24"/>
          <w:rPrChange w:id="1169" w:author="威(×_×)" w:date="2021-03-18T17:49:20Z">
            <w:rPr>
              <w:rFonts w:hint="eastAsia" w:ascii="微软雅黑" w:hAnsi="微软雅黑" w:eastAsia="微软雅黑" w:cs="微软雅黑"/>
              <w:sz w:val="24"/>
              <w:szCs w:val="24"/>
            </w:rPr>
          </w:rPrChange>
        </w:rPr>
        <w:t>”（下称本项目）。现就联合团队参与事宜订立如下协议:</w:t>
      </w:r>
      <w:ins w:id="1170" w:author="威(×_×)" w:date="2021-03-18T17:04:14Z">
        <w:r>
          <w:rPr>
            <w:rFonts w:hint="default" w:ascii="Times New Roman" w:hAnsi="Times New Roman" w:eastAsia="微软雅黑" w:cs="Times New Roman"/>
            <w:sz w:val="24"/>
            <w:szCs w:val="24"/>
            <w:rPrChange w:id="1171" w:author="威(×_×)" w:date="2021-03-18T17:49:20Z">
              <w:rPr>
                <w:rFonts w:hint="eastAsia" w:ascii="微软雅黑" w:hAnsi="微软雅黑" w:eastAsia="微软雅黑" w:cs="微软雅黑"/>
                <w:sz w:val="24"/>
                <w:szCs w:val="24"/>
              </w:rPr>
            </w:rPrChange>
          </w:rPr>
          <w:t>The</w:t>
        </w:r>
      </w:ins>
      <w:ins w:id="1172" w:author="威(×_×)" w:date="2021-03-18T17:04:38Z">
        <w:r>
          <w:rPr>
            <w:rFonts w:hint="default" w:ascii="Times New Roman" w:hAnsi="Times New Roman" w:eastAsia="微软雅黑" w:cs="Times New Roman"/>
            <w:sz w:val="24"/>
            <w:szCs w:val="24"/>
            <w:lang w:val="en-US" w:eastAsia="zh-CN"/>
            <w:rPrChange w:id="1173" w:author="威(×_×)" w:date="2021-03-18T17:49:20Z">
              <w:rPr>
                <w:rFonts w:hint="eastAsia" w:ascii="微软雅黑" w:hAnsi="微软雅黑" w:eastAsia="微软雅黑" w:cs="微软雅黑"/>
                <w:sz w:val="24"/>
                <w:szCs w:val="24"/>
                <w:lang w:val="en-US" w:eastAsia="zh-CN"/>
              </w:rPr>
            </w:rPrChange>
          </w:rPr>
          <w:t xml:space="preserve"> </w:t>
        </w:r>
      </w:ins>
      <w:ins w:id="1174" w:author="威(×_×)" w:date="2021-03-18T17:04:37Z">
        <w:r>
          <w:rPr>
            <w:rFonts w:hint="default" w:ascii="Times New Roman" w:hAnsi="Times New Roman" w:eastAsia="微软雅黑" w:cs="Times New Roman"/>
            <w:sz w:val="24"/>
            <w:szCs w:val="24"/>
            <w:lang w:val="en-US" w:eastAsia="zh-CN"/>
            <w:rPrChange w:id="1175" w:author="威(×_×)" w:date="2021-03-18T17:49:20Z">
              <w:rPr>
                <w:rFonts w:hint="eastAsia" w:ascii="微软雅黑" w:hAnsi="微软雅黑" w:eastAsia="微软雅黑" w:cs="微软雅黑"/>
                <w:sz w:val="24"/>
                <w:szCs w:val="24"/>
                <w:lang w:val="en-US" w:eastAsia="zh-CN"/>
              </w:rPr>
            </w:rPrChange>
          </w:rPr>
          <w:t>j</w:t>
        </w:r>
      </w:ins>
      <w:ins w:id="1176" w:author="威(×_×)" w:date="2021-03-18T17:04:28Z">
        <w:r>
          <w:rPr>
            <w:rFonts w:hint="default" w:ascii="Times New Roman" w:hAnsi="Times New Roman" w:eastAsia="微软雅黑" w:cs="Times New Roman"/>
            <w:sz w:val="24"/>
            <w:szCs w:val="24"/>
            <w:rPrChange w:id="1177" w:author="威(×_×)" w:date="2021-03-18T17:49:20Z">
              <w:rPr>
                <w:rFonts w:hint="eastAsia" w:ascii="微软雅黑" w:hAnsi="微软雅黑" w:eastAsia="微软雅黑" w:cs="微软雅黑"/>
                <w:sz w:val="24"/>
                <w:szCs w:val="24"/>
              </w:rPr>
            </w:rPrChange>
          </w:rPr>
          <w:t>oint team</w:t>
        </w:r>
      </w:ins>
      <w:ins w:id="1178" w:author="威(×_×)" w:date="2021-03-18T17:04:14Z">
        <w:r>
          <w:rPr>
            <w:rFonts w:hint="default" w:ascii="Times New Roman" w:hAnsi="Times New Roman" w:eastAsia="微软雅黑" w:cs="Times New Roman"/>
            <w:sz w:val="24"/>
            <w:szCs w:val="24"/>
            <w:rPrChange w:id="1179" w:author="威(×_×)" w:date="2021-03-18T17:49:20Z">
              <w:rPr>
                <w:rFonts w:hint="eastAsia" w:ascii="微软雅黑" w:hAnsi="微软雅黑" w:eastAsia="微软雅黑" w:cs="微软雅黑"/>
                <w:sz w:val="24"/>
                <w:szCs w:val="24"/>
              </w:rPr>
            </w:rPrChange>
          </w:rPr>
          <w:t xml:space="preserve"> declares that each party voluntarily forms as </w:t>
        </w:r>
      </w:ins>
      <w:ins w:id="1180" w:author="威(×_×)" w:date="2021-03-18T17:05:58Z">
        <w:r>
          <w:rPr>
            <w:rFonts w:hint="default" w:ascii="Times New Roman" w:hAnsi="Times New Roman" w:eastAsia="微软雅黑" w:cs="Times New Roman"/>
            <w:sz w:val="24"/>
            <w:szCs w:val="24"/>
            <w:lang w:val="en-US" w:eastAsia="zh-CN"/>
            <w:rPrChange w:id="1181" w:author="威(×_×)" w:date="2021-03-18T17:49:20Z">
              <w:rPr>
                <w:rFonts w:hint="eastAsia" w:ascii="微软雅黑" w:hAnsi="微软雅黑" w:eastAsia="微软雅黑" w:cs="微软雅黑"/>
                <w:sz w:val="24"/>
                <w:szCs w:val="24"/>
                <w:lang w:val="en-US" w:eastAsia="zh-CN"/>
              </w:rPr>
            </w:rPrChange>
          </w:rPr>
          <w:t>j</w:t>
        </w:r>
      </w:ins>
      <w:ins w:id="1182" w:author="威(×_×)" w:date="2021-03-18T17:05:58Z">
        <w:r>
          <w:rPr>
            <w:rFonts w:hint="default" w:ascii="Times New Roman" w:hAnsi="Times New Roman" w:eastAsia="微软雅黑" w:cs="Times New Roman"/>
            <w:sz w:val="24"/>
            <w:szCs w:val="24"/>
            <w:rPrChange w:id="1183" w:author="威(×_×)" w:date="2021-03-18T17:49:20Z">
              <w:rPr>
                <w:rFonts w:hint="eastAsia" w:ascii="微软雅黑" w:hAnsi="微软雅黑" w:eastAsia="微软雅黑" w:cs="微软雅黑"/>
                <w:sz w:val="24"/>
                <w:szCs w:val="24"/>
              </w:rPr>
            </w:rPrChange>
          </w:rPr>
          <w:t>oint team</w:t>
        </w:r>
      </w:ins>
      <w:ins w:id="1184" w:author="威(×_×)" w:date="2021-03-18T17:04:14Z">
        <w:r>
          <w:rPr>
            <w:rFonts w:hint="default" w:ascii="Times New Roman" w:hAnsi="Times New Roman" w:eastAsia="微软雅黑" w:cs="Times New Roman"/>
            <w:sz w:val="24"/>
            <w:szCs w:val="24"/>
            <w:rPrChange w:id="1185" w:author="威(×_×)" w:date="2021-03-18T17:49:20Z">
              <w:rPr>
                <w:rFonts w:hint="eastAsia" w:ascii="微软雅黑" w:hAnsi="微软雅黑" w:eastAsia="微软雅黑" w:cs="微软雅黑"/>
                <w:sz w:val="24"/>
                <w:szCs w:val="24"/>
              </w:rPr>
            </w:rPrChange>
          </w:rPr>
          <w:t xml:space="preserve"> and participates in the </w:t>
        </w:r>
      </w:ins>
      <w:ins w:id="1186" w:author="威(×_×)" w:date="2021-03-18T17:06:28Z">
        <w:r>
          <w:rPr>
            <w:rFonts w:hint="default" w:ascii="Times New Roman" w:hAnsi="Times New Roman" w:eastAsia="微软雅黑" w:cs="Times New Roman"/>
            <w:sz w:val="24"/>
            <w:szCs w:val="24"/>
            <w:rPrChange w:id="1187" w:author="威(×_×)" w:date="2021-03-18T17:49:20Z">
              <w:rPr>
                <w:rFonts w:hint="eastAsia" w:ascii="微软雅黑" w:hAnsi="微软雅黑" w:eastAsia="微软雅黑" w:cs="微软雅黑"/>
                <w:sz w:val="24"/>
                <w:szCs w:val="24"/>
              </w:rPr>
            </w:rPrChange>
          </w:rPr>
          <w:t>Competition for Conceptual Design of Dapeng Public Affairs Center(tentative name)</w:t>
        </w:r>
      </w:ins>
      <w:ins w:id="1188" w:author="威(×_×)" w:date="2021-03-18T17:04:14Z">
        <w:r>
          <w:rPr>
            <w:rFonts w:hint="default" w:ascii="Times New Roman" w:hAnsi="Times New Roman" w:eastAsia="微软雅黑" w:cs="Times New Roman"/>
            <w:sz w:val="24"/>
            <w:szCs w:val="24"/>
            <w:rPrChange w:id="1189" w:author="威(×_×)" w:date="2021-03-18T17:49:20Z">
              <w:rPr>
                <w:rFonts w:hint="eastAsia" w:ascii="微软雅黑" w:hAnsi="微软雅黑" w:eastAsia="微软雅黑" w:cs="微软雅黑"/>
                <w:sz w:val="24"/>
                <w:szCs w:val="24"/>
              </w:rPr>
            </w:rPrChange>
          </w:rPr>
          <w:t xml:space="preserve"> (hereinafter referred as “the project”). This agreement is signed accordingly, which has (including but not limited to) following contents with respect to the participation in competition and subsequent implementation of the Project :</w:t>
        </w:r>
      </w:ins>
    </w:p>
    <w:p>
      <w:pPr>
        <w:snapToGrid w:val="0"/>
        <w:spacing w:afterLines="0" w:line="276" w:lineRule="auto"/>
        <w:rPr>
          <w:rFonts w:ascii="Times New Roman" w:hAnsi="Times New Roman" w:eastAsia="微软雅黑" w:cs="Times New Roman"/>
          <w:b/>
          <w:sz w:val="24"/>
          <w:szCs w:val="24"/>
          <w:rPrChange w:id="1191" w:author="威(×_×)" w:date="2021-03-18T17:49:20Z">
            <w:rPr>
              <w:rFonts w:ascii="微软雅黑" w:hAnsi="微软雅黑" w:eastAsia="微软雅黑" w:cs="微软雅黑"/>
              <w:b/>
              <w:sz w:val="24"/>
              <w:szCs w:val="24"/>
            </w:rPr>
          </w:rPrChange>
        </w:rPr>
        <w:pPrChange w:id="1190" w:author="威(×_×)" w:date="2021-03-19T17:44:40Z">
          <w:pPr>
            <w:spacing w:afterLines="0" w:line="276" w:lineRule="auto"/>
          </w:pPr>
        </w:pPrChange>
      </w:pPr>
    </w:p>
    <w:p>
      <w:pPr>
        <w:snapToGrid w:val="0"/>
        <w:spacing w:afterLines="0" w:line="276" w:lineRule="auto"/>
        <w:rPr>
          <w:ins w:id="1193" w:author="威(×_×)" w:date="2021-03-18T17:07:18Z"/>
          <w:rFonts w:hint="default" w:ascii="Times New Roman" w:hAnsi="Times New Roman" w:eastAsia="微软雅黑" w:cs="Times New Roman"/>
          <w:sz w:val="24"/>
          <w:szCs w:val="24"/>
          <w:rPrChange w:id="1194" w:author="威(×_×)" w:date="2021-03-18T17:49:20Z">
            <w:rPr>
              <w:ins w:id="1195" w:author="威(×_×)" w:date="2021-03-18T17:07:18Z"/>
              <w:rFonts w:hint="eastAsia" w:ascii="微软雅黑" w:hAnsi="微软雅黑" w:eastAsia="微软雅黑" w:cs="微软雅黑"/>
              <w:sz w:val="24"/>
              <w:szCs w:val="24"/>
            </w:rPr>
          </w:rPrChange>
        </w:rPr>
        <w:pPrChange w:id="1192" w:author="威(×_×)" w:date="2021-03-19T17:44:40Z">
          <w:pPr>
            <w:spacing w:afterLines="0" w:line="276" w:lineRule="auto"/>
          </w:pPr>
        </w:pPrChange>
      </w:pPr>
      <w:r>
        <w:rPr>
          <w:rFonts w:hint="default" w:ascii="Times New Roman" w:hAnsi="Times New Roman" w:eastAsia="微软雅黑" w:cs="Times New Roman"/>
          <w:sz w:val="24"/>
          <w:szCs w:val="24"/>
          <w:rPrChange w:id="1196" w:author="威(×_×)" w:date="2021-03-18T17:49:20Z">
            <w:rPr>
              <w:rFonts w:hint="eastAsia" w:ascii="微软雅黑" w:hAnsi="微软雅黑" w:eastAsia="微软雅黑" w:cs="微软雅黑"/>
              <w:sz w:val="24"/>
              <w:szCs w:val="24"/>
            </w:rPr>
          </w:rPrChange>
        </w:rPr>
        <w:t>协议（包括但不限于）如下内容：</w:t>
      </w:r>
    </w:p>
    <w:p>
      <w:pPr>
        <w:snapToGrid w:val="0"/>
        <w:spacing w:afterLines="0" w:line="276" w:lineRule="auto"/>
        <w:rPr>
          <w:rFonts w:hint="default" w:ascii="Times New Roman" w:hAnsi="Times New Roman" w:eastAsia="微软雅黑" w:cs="Times New Roman"/>
          <w:sz w:val="24"/>
          <w:szCs w:val="24"/>
          <w:rPrChange w:id="1198" w:author="威(×_×)" w:date="2021-03-18T17:49:20Z">
            <w:rPr>
              <w:rFonts w:hint="eastAsia" w:ascii="微软雅黑" w:hAnsi="微软雅黑" w:eastAsia="微软雅黑" w:cs="微软雅黑"/>
              <w:sz w:val="24"/>
              <w:szCs w:val="24"/>
            </w:rPr>
          </w:rPrChange>
        </w:rPr>
        <w:pPrChange w:id="1197" w:author="威(×_×)" w:date="2021-03-19T17:44:40Z">
          <w:pPr>
            <w:spacing w:afterLines="0" w:line="276" w:lineRule="auto"/>
          </w:pPr>
        </w:pPrChange>
      </w:pPr>
      <w:ins w:id="1199" w:author="威(×_×)" w:date="2021-03-18T17:07:19Z">
        <w:r>
          <w:rPr>
            <w:rFonts w:hint="default" w:ascii="Times New Roman" w:hAnsi="Times New Roman" w:eastAsia="微软雅黑" w:cs="Times New Roman"/>
            <w:sz w:val="24"/>
            <w:szCs w:val="24"/>
            <w:rPrChange w:id="1200" w:author="威(×_×)" w:date="2021-03-18T17:49:20Z">
              <w:rPr>
                <w:rFonts w:hint="eastAsia" w:ascii="微软雅黑" w:hAnsi="微软雅黑" w:eastAsia="微软雅黑" w:cs="微软雅黑"/>
                <w:sz w:val="24"/>
                <w:szCs w:val="24"/>
              </w:rPr>
            </w:rPrChange>
          </w:rPr>
          <w:t>Agreement contents are as follow (including but not limited to):</w:t>
        </w:r>
      </w:ins>
    </w:p>
    <w:p>
      <w:pPr>
        <w:snapToGrid w:val="0"/>
        <w:spacing w:afterLines="0" w:line="276" w:lineRule="auto"/>
        <w:rPr>
          <w:rFonts w:ascii="Times New Roman" w:hAnsi="Times New Roman" w:eastAsia="微软雅黑" w:cs="Times New Roman"/>
          <w:sz w:val="24"/>
          <w:szCs w:val="24"/>
          <w:rPrChange w:id="1202" w:author="威(×_×)" w:date="2021-03-18T17:49:20Z">
            <w:rPr>
              <w:rFonts w:ascii="微软雅黑" w:hAnsi="微软雅黑" w:eastAsia="微软雅黑" w:cs="微软雅黑"/>
              <w:sz w:val="24"/>
              <w:szCs w:val="24"/>
            </w:rPr>
          </w:rPrChange>
        </w:rPr>
        <w:pPrChange w:id="1201" w:author="威(×_×)" w:date="2021-03-19T17:44:40Z">
          <w:pPr>
            <w:spacing w:afterLines="0" w:line="276" w:lineRule="auto"/>
          </w:pPr>
        </w:pPrChange>
      </w:pPr>
    </w:p>
    <w:p>
      <w:pPr>
        <w:pStyle w:val="4"/>
        <w:numPr>
          <w:ilvl w:val="0"/>
          <w:numId w:val="4"/>
        </w:numPr>
        <w:snapToGrid w:val="0"/>
        <w:spacing w:after="156" w:afterLines="0" w:line="240" w:lineRule="auto"/>
        <w:ind w:firstLineChars="0"/>
        <w:rPr>
          <w:rFonts w:ascii="Times New Roman" w:hAnsi="Times New Roman" w:eastAsia="微软雅黑" w:cs="Times New Roman"/>
          <w:sz w:val="24"/>
          <w:szCs w:val="24"/>
          <w:rPrChange w:id="1204" w:author="威(×_×)" w:date="2021-03-18T17:49:20Z">
            <w:rPr>
              <w:rFonts w:ascii="微软雅黑" w:hAnsi="微软雅黑" w:eastAsia="微软雅黑" w:cs="微软雅黑"/>
              <w:sz w:val="24"/>
              <w:szCs w:val="24"/>
            </w:rPr>
          </w:rPrChange>
        </w:rPr>
        <w:pPrChange w:id="1203" w:author="威(×_×)" w:date="2021-03-19T17:44:40Z">
          <w:pPr>
            <w:pStyle w:val="4"/>
            <w:numPr>
              <w:ilvl w:val="0"/>
              <w:numId w:val="4"/>
            </w:numPr>
            <w:spacing w:after="156" w:afterLines="0" w:line="240" w:lineRule="auto"/>
            <w:ind w:firstLineChars="0"/>
          </w:pPr>
        </w:pPrChange>
      </w:pPr>
      <w:r>
        <w:rPr>
          <w:rFonts w:hint="default" w:ascii="Times New Roman" w:hAnsi="Times New Roman" w:eastAsia="微软雅黑" w:cs="Times New Roman"/>
          <w:sz w:val="24"/>
          <w:szCs w:val="24"/>
          <w:rPrChange w:id="1205" w:author="威(×_×)" w:date="2021-03-18T17:49:20Z">
            <w:rPr>
              <w:rFonts w:hint="eastAsia" w:ascii="微软雅黑" w:hAnsi="微软雅黑" w:eastAsia="微软雅黑" w:cs="微软雅黑"/>
              <w:sz w:val="24"/>
              <w:szCs w:val="24"/>
            </w:rPr>
          </w:rPrChange>
        </w:rPr>
        <w:t>联合团队牵头设计机构合法代表联合团队各成员负责本项目文件编制，并代表联合团队提交和接收相关的资料、信息及指示，并处理与之有关的一切事物，负责合同实施、组织和协调工作。</w:t>
      </w:r>
      <w:ins w:id="1206" w:author="威(×_×)" w:date="2021-03-18T17:07:27Z">
        <w:r>
          <w:rPr>
            <w:rFonts w:hint="default" w:ascii="Times New Roman" w:hAnsi="Times New Roman" w:eastAsia="微软雅黑" w:cs="Times New Roman"/>
            <w:sz w:val="24"/>
            <w:szCs w:val="24"/>
            <w:rPrChange w:id="1207" w:author="威(×_×)" w:date="2021-03-18T17:49:20Z">
              <w:rPr>
                <w:rFonts w:hint="eastAsia" w:ascii="微软雅黑" w:hAnsi="微软雅黑" w:eastAsia="微软雅黑" w:cs="微软雅黑"/>
                <w:sz w:val="24"/>
                <w:szCs w:val="24"/>
              </w:rPr>
            </w:rPrChange>
          </w:rPr>
          <w:t xml:space="preserve">The </w:t>
        </w:r>
      </w:ins>
      <w:ins w:id="1208" w:author="威(×_×)" w:date="2021-03-18T17:07:40Z">
        <w:r>
          <w:rPr>
            <w:rFonts w:hint="default" w:ascii="Times New Roman" w:hAnsi="Times New Roman" w:eastAsia="微软雅黑" w:cs="Times New Roman"/>
            <w:sz w:val="24"/>
            <w:szCs w:val="24"/>
            <w:lang w:val="en-US" w:eastAsia="zh-CN"/>
            <w:rPrChange w:id="1209" w:author="威(×_×)" w:date="2021-03-18T17:49:20Z">
              <w:rPr>
                <w:rFonts w:hint="eastAsia" w:ascii="微软雅黑" w:hAnsi="微软雅黑" w:eastAsia="微软雅黑" w:cs="微软雅黑"/>
                <w:sz w:val="24"/>
                <w:szCs w:val="24"/>
                <w:lang w:val="en-US" w:eastAsia="zh-CN"/>
              </w:rPr>
            </w:rPrChange>
          </w:rPr>
          <w:t>j</w:t>
        </w:r>
      </w:ins>
      <w:ins w:id="1210" w:author="威(×_×)" w:date="2021-03-18T17:07:40Z">
        <w:r>
          <w:rPr>
            <w:rFonts w:hint="default" w:ascii="Times New Roman" w:hAnsi="Times New Roman" w:eastAsia="微软雅黑" w:cs="Times New Roman"/>
            <w:sz w:val="24"/>
            <w:szCs w:val="24"/>
            <w:rPrChange w:id="1211" w:author="威(×_×)" w:date="2021-03-18T17:49:20Z">
              <w:rPr>
                <w:rFonts w:hint="eastAsia" w:ascii="微软雅黑" w:hAnsi="微软雅黑" w:eastAsia="微软雅黑" w:cs="微软雅黑"/>
                <w:sz w:val="24"/>
                <w:szCs w:val="24"/>
              </w:rPr>
            </w:rPrChange>
          </w:rPr>
          <w:t>oint team</w:t>
        </w:r>
      </w:ins>
      <w:ins w:id="1212" w:author="威(×_×)" w:date="2021-03-18T17:07:27Z">
        <w:r>
          <w:rPr>
            <w:rFonts w:hint="default" w:ascii="Times New Roman" w:hAnsi="Times New Roman" w:eastAsia="微软雅黑" w:cs="Times New Roman"/>
            <w:sz w:val="24"/>
            <w:szCs w:val="24"/>
            <w:rPrChange w:id="1213" w:author="威(×_×)" w:date="2021-03-18T17:49:20Z">
              <w:rPr>
                <w:rFonts w:hint="eastAsia" w:ascii="微软雅黑" w:hAnsi="微软雅黑" w:eastAsia="微软雅黑" w:cs="微软雅黑"/>
                <w:sz w:val="24"/>
                <w:szCs w:val="24"/>
              </w:rPr>
            </w:rPrChange>
          </w:rPr>
          <w:t xml:space="preserve"> leading member legally represents all </w:t>
        </w:r>
      </w:ins>
      <w:ins w:id="1214" w:author="威(×_×)" w:date="2021-03-18T17:07:47Z">
        <w:r>
          <w:rPr>
            <w:rFonts w:hint="default" w:ascii="Times New Roman" w:hAnsi="Times New Roman" w:eastAsia="微软雅黑" w:cs="Times New Roman"/>
            <w:sz w:val="24"/>
            <w:szCs w:val="24"/>
            <w:lang w:val="en-US" w:eastAsia="zh-CN"/>
            <w:rPrChange w:id="1215" w:author="威(×_×)" w:date="2021-03-18T17:49:20Z">
              <w:rPr>
                <w:rFonts w:hint="eastAsia" w:ascii="微软雅黑" w:hAnsi="微软雅黑" w:eastAsia="微软雅黑" w:cs="微软雅黑"/>
                <w:sz w:val="24"/>
                <w:szCs w:val="24"/>
                <w:lang w:val="en-US" w:eastAsia="zh-CN"/>
              </w:rPr>
            </w:rPrChange>
          </w:rPr>
          <w:t>j</w:t>
        </w:r>
      </w:ins>
      <w:ins w:id="1216" w:author="威(×_×)" w:date="2021-03-18T17:07:47Z">
        <w:r>
          <w:rPr>
            <w:rFonts w:hint="default" w:ascii="Times New Roman" w:hAnsi="Times New Roman" w:eastAsia="微软雅黑" w:cs="Times New Roman"/>
            <w:sz w:val="24"/>
            <w:szCs w:val="24"/>
            <w:rPrChange w:id="1217" w:author="威(×_×)" w:date="2021-03-18T17:49:20Z">
              <w:rPr>
                <w:rFonts w:hint="eastAsia" w:ascii="微软雅黑" w:hAnsi="微软雅黑" w:eastAsia="微软雅黑" w:cs="微软雅黑"/>
                <w:sz w:val="24"/>
                <w:szCs w:val="24"/>
              </w:rPr>
            </w:rPrChange>
          </w:rPr>
          <w:t>oint team</w:t>
        </w:r>
      </w:ins>
      <w:ins w:id="1218" w:author="威(×_×)" w:date="2021-03-18T17:07:27Z">
        <w:r>
          <w:rPr>
            <w:rFonts w:hint="default" w:ascii="Times New Roman" w:hAnsi="Times New Roman" w:eastAsia="微软雅黑" w:cs="Times New Roman"/>
            <w:sz w:val="24"/>
            <w:szCs w:val="24"/>
            <w:rPrChange w:id="1219" w:author="威(×_×)" w:date="2021-03-18T17:49:20Z">
              <w:rPr>
                <w:rFonts w:hint="eastAsia" w:ascii="微软雅黑" w:hAnsi="微软雅黑" w:eastAsia="微软雅黑" w:cs="微软雅黑"/>
                <w:sz w:val="24"/>
                <w:szCs w:val="24"/>
              </w:rPr>
            </w:rPrChange>
          </w:rPr>
          <w:t xml:space="preserve"> members to prepare the competition deliverables, and represents all </w:t>
        </w:r>
      </w:ins>
      <w:ins w:id="1220" w:author="威(×_×)" w:date="2021-03-18T17:08:04Z">
        <w:r>
          <w:rPr>
            <w:rFonts w:hint="default" w:ascii="Times New Roman" w:hAnsi="Times New Roman" w:eastAsia="微软雅黑" w:cs="Times New Roman"/>
            <w:sz w:val="24"/>
            <w:szCs w:val="24"/>
            <w:lang w:val="en-US" w:eastAsia="zh-CN"/>
            <w:rPrChange w:id="1221" w:author="威(×_×)" w:date="2021-03-18T17:49:20Z">
              <w:rPr>
                <w:rFonts w:hint="eastAsia" w:ascii="微软雅黑" w:hAnsi="微软雅黑" w:eastAsia="微软雅黑" w:cs="微软雅黑"/>
                <w:sz w:val="24"/>
                <w:szCs w:val="24"/>
                <w:lang w:val="en-US" w:eastAsia="zh-CN"/>
              </w:rPr>
            </w:rPrChange>
          </w:rPr>
          <w:t>j</w:t>
        </w:r>
      </w:ins>
      <w:ins w:id="1222" w:author="威(×_×)" w:date="2021-03-18T17:08:04Z">
        <w:r>
          <w:rPr>
            <w:rFonts w:hint="default" w:ascii="Times New Roman" w:hAnsi="Times New Roman" w:eastAsia="微软雅黑" w:cs="Times New Roman"/>
            <w:sz w:val="24"/>
            <w:szCs w:val="24"/>
            <w:rPrChange w:id="1223" w:author="威(×_×)" w:date="2021-03-18T17:49:20Z">
              <w:rPr>
                <w:rFonts w:hint="eastAsia" w:ascii="微软雅黑" w:hAnsi="微软雅黑" w:eastAsia="微软雅黑" w:cs="微软雅黑"/>
                <w:sz w:val="24"/>
                <w:szCs w:val="24"/>
              </w:rPr>
            </w:rPrChange>
          </w:rPr>
          <w:t>oint team</w:t>
        </w:r>
      </w:ins>
      <w:ins w:id="1224" w:author="威(×_×)" w:date="2021-03-18T17:07:27Z">
        <w:r>
          <w:rPr>
            <w:rFonts w:hint="default" w:ascii="Times New Roman" w:hAnsi="Times New Roman" w:eastAsia="微软雅黑" w:cs="Times New Roman"/>
            <w:sz w:val="24"/>
            <w:szCs w:val="24"/>
            <w:rPrChange w:id="1225" w:author="威(×_×)" w:date="2021-03-18T17:49:20Z">
              <w:rPr>
                <w:rFonts w:hint="eastAsia" w:ascii="微软雅黑" w:hAnsi="微软雅黑" w:eastAsia="微软雅黑" w:cs="微软雅黑"/>
                <w:sz w:val="24"/>
                <w:szCs w:val="24"/>
              </w:rPr>
            </w:rPrChange>
          </w:rPr>
          <w:t xml:space="preserve"> members to submit and receive the relevant documents, information and instructions, and handle all the related affairs.</w:t>
        </w:r>
      </w:ins>
    </w:p>
    <w:p>
      <w:pPr>
        <w:pStyle w:val="4"/>
        <w:snapToGrid w:val="0"/>
        <w:spacing w:after="156" w:afterLines="0" w:line="240" w:lineRule="auto"/>
        <w:ind w:left="420" w:firstLine="0" w:firstLineChars="0"/>
        <w:rPr>
          <w:rStyle w:val="48"/>
          <w:rFonts w:ascii="Times New Roman" w:hAnsi="Times New Roman" w:eastAsia="微软雅黑" w:cs="Times New Roman"/>
          <w:sz w:val="24"/>
          <w:szCs w:val="24"/>
          <w:rPrChange w:id="1227" w:author="威(×_×)" w:date="2021-03-18T17:49:20Z">
            <w:rPr>
              <w:rStyle w:val="48"/>
              <w:rFonts w:ascii="微软雅黑" w:hAnsi="微软雅黑" w:eastAsia="微软雅黑" w:cs="微软雅黑"/>
              <w:sz w:val="24"/>
              <w:szCs w:val="24"/>
            </w:rPr>
          </w:rPrChange>
        </w:rPr>
        <w:pPrChange w:id="1226" w:author="威(×_×)" w:date="2021-03-19T17:44:40Z">
          <w:pPr>
            <w:pStyle w:val="4"/>
            <w:spacing w:after="156" w:afterLines="0" w:line="240" w:lineRule="auto"/>
            <w:ind w:left="420" w:firstLine="0" w:firstLineChars="0"/>
          </w:pPr>
        </w:pPrChange>
      </w:pPr>
    </w:p>
    <w:p>
      <w:pPr>
        <w:pStyle w:val="4"/>
        <w:numPr>
          <w:ilvl w:val="0"/>
          <w:numId w:val="4"/>
        </w:numPr>
        <w:snapToGrid w:val="0"/>
        <w:spacing w:after="156"/>
        <w:ind w:firstLineChars="0"/>
        <w:rPr>
          <w:rFonts w:ascii="Times New Roman" w:hAnsi="Times New Roman" w:eastAsia="微软雅黑" w:cs="Times New Roman"/>
          <w:sz w:val="24"/>
          <w:szCs w:val="24"/>
          <w:rPrChange w:id="1229" w:author="威(×_×)" w:date="2021-03-18T17:49:20Z">
            <w:rPr>
              <w:rFonts w:ascii="微软雅黑" w:hAnsi="微软雅黑" w:eastAsia="微软雅黑" w:cs="微软雅黑"/>
              <w:sz w:val="24"/>
              <w:szCs w:val="24"/>
            </w:rPr>
          </w:rPrChange>
        </w:rPr>
        <w:pPrChange w:id="1228" w:author="威(×_×)" w:date="2021-03-19T17:44:40Z">
          <w:pPr>
            <w:pStyle w:val="4"/>
            <w:numPr>
              <w:ilvl w:val="0"/>
              <w:numId w:val="4"/>
            </w:numPr>
            <w:spacing w:after="156"/>
            <w:ind w:firstLineChars="0"/>
          </w:pPr>
        </w:pPrChange>
      </w:pPr>
      <w:r>
        <w:rPr>
          <w:rFonts w:hint="default" w:ascii="Times New Roman" w:hAnsi="Times New Roman" w:eastAsia="微软雅黑" w:cs="Times New Roman"/>
          <w:sz w:val="24"/>
          <w:szCs w:val="24"/>
          <w:rPrChange w:id="1230" w:author="威(×_×)" w:date="2021-03-18T17:49:20Z">
            <w:rPr>
              <w:rFonts w:hint="eastAsia" w:ascii="微软雅黑" w:hAnsi="微软雅黑" w:eastAsia="微软雅黑" w:cs="微软雅黑"/>
              <w:sz w:val="24"/>
              <w:szCs w:val="24"/>
            </w:rPr>
          </w:rPrChange>
        </w:rPr>
        <w:t>联合团队授权联合团队牵头设计机构对联合团队各成员的资质等级、业务能力、工作业绩等资料进行统一汇总后由联合团队牵头设计机构一并提交给主办方，联合团队牵头设计机构所提交的资质等级、业务能力、工作业绩等资料代表了联合团队各成员的真实情况。</w:t>
      </w:r>
      <w:ins w:id="1231" w:author="威(×_×)" w:date="2021-03-18T17:08:16Z">
        <w:r>
          <w:rPr>
            <w:rFonts w:hint="default" w:ascii="Times New Roman" w:hAnsi="Times New Roman" w:eastAsia="微软雅黑" w:cs="Times New Roman"/>
            <w:sz w:val="24"/>
            <w:szCs w:val="24"/>
            <w:rPrChange w:id="1232" w:author="威(×_×)" w:date="2021-03-18T17:49:20Z">
              <w:rPr>
                <w:rFonts w:hint="eastAsia" w:ascii="微软雅黑" w:hAnsi="微软雅黑" w:eastAsia="微软雅黑" w:cs="微软雅黑"/>
                <w:sz w:val="24"/>
                <w:szCs w:val="24"/>
              </w:rPr>
            </w:rPrChange>
          </w:rPr>
          <w:t xml:space="preserve">The </w:t>
        </w:r>
      </w:ins>
      <w:ins w:id="1233" w:author="威(×_×)" w:date="2021-03-18T17:08:30Z">
        <w:r>
          <w:rPr>
            <w:rFonts w:hint="default" w:ascii="Times New Roman" w:hAnsi="Times New Roman" w:eastAsia="微软雅黑" w:cs="Times New Roman"/>
            <w:sz w:val="24"/>
            <w:szCs w:val="24"/>
            <w:lang w:val="en-US" w:eastAsia="zh-CN"/>
            <w:rPrChange w:id="1234" w:author="威(×_×)" w:date="2021-03-18T17:49:20Z">
              <w:rPr>
                <w:rFonts w:hint="eastAsia" w:ascii="微软雅黑" w:hAnsi="微软雅黑" w:eastAsia="微软雅黑" w:cs="微软雅黑"/>
                <w:sz w:val="24"/>
                <w:szCs w:val="24"/>
                <w:lang w:val="en-US" w:eastAsia="zh-CN"/>
              </w:rPr>
            </w:rPrChange>
          </w:rPr>
          <w:t>j</w:t>
        </w:r>
      </w:ins>
      <w:ins w:id="1235" w:author="威(×_×)" w:date="2021-03-18T17:08:30Z">
        <w:r>
          <w:rPr>
            <w:rFonts w:hint="default" w:ascii="Times New Roman" w:hAnsi="Times New Roman" w:eastAsia="微软雅黑" w:cs="Times New Roman"/>
            <w:sz w:val="24"/>
            <w:szCs w:val="24"/>
            <w:rPrChange w:id="1236" w:author="威(×_×)" w:date="2021-03-18T17:49:20Z">
              <w:rPr>
                <w:rFonts w:hint="eastAsia" w:ascii="微软雅黑" w:hAnsi="微软雅黑" w:eastAsia="微软雅黑" w:cs="微软雅黑"/>
                <w:sz w:val="24"/>
                <w:szCs w:val="24"/>
              </w:rPr>
            </w:rPrChange>
          </w:rPr>
          <w:t>oint team</w:t>
        </w:r>
      </w:ins>
      <w:ins w:id="1237" w:author="威(×_×)" w:date="2021-03-18T17:08:16Z">
        <w:r>
          <w:rPr>
            <w:rFonts w:hint="default" w:ascii="Times New Roman" w:hAnsi="Times New Roman" w:eastAsia="微软雅黑" w:cs="Times New Roman"/>
            <w:sz w:val="24"/>
            <w:szCs w:val="24"/>
            <w:rPrChange w:id="1238" w:author="威(×_×)" w:date="2021-03-18T17:49:20Z">
              <w:rPr>
                <w:rFonts w:hint="eastAsia" w:ascii="微软雅黑" w:hAnsi="微软雅黑" w:eastAsia="微软雅黑" w:cs="微软雅黑"/>
                <w:sz w:val="24"/>
                <w:szCs w:val="24"/>
              </w:rPr>
            </w:rPrChange>
          </w:rPr>
          <w:t xml:space="preserve"> authorizes its leading member to collect such information of each member as qualification, business capability and work achievements and then submit to the Organizer. The qualification, business capability and work achievements and then that are submitted to the Organizer by the </w:t>
        </w:r>
      </w:ins>
      <w:ins w:id="1239" w:author="威(×_×)" w:date="2021-03-18T17:08:49Z">
        <w:r>
          <w:rPr>
            <w:rFonts w:hint="default" w:ascii="Times New Roman" w:hAnsi="Times New Roman" w:eastAsia="微软雅黑" w:cs="Times New Roman"/>
            <w:sz w:val="24"/>
            <w:szCs w:val="24"/>
            <w:lang w:val="en-US" w:eastAsia="zh-CN"/>
            <w:rPrChange w:id="1240" w:author="威(×_×)" w:date="2021-03-18T17:49:20Z">
              <w:rPr>
                <w:rFonts w:hint="eastAsia" w:ascii="微软雅黑" w:hAnsi="微软雅黑" w:eastAsia="微软雅黑" w:cs="微软雅黑"/>
                <w:sz w:val="24"/>
                <w:szCs w:val="24"/>
                <w:lang w:val="en-US" w:eastAsia="zh-CN"/>
              </w:rPr>
            </w:rPrChange>
          </w:rPr>
          <w:t>j</w:t>
        </w:r>
      </w:ins>
      <w:ins w:id="1241" w:author="威(×_×)" w:date="2021-03-18T17:08:49Z">
        <w:r>
          <w:rPr>
            <w:rFonts w:hint="default" w:ascii="Times New Roman" w:hAnsi="Times New Roman" w:eastAsia="微软雅黑" w:cs="Times New Roman"/>
            <w:sz w:val="24"/>
            <w:szCs w:val="24"/>
            <w:rPrChange w:id="1242" w:author="威(×_×)" w:date="2021-03-18T17:49:20Z">
              <w:rPr>
                <w:rFonts w:hint="eastAsia" w:ascii="微软雅黑" w:hAnsi="微软雅黑" w:eastAsia="微软雅黑" w:cs="微软雅黑"/>
                <w:sz w:val="24"/>
                <w:szCs w:val="24"/>
              </w:rPr>
            </w:rPrChange>
          </w:rPr>
          <w:t>oint team</w:t>
        </w:r>
      </w:ins>
      <w:ins w:id="1243" w:author="威(×_×)" w:date="2021-03-18T17:08:16Z">
        <w:r>
          <w:rPr>
            <w:rFonts w:hint="default" w:ascii="Times New Roman" w:hAnsi="Times New Roman" w:eastAsia="微软雅黑" w:cs="Times New Roman"/>
            <w:sz w:val="24"/>
            <w:szCs w:val="24"/>
            <w:rPrChange w:id="1244" w:author="威(×_×)" w:date="2021-03-18T17:49:20Z">
              <w:rPr>
                <w:rFonts w:hint="eastAsia" w:ascii="微软雅黑" w:hAnsi="微软雅黑" w:eastAsia="微软雅黑" w:cs="微软雅黑"/>
                <w:sz w:val="24"/>
                <w:szCs w:val="24"/>
              </w:rPr>
            </w:rPrChange>
          </w:rPr>
          <w:t xml:space="preserve"> leading member shall represent the fact of each </w:t>
        </w:r>
      </w:ins>
      <w:ins w:id="1245" w:author="威(×_×)" w:date="2021-03-18T17:08:55Z">
        <w:r>
          <w:rPr>
            <w:rFonts w:hint="default" w:ascii="Times New Roman" w:hAnsi="Times New Roman" w:eastAsia="微软雅黑" w:cs="Times New Roman"/>
            <w:sz w:val="24"/>
            <w:szCs w:val="24"/>
            <w:lang w:val="en-US" w:eastAsia="zh-CN"/>
            <w:rPrChange w:id="1246" w:author="威(×_×)" w:date="2021-03-18T17:49:20Z">
              <w:rPr>
                <w:rFonts w:hint="eastAsia" w:ascii="微软雅黑" w:hAnsi="微软雅黑" w:eastAsia="微软雅黑" w:cs="微软雅黑"/>
                <w:sz w:val="24"/>
                <w:szCs w:val="24"/>
                <w:lang w:val="en-US" w:eastAsia="zh-CN"/>
              </w:rPr>
            </w:rPrChange>
          </w:rPr>
          <w:t>j</w:t>
        </w:r>
      </w:ins>
      <w:ins w:id="1247" w:author="威(×_×)" w:date="2021-03-18T17:08:55Z">
        <w:r>
          <w:rPr>
            <w:rFonts w:hint="default" w:ascii="Times New Roman" w:hAnsi="Times New Roman" w:eastAsia="微软雅黑" w:cs="Times New Roman"/>
            <w:sz w:val="24"/>
            <w:szCs w:val="24"/>
            <w:rPrChange w:id="1248" w:author="威(×_×)" w:date="2021-03-18T17:49:20Z">
              <w:rPr>
                <w:rFonts w:hint="eastAsia" w:ascii="微软雅黑" w:hAnsi="微软雅黑" w:eastAsia="微软雅黑" w:cs="微软雅黑"/>
                <w:sz w:val="24"/>
                <w:szCs w:val="24"/>
              </w:rPr>
            </w:rPrChange>
          </w:rPr>
          <w:t>oint team</w:t>
        </w:r>
      </w:ins>
      <w:ins w:id="1249" w:author="威(×_×)" w:date="2021-03-18T17:08:16Z">
        <w:r>
          <w:rPr>
            <w:rFonts w:hint="default" w:ascii="Times New Roman" w:hAnsi="Times New Roman" w:eastAsia="微软雅黑" w:cs="Times New Roman"/>
            <w:sz w:val="24"/>
            <w:szCs w:val="24"/>
            <w:rPrChange w:id="1250" w:author="威(×_×)" w:date="2021-03-18T17:49:20Z">
              <w:rPr>
                <w:rFonts w:hint="eastAsia" w:ascii="微软雅黑" w:hAnsi="微软雅黑" w:eastAsia="微软雅黑" w:cs="微软雅黑"/>
                <w:sz w:val="24"/>
                <w:szCs w:val="24"/>
              </w:rPr>
            </w:rPrChange>
          </w:rPr>
          <w:t xml:space="preserve"> member.</w:t>
        </w:r>
      </w:ins>
    </w:p>
    <w:p>
      <w:pPr>
        <w:pStyle w:val="4"/>
        <w:snapToGrid w:val="0"/>
        <w:spacing w:after="156"/>
        <w:ind w:left="420" w:firstLine="0" w:firstLineChars="0"/>
        <w:rPr>
          <w:rFonts w:ascii="Times New Roman" w:hAnsi="Times New Roman" w:eastAsia="微软雅黑" w:cs="Times New Roman"/>
          <w:sz w:val="24"/>
          <w:szCs w:val="24"/>
          <w:rPrChange w:id="1252" w:author="威(×_×)" w:date="2021-03-18T17:49:20Z">
            <w:rPr>
              <w:rFonts w:ascii="微软雅黑" w:hAnsi="微软雅黑" w:eastAsia="微软雅黑" w:cs="微软雅黑"/>
              <w:sz w:val="24"/>
              <w:szCs w:val="24"/>
            </w:rPr>
          </w:rPrChange>
        </w:rPr>
        <w:pPrChange w:id="1251" w:author="威(×_×)" w:date="2021-03-19T17:44:40Z">
          <w:pPr>
            <w:pStyle w:val="4"/>
            <w:spacing w:after="156"/>
            <w:ind w:left="420" w:firstLine="0" w:firstLineChars="0"/>
          </w:pPr>
        </w:pPrChange>
      </w:pPr>
    </w:p>
    <w:p>
      <w:pPr>
        <w:pStyle w:val="4"/>
        <w:numPr>
          <w:ilvl w:val="0"/>
          <w:numId w:val="4"/>
        </w:numPr>
        <w:snapToGrid w:val="0"/>
        <w:spacing w:after="156"/>
        <w:ind w:firstLineChars="0"/>
        <w:rPr>
          <w:rFonts w:ascii="Times New Roman" w:hAnsi="Times New Roman" w:eastAsia="微软雅黑" w:cs="Times New Roman"/>
          <w:rPrChange w:id="1254" w:author="威(×_×)" w:date="2021-03-18T17:49:20Z">
            <w:rPr>
              <w:rFonts w:ascii="微软雅黑" w:hAnsi="微软雅黑" w:eastAsia="微软雅黑" w:cs="微软雅黑"/>
            </w:rPr>
          </w:rPrChange>
        </w:rPr>
        <w:pPrChange w:id="1253" w:author="威(×_×)" w:date="2021-03-19T17:44:40Z">
          <w:pPr>
            <w:pStyle w:val="4"/>
            <w:numPr>
              <w:ilvl w:val="0"/>
              <w:numId w:val="4"/>
            </w:numPr>
            <w:spacing w:after="156"/>
            <w:ind w:firstLineChars="0"/>
          </w:pPr>
        </w:pPrChange>
      </w:pPr>
      <w:r>
        <w:rPr>
          <w:rFonts w:hint="default" w:ascii="Times New Roman" w:hAnsi="Times New Roman" w:eastAsia="微软雅黑" w:cs="Times New Roman"/>
          <w:sz w:val="24"/>
          <w:szCs w:val="24"/>
          <w:rPrChange w:id="1255" w:author="威(×_×)" w:date="2021-03-18T17:49:20Z">
            <w:rPr>
              <w:rFonts w:hint="eastAsia" w:ascii="微软雅黑" w:hAnsi="微软雅黑" w:eastAsia="微软雅黑" w:cs="微软雅黑"/>
              <w:sz w:val="24"/>
              <w:szCs w:val="24"/>
            </w:rPr>
          </w:rPrChange>
        </w:rPr>
        <w:t>项目联络及文件提交等工作由联合团队牵头设计机构负责；联合团队牵头设计机构合法代表联合团队各成员提交并签署相关文件；联合团队牵头设计机构在本次竞赛提交的文件中的所有承诺均代表了联合团队各成员。</w:t>
      </w:r>
      <w:ins w:id="1256" w:author="威(×_×)" w:date="2021-03-18T17:09:12Z">
        <w:r>
          <w:rPr>
            <w:rFonts w:hint="default" w:ascii="Times New Roman" w:hAnsi="Times New Roman" w:eastAsia="微软雅黑" w:cs="Times New Roman"/>
            <w:sz w:val="24"/>
            <w:szCs w:val="24"/>
            <w:rPrChange w:id="1257" w:author="威(×_×)" w:date="2021-03-18T17:49:20Z">
              <w:rPr>
                <w:rFonts w:hint="eastAsia" w:ascii="微软雅黑" w:hAnsi="微软雅黑" w:eastAsia="微软雅黑" w:cs="微软雅黑"/>
                <w:sz w:val="24"/>
                <w:szCs w:val="24"/>
              </w:rPr>
            </w:rPrChange>
          </w:rPr>
          <w:t xml:space="preserve">The </w:t>
        </w:r>
      </w:ins>
      <w:ins w:id="1258" w:author="威(×_×)" w:date="2021-03-18T17:09:19Z">
        <w:r>
          <w:rPr>
            <w:rFonts w:hint="default" w:ascii="Times New Roman" w:hAnsi="Times New Roman" w:eastAsia="微软雅黑" w:cs="Times New Roman"/>
            <w:sz w:val="24"/>
            <w:szCs w:val="24"/>
            <w:lang w:val="en-US" w:eastAsia="zh-CN"/>
            <w:rPrChange w:id="1259" w:author="威(×_×)" w:date="2021-03-18T17:49:20Z">
              <w:rPr>
                <w:rFonts w:hint="eastAsia" w:ascii="微软雅黑" w:hAnsi="微软雅黑" w:eastAsia="微软雅黑" w:cs="微软雅黑"/>
                <w:sz w:val="24"/>
                <w:szCs w:val="24"/>
                <w:lang w:val="en-US" w:eastAsia="zh-CN"/>
              </w:rPr>
            </w:rPrChange>
          </w:rPr>
          <w:t>j</w:t>
        </w:r>
      </w:ins>
      <w:ins w:id="1260" w:author="威(×_×)" w:date="2021-03-18T17:09:19Z">
        <w:r>
          <w:rPr>
            <w:rFonts w:hint="default" w:ascii="Times New Roman" w:hAnsi="Times New Roman" w:eastAsia="微软雅黑" w:cs="Times New Roman"/>
            <w:sz w:val="24"/>
            <w:szCs w:val="24"/>
            <w:rPrChange w:id="1261" w:author="威(×_×)" w:date="2021-03-18T17:49:20Z">
              <w:rPr>
                <w:rFonts w:hint="eastAsia" w:ascii="微软雅黑" w:hAnsi="微软雅黑" w:eastAsia="微软雅黑" w:cs="微软雅黑"/>
                <w:sz w:val="24"/>
                <w:szCs w:val="24"/>
              </w:rPr>
            </w:rPrChange>
          </w:rPr>
          <w:t>oint team</w:t>
        </w:r>
      </w:ins>
      <w:ins w:id="1262" w:author="威(×_×)" w:date="2021-03-18T17:09:12Z">
        <w:r>
          <w:rPr>
            <w:rFonts w:hint="default" w:ascii="Times New Roman" w:hAnsi="Times New Roman" w:eastAsia="微软雅黑" w:cs="Times New Roman"/>
            <w:sz w:val="24"/>
            <w:szCs w:val="24"/>
            <w:rPrChange w:id="1263" w:author="威(×_×)" w:date="2021-03-18T17:49:20Z">
              <w:rPr>
                <w:rFonts w:hint="eastAsia" w:ascii="微软雅黑" w:hAnsi="微软雅黑" w:eastAsia="微软雅黑" w:cs="微软雅黑"/>
                <w:sz w:val="24"/>
                <w:szCs w:val="24"/>
              </w:rPr>
            </w:rPrChange>
          </w:rPr>
          <w:t xml:space="preserve"> leading member shall be responsible for project contact, document submission and other relevant work. It legally represents all </w:t>
        </w:r>
      </w:ins>
      <w:ins w:id="1264" w:author="威(×_×)" w:date="2021-03-18T17:09:28Z">
        <w:r>
          <w:rPr>
            <w:rFonts w:hint="default" w:ascii="Times New Roman" w:hAnsi="Times New Roman" w:eastAsia="微软雅黑" w:cs="Times New Roman"/>
            <w:sz w:val="24"/>
            <w:szCs w:val="24"/>
            <w:lang w:val="en-US" w:eastAsia="zh-CN"/>
            <w:rPrChange w:id="1265" w:author="威(×_×)" w:date="2021-03-18T17:49:20Z">
              <w:rPr>
                <w:rFonts w:hint="eastAsia" w:ascii="微软雅黑" w:hAnsi="微软雅黑" w:eastAsia="微软雅黑" w:cs="微软雅黑"/>
                <w:sz w:val="24"/>
                <w:szCs w:val="24"/>
                <w:lang w:val="en-US" w:eastAsia="zh-CN"/>
              </w:rPr>
            </w:rPrChange>
          </w:rPr>
          <w:t>j</w:t>
        </w:r>
      </w:ins>
      <w:ins w:id="1266" w:author="威(×_×)" w:date="2021-03-18T17:09:28Z">
        <w:r>
          <w:rPr>
            <w:rFonts w:hint="default" w:ascii="Times New Roman" w:hAnsi="Times New Roman" w:eastAsia="微软雅黑" w:cs="Times New Roman"/>
            <w:sz w:val="24"/>
            <w:szCs w:val="24"/>
            <w:rPrChange w:id="1267" w:author="威(×_×)" w:date="2021-03-18T17:49:20Z">
              <w:rPr>
                <w:rFonts w:hint="eastAsia" w:ascii="微软雅黑" w:hAnsi="微软雅黑" w:eastAsia="微软雅黑" w:cs="微软雅黑"/>
                <w:sz w:val="24"/>
                <w:szCs w:val="24"/>
              </w:rPr>
            </w:rPrChange>
          </w:rPr>
          <w:t>oint team</w:t>
        </w:r>
      </w:ins>
      <w:ins w:id="1268" w:author="威(×_×)" w:date="2021-03-18T17:09:12Z">
        <w:r>
          <w:rPr>
            <w:rFonts w:hint="default" w:ascii="Times New Roman" w:hAnsi="Times New Roman" w:eastAsia="微软雅黑" w:cs="Times New Roman"/>
            <w:sz w:val="24"/>
            <w:szCs w:val="24"/>
            <w:rPrChange w:id="1269" w:author="威(×_×)" w:date="2021-03-18T17:49:20Z">
              <w:rPr>
                <w:rFonts w:hint="eastAsia" w:ascii="微软雅黑" w:hAnsi="微软雅黑" w:eastAsia="微软雅黑" w:cs="微软雅黑"/>
                <w:sz w:val="24"/>
                <w:szCs w:val="24"/>
              </w:rPr>
            </w:rPrChange>
          </w:rPr>
          <w:t xml:space="preserve"> members to submit and sign the relevant documents. All the commitments made by the leading member in the competition represent those of all </w:t>
        </w:r>
      </w:ins>
      <w:ins w:id="1270" w:author="威(×_×)" w:date="2021-03-18T17:09:48Z">
        <w:r>
          <w:rPr>
            <w:rFonts w:hint="default" w:ascii="Times New Roman" w:hAnsi="Times New Roman" w:eastAsia="微软雅黑" w:cs="Times New Roman"/>
            <w:sz w:val="24"/>
            <w:szCs w:val="24"/>
            <w:lang w:val="en-US" w:eastAsia="zh-CN"/>
            <w:rPrChange w:id="1271" w:author="威(×_×)" w:date="2021-03-18T17:49:20Z">
              <w:rPr>
                <w:rFonts w:hint="eastAsia" w:ascii="微软雅黑" w:hAnsi="微软雅黑" w:eastAsia="微软雅黑" w:cs="微软雅黑"/>
                <w:sz w:val="24"/>
                <w:szCs w:val="24"/>
                <w:lang w:val="en-US" w:eastAsia="zh-CN"/>
              </w:rPr>
            </w:rPrChange>
          </w:rPr>
          <w:t>j</w:t>
        </w:r>
      </w:ins>
      <w:ins w:id="1272" w:author="威(×_×)" w:date="2021-03-18T17:09:48Z">
        <w:r>
          <w:rPr>
            <w:rFonts w:hint="default" w:ascii="Times New Roman" w:hAnsi="Times New Roman" w:eastAsia="微软雅黑" w:cs="Times New Roman"/>
            <w:sz w:val="24"/>
            <w:szCs w:val="24"/>
            <w:rPrChange w:id="1273" w:author="威(×_×)" w:date="2021-03-18T17:49:20Z">
              <w:rPr>
                <w:rFonts w:hint="eastAsia" w:ascii="微软雅黑" w:hAnsi="微软雅黑" w:eastAsia="微软雅黑" w:cs="微软雅黑"/>
                <w:sz w:val="24"/>
                <w:szCs w:val="24"/>
              </w:rPr>
            </w:rPrChange>
          </w:rPr>
          <w:t>oint team</w:t>
        </w:r>
      </w:ins>
      <w:ins w:id="1274" w:author="威(×_×)" w:date="2021-03-18T17:09:12Z">
        <w:r>
          <w:rPr>
            <w:rFonts w:hint="default" w:ascii="Times New Roman" w:hAnsi="Times New Roman" w:eastAsia="微软雅黑" w:cs="Times New Roman"/>
            <w:sz w:val="24"/>
            <w:szCs w:val="24"/>
            <w:rPrChange w:id="1275" w:author="威(×_×)" w:date="2021-03-18T17:49:20Z">
              <w:rPr>
                <w:rFonts w:hint="eastAsia" w:ascii="微软雅黑" w:hAnsi="微软雅黑" w:eastAsia="微软雅黑" w:cs="微软雅黑"/>
                <w:sz w:val="24"/>
                <w:szCs w:val="24"/>
              </w:rPr>
            </w:rPrChange>
          </w:rPr>
          <w:t xml:space="preserve"> members.</w:t>
        </w:r>
      </w:ins>
    </w:p>
    <w:p>
      <w:pPr>
        <w:pStyle w:val="4"/>
        <w:snapToGrid w:val="0"/>
        <w:spacing w:after="156"/>
        <w:ind w:left="420" w:firstLine="0" w:firstLineChars="0"/>
        <w:rPr>
          <w:rFonts w:ascii="Times New Roman" w:hAnsi="Times New Roman" w:eastAsia="微软雅黑" w:cs="Times New Roman"/>
          <w:rPrChange w:id="1277" w:author="威(×_×)" w:date="2021-03-18T17:49:20Z">
            <w:rPr>
              <w:rFonts w:ascii="微软雅黑" w:hAnsi="微软雅黑" w:eastAsia="微软雅黑" w:cs="微软雅黑"/>
            </w:rPr>
          </w:rPrChange>
        </w:rPr>
        <w:pPrChange w:id="1276" w:author="威(×_×)" w:date="2021-03-19T17:44:40Z">
          <w:pPr>
            <w:pStyle w:val="4"/>
            <w:spacing w:after="156"/>
            <w:ind w:left="420" w:firstLine="0" w:firstLineChars="0"/>
          </w:pPr>
        </w:pPrChange>
      </w:pPr>
    </w:p>
    <w:p>
      <w:pPr>
        <w:pStyle w:val="4"/>
        <w:numPr>
          <w:ilvl w:val="0"/>
          <w:numId w:val="4"/>
        </w:numPr>
        <w:snapToGrid w:val="0"/>
        <w:spacing w:after="156"/>
        <w:ind w:firstLineChars="0"/>
        <w:rPr>
          <w:rFonts w:ascii="Times New Roman" w:hAnsi="Times New Roman" w:eastAsia="微软雅黑" w:cs="Times New Roman"/>
          <w:sz w:val="24"/>
          <w:szCs w:val="24"/>
          <w:rPrChange w:id="1279" w:author="威(×_×)" w:date="2021-03-18T17:49:20Z">
            <w:rPr>
              <w:rFonts w:ascii="微软雅黑" w:hAnsi="微软雅黑" w:eastAsia="微软雅黑" w:cs="微软雅黑"/>
              <w:sz w:val="24"/>
              <w:szCs w:val="24"/>
            </w:rPr>
          </w:rPrChange>
        </w:rPr>
        <w:pPrChange w:id="1278" w:author="威(×_×)" w:date="2021-03-19T17:44:40Z">
          <w:pPr>
            <w:pStyle w:val="4"/>
            <w:numPr>
              <w:ilvl w:val="0"/>
              <w:numId w:val="4"/>
            </w:numPr>
            <w:spacing w:after="156"/>
            <w:ind w:firstLineChars="0"/>
          </w:pPr>
        </w:pPrChange>
      </w:pPr>
      <w:r>
        <w:rPr>
          <w:rFonts w:hint="default" w:ascii="Times New Roman" w:hAnsi="Times New Roman" w:eastAsia="微软雅黑" w:cs="Times New Roman"/>
          <w:sz w:val="24"/>
          <w:szCs w:val="24"/>
          <w:rPrChange w:id="1280" w:author="威(×_×)" w:date="2021-03-18T17:49:20Z">
            <w:rPr>
              <w:rFonts w:hint="eastAsia" w:ascii="微软雅黑" w:hAnsi="微软雅黑" w:eastAsia="微软雅黑" w:cs="微软雅黑"/>
              <w:sz w:val="24"/>
              <w:szCs w:val="24"/>
            </w:rPr>
          </w:rPrChange>
        </w:rPr>
        <w:t>联合团队各成员在本项目合作中密切配合、尽职尽责，优质高效地完成各自负责的工作内容。</w:t>
      </w:r>
      <w:ins w:id="1281" w:author="威(×_×)" w:date="2021-03-18T17:10:51Z">
        <w:r>
          <w:rPr>
            <w:rFonts w:hint="default" w:ascii="Times New Roman" w:hAnsi="Times New Roman" w:eastAsia="微软雅黑" w:cs="Times New Roman"/>
            <w:sz w:val="24"/>
            <w:szCs w:val="24"/>
            <w:rPrChange w:id="1282" w:author="威(×_×)" w:date="2021-03-18T17:49:20Z">
              <w:rPr>
                <w:rFonts w:hint="eastAsia" w:ascii="微软雅黑" w:hAnsi="微软雅黑" w:eastAsia="微软雅黑" w:cs="微软雅黑"/>
                <w:sz w:val="24"/>
                <w:szCs w:val="24"/>
              </w:rPr>
            </w:rPrChange>
          </w:rPr>
          <w:t xml:space="preserve">All </w:t>
        </w:r>
      </w:ins>
      <w:ins w:id="1283" w:author="威(×_×)" w:date="2021-03-18T17:10:57Z">
        <w:r>
          <w:rPr>
            <w:rFonts w:hint="default" w:ascii="Times New Roman" w:hAnsi="Times New Roman" w:eastAsia="微软雅黑" w:cs="Times New Roman"/>
            <w:sz w:val="24"/>
            <w:szCs w:val="24"/>
            <w:lang w:val="en-US" w:eastAsia="zh-CN"/>
            <w:rPrChange w:id="1284" w:author="威(×_×)" w:date="2021-03-18T17:49:20Z">
              <w:rPr>
                <w:rFonts w:hint="eastAsia" w:ascii="微软雅黑" w:hAnsi="微软雅黑" w:eastAsia="微软雅黑" w:cs="微软雅黑"/>
                <w:sz w:val="24"/>
                <w:szCs w:val="24"/>
                <w:lang w:val="en-US" w:eastAsia="zh-CN"/>
              </w:rPr>
            </w:rPrChange>
          </w:rPr>
          <w:t>j</w:t>
        </w:r>
      </w:ins>
      <w:ins w:id="1285" w:author="威(×_×)" w:date="2021-03-18T17:10:57Z">
        <w:r>
          <w:rPr>
            <w:rFonts w:hint="default" w:ascii="Times New Roman" w:hAnsi="Times New Roman" w:eastAsia="微软雅黑" w:cs="Times New Roman"/>
            <w:sz w:val="24"/>
            <w:szCs w:val="24"/>
            <w:rPrChange w:id="1286" w:author="威(×_×)" w:date="2021-03-18T17:49:20Z">
              <w:rPr>
                <w:rFonts w:hint="eastAsia" w:ascii="微软雅黑" w:hAnsi="微软雅黑" w:eastAsia="微软雅黑" w:cs="微软雅黑"/>
                <w:sz w:val="24"/>
                <w:szCs w:val="24"/>
              </w:rPr>
            </w:rPrChange>
          </w:rPr>
          <w:t>oint team</w:t>
        </w:r>
      </w:ins>
      <w:ins w:id="1287" w:author="威(×_×)" w:date="2021-03-18T17:10:51Z">
        <w:r>
          <w:rPr>
            <w:rFonts w:hint="default" w:ascii="Times New Roman" w:hAnsi="Times New Roman" w:eastAsia="微软雅黑" w:cs="Times New Roman"/>
            <w:sz w:val="24"/>
            <w:szCs w:val="24"/>
            <w:rPrChange w:id="1288" w:author="威(×_×)" w:date="2021-03-18T17:49:20Z">
              <w:rPr>
                <w:rFonts w:hint="eastAsia" w:ascii="微软雅黑" w:hAnsi="微软雅黑" w:eastAsia="微软雅黑" w:cs="微软雅黑"/>
                <w:sz w:val="24"/>
                <w:szCs w:val="24"/>
              </w:rPr>
            </w:rPrChange>
          </w:rPr>
          <w:t xml:space="preserve"> members shall be responsible and fully participate in the project, and complete the work content that each member responsible for with high quality and high efficiency.</w:t>
        </w:r>
      </w:ins>
    </w:p>
    <w:p>
      <w:pPr>
        <w:pStyle w:val="4"/>
        <w:numPr>
          <w:ilvl w:val="0"/>
          <w:numId w:val="4"/>
        </w:numPr>
        <w:snapToGrid w:val="0"/>
        <w:spacing w:after="156"/>
        <w:ind w:firstLineChars="0"/>
        <w:rPr>
          <w:rFonts w:ascii="Times New Roman" w:hAnsi="Times New Roman" w:eastAsia="微软雅黑" w:cs="Times New Roman"/>
          <w:sz w:val="24"/>
          <w:szCs w:val="24"/>
          <w:rPrChange w:id="1290" w:author="威(×_×)" w:date="2021-03-18T17:49:20Z">
            <w:rPr>
              <w:rFonts w:ascii="微软雅黑" w:hAnsi="微软雅黑" w:eastAsia="微软雅黑" w:cs="微软雅黑"/>
              <w:sz w:val="24"/>
              <w:szCs w:val="24"/>
            </w:rPr>
          </w:rPrChange>
        </w:rPr>
        <w:pPrChange w:id="1289" w:author="威(×_×)" w:date="2021-03-19T17:44:40Z">
          <w:pPr>
            <w:pStyle w:val="4"/>
            <w:numPr>
              <w:ilvl w:val="0"/>
              <w:numId w:val="4"/>
            </w:numPr>
            <w:spacing w:after="156"/>
            <w:ind w:firstLineChars="0"/>
          </w:pPr>
        </w:pPrChange>
      </w:pPr>
      <w:r>
        <w:rPr>
          <w:rFonts w:hint="default" w:ascii="Times New Roman" w:hAnsi="Times New Roman" w:eastAsia="微软雅黑" w:cs="Times New Roman"/>
          <w:sz w:val="24"/>
          <w:szCs w:val="24"/>
          <w:rPrChange w:id="1291" w:author="威(×_×)" w:date="2021-03-18T17:49:20Z">
            <w:rPr>
              <w:rFonts w:hint="eastAsia" w:ascii="微软雅黑" w:hAnsi="微软雅黑" w:eastAsia="微软雅黑" w:cs="微软雅黑"/>
              <w:sz w:val="24"/>
              <w:szCs w:val="24"/>
            </w:rPr>
          </w:rPrChange>
        </w:rPr>
        <w:t>联合团队将严格按照竞赛相关文件的各项要求，递交相关文件。联合团队各成员共同与主办方签定合同书，切实执行一切合同文件，签署的合同协议书对联合团队各成员均具法律约束力。</w:t>
      </w:r>
      <w:ins w:id="1292" w:author="威(×_×)" w:date="2021-03-18T17:11:14Z">
        <w:r>
          <w:rPr>
            <w:rFonts w:hint="default" w:ascii="Times New Roman" w:hAnsi="Times New Roman" w:eastAsia="微软雅黑" w:cs="Times New Roman"/>
            <w:sz w:val="24"/>
            <w:szCs w:val="24"/>
            <w:rPrChange w:id="1293" w:author="威(×_×)" w:date="2021-03-18T17:49:20Z">
              <w:rPr>
                <w:rFonts w:hint="eastAsia" w:ascii="微软雅黑" w:hAnsi="微软雅黑" w:eastAsia="微软雅黑" w:cs="微软雅黑"/>
                <w:sz w:val="24"/>
                <w:szCs w:val="24"/>
              </w:rPr>
            </w:rPrChange>
          </w:rPr>
          <w:t xml:space="preserve">The </w:t>
        </w:r>
      </w:ins>
      <w:ins w:id="1294" w:author="威(×_×)" w:date="2021-03-18T17:11:36Z">
        <w:r>
          <w:rPr>
            <w:rFonts w:hint="default" w:ascii="Times New Roman" w:hAnsi="Times New Roman" w:eastAsia="微软雅黑" w:cs="Times New Roman"/>
            <w:sz w:val="24"/>
            <w:szCs w:val="24"/>
            <w:rPrChange w:id="1295" w:author="威(×_×)" w:date="2021-03-18T17:49:20Z">
              <w:rPr>
                <w:rFonts w:hint="eastAsia" w:ascii="微软雅黑" w:hAnsi="微软雅黑" w:eastAsia="微软雅黑" w:cs="微软雅黑"/>
                <w:sz w:val="24"/>
                <w:szCs w:val="24"/>
              </w:rPr>
            </w:rPrChange>
          </w:rPr>
          <w:t>joint team</w:t>
        </w:r>
      </w:ins>
      <w:ins w:id="1296" w:author="威(×_×)" w:date="2021-03-18T17:11:14Z">
        <w:r>
          <w:rPr>
            <w:rFonts w:hint="default" w:ascii="Times New Roman" w:hAnsi="Times New Roman" w:eastAsia="微软雅黑" w:cs="Times New Roman"/>
            <w:sz w:val="24"/>
            <w:szCs w:val="24"/>
            <w:rPrChange w:id="1297" w:author="威(×_×)" w:date="2021-03-18T17:49:20Z">
              <w:rPr>
                <w:rFonts w:hint="eastAsia" w:ascii="微软雅黑" w:hAnsi="微软雅黑" w:eastAsia="微软雅黑" w:cs="微软雅黑"/>
                <w:sz w:val="24"/>
                <w:szCs w:val="24"/>
              </w:rPr>
            </w:rPrChange>
          </w:rPr>
          <w:t xml:space="preserve"> shall submit the relevant documents strictly according to requirements of relevant competition documents. All </w:t>
        </w:r>
      </w:ins>
      <w:ins w:id="1298" w:author="威(×_×)" w:date="2021-03-18T17:11:43Z">
        <w:r>
          <w:rPr>
            <w:rFonts w:hint="default" w:ascii="Times New Roman" w:hAnsi="Times New Roman" w:eastAsia="微软雅黑" w:cs="Times New Roman"/>
            <w:sz w:val="24"/>
            <w:szCs w:val="24"/>
            <w:lang w:val="en-US" w:eastAsia="zh-CN"/>
            <w:rPrChange w:id="1299" w:author="威(×_×)" w:date="2021-03-18T17:49:20Z">
              <w:rPr>
                <w:rFonts w:hint="eastAsia" w:ascii="微软雅黑" w:hAnsi="微软雅黑" w:eastAsia="微软雅黑" w:cs="微软雅黑"/>
                <w:sz w:val="24"/>
                <w:szCs w:val="24"/>
                <w:lang w:val="en-US" w:eastAsia="zh-CN"/>
              </w:rPr>
            </w:rPrChange>
          </w:rPr>
          <w:t>j</w:t>
        </w:r>
      </w:ins>
      <w:ins w:id="1300" w:author="威(×_×)" w:date="2021-03-18T17:11:43Z">
        <w:r>
          <w:rPr>
            <w:rFonts w:hint="default" w:ascii="Times New Roman" w:hAnsi="Times New Roman" w:eastAsia="微软雅黑" w:cs="Times New Roman"/>
            <w:sz w:val="24"/>
            <w:szCs w:val="24"/>
            <w:rPrChange w:id="1301" w:author="威(×_×)" w:date="2021-03-18T17:49:20Z">
              <w:rPr>
                <w:rFonts w:hint="eastAsia" w:ascii="微软雅黑" w:hAnsi="微软雅黑" w:eastAsia="微软雅黑" w:cs="微软雅黑"/>
                <w:sz w:val="24"/>
                <w:szCs w:val="24"/>
              </w:rPr>
            </w:rPrChange>
          </w:rPr>
          <w:t>oint team</w:t>
        </w:r>
      </w:ins>
      <w:ins w:id="1302" w:author="威(×_×)" w:date="2021-03-18T17:11:14Z">
        <w:r>
          <w:rPr>
            <w:rFonts w:hint="default" w:ascii="Times New Roman" w:hAnsi="Times New Roman" w:eastAsia="微软雅黑" w:cs="Times New Roman"/>
            <w:sz w:val="24"/>
            <w:szCs w:val="24"/>
            <w:rPrChange w:id="1303" w:author="威(×_×)" w:date="2021-03-18T17:49:20Z">
              <w:rPr>
                <w:rFonts w:hint="eastAsia" w:ascii="微软雅黑" w:hAnsi="微软雅黑" w:eastAsia="微软雅黑" w:cs="微软雅黑"/>
                <w:sz w:val="24"/>
                <w:szCs w:val="24"/>
              </w:rPr>
            </w:rPrChange>
          </w:rPr>
          <w:t xml:space="preserve"> members will jointly sign the contract with the Organizer and execute all contract documents. The signed contract and agreements are legally binding on each member of the </w:t>
        </w:r>
      </w:ins>
      <w:ins w:id="1304" w:author="威(×_×)" w:date="2021-03-18T17:11:57Z">
        <w:r>
          <w:rPr>
            <w:rFonts w:hint="default" w:ascii="Times New Roman" w:hAnsi="Times New Roman" w:eastAsia="微软雅黑" w:cs="Times New Roman"/>
            <w:sz w:val="24"/>
            <w:szCs w:val="24"/>
            <w:lang w:val="en-US" w:eastAsia="zh-CN"/>
            <w:rPrChange w:id="1305" w:author="威(×_×)" w:date="2021-03-18T17:49:20Z">
              <w:rPr>
                <w:rFonts w:hint="eastAsia" w:ascii="微软雅黑" w:hAnsi="微软雅黑" w:eastAsia="微软雅黑" w:cs="微软雅黑"/>
                <w:sz w:val="24"/>
                <w:szCs w:val="24"/>
                <w:lang w:val="en-US" w:eastAsia="zh-CN"/>
              </w:rPr>
            </w:rPrChange>
          </w:rPr>
          <w:t>j</w:t>
        </w:r>
      </w:ins>
      <w:ins w:id="1306" w:author="威(×_×)" w:date="2021-03-18T17:11:57Z">
        <w:r>
          <w:rPr>
            <w:rFonts w:hint="default" w:ascii="Times New Roman" w:hAnsi="Times New Roman" w:eastAsia="微软雅黑" w:cs="Times New Roman"/>
            <w:sz w:val="24"/>
            <w:szCs w:val="24"/>
            <w:rPrChange w:id="1307" w:author="威(×_×)" w:date="2021-03-18T17:49:20Z">
              <w:rPr>
                <w:rFonts w:hint="eastAsia" w:ascii="微软雅黑" w:hAnsi="微软雅黑" w:eastAsia="微软雅黑" w:cs="微软雅黑"/>
                <w:sz w:val="24"/>
                <w:szCs w:val="24"/>
              </w:rPr>
            </w:rPrChange>
          </w:rPr>
          <w:t>oint team</w:t>
        </w:r>
      </w:ins>
      <w:ins w:id="1308" w:author="威(×_×)" w:date="2021-03-18T17:11:14Z">
        <w:r>
          <w:rPr>
            <w:rFonts w:hint="default" w:ascii="Times New Roman" w:hAnsi="Times New Roman" w:eastAsia="微软雅黑" w:cs="Times New Roman"/>
            <w:sz w:val="24"/>
            <w:szCs w:val="24"/>
            <w:rPrChange w:id="1309" w:author="威(×_×)" w:date="2021-03-18T17:49:20Z">
              <w:rPr>
                <w:rFonts w:hint="eastAsia" w:ascii="微软雅黑" w:hAnsi="微软雅黑" w:eastAsia="微软雅黑" w:cs="微软雅黑"/>
                <w:sz w:val="24"/>
                <w:szCs w:val="24"/>
              </w:rPr>
            </w:rPrChange>
          </w:rPr>
          <w:t>.</w:t>
        </w:r>
      </w:ins>
    </w:p>
    <w:p>
      <w:pPr>
        <w:pStyle w:val="4"/>
        <w:snapToGrid w:val="0"/>
        <w:spacing w:after="156"/>
        <w:ind w:left="420" w:firstLine="0" w:firstLineChars="0"/>
        <w:rPr>
          <w:rFonts w:ascii="Times New Roman" w:hAnsi="Times New Roman" w:eastAsia="微软雅黑" w:cs="Times New Roman"/>
          <w:sz w:val="24"/>
          <w:szCs w:val="24"/>
          <w:rPrChange w:id="1311" w:author="威(×_×)" w:date="2021-03-18T17:49:20Z">
            <w:rPr>
              <w:rFonts w:ascii="微软雅黑" w:hAnsi="微软雅黑" w:eastAsia="微软雅黑" w:cs="微软雅黑"/>
              <w:sz w:val="24"/>
              <w:szCs w:val="24"/>
            </w:rPr>
          </w:rPrChange>
        </w:rPr>
        <w:pPrChange w:id="1310" w:author="威(×_×)" w:date="2021-03-19T17:44:40Z">
          <w:pPr>
            <w:pStyle w:val="4"/>
            <w:spacing w:after="156"/>
            <w:ind w:left="420" w:firstLine="0" w:firstLineChars="0"/>
          </w:pPr>
        </w:pPrChange>
      </w:pPr>
    </w:p>
    <w:p>
      <w:pPr>
        <w:pStyle w:val="4"/>
        <w:numPr>
          <w:ilvl w:val="0"/>
          <w:numId w:val="4"/>
        </w:numPr>
        <w:snapToGrid w:val="0"/>
        <w:spacing w:after="156"/>
        <w:ind w:firstLineChars="0"/>
        <w:rPr>
          <w:rFonts w:ascii="Times New Roman" w:hAnsi="Times New Roman" w:eastAsia="微软雅黑" w:cs="Times New Roman"/>
          <w:sz w:val="24"/>
          <w:szCs w:val="24"/>
          <w:rPrChange w:id="1313" w:author="威(×_×)" w:date="2021-03-18T17:49:20Z">
            <w:rPr>
              <w:rFonts w:ascii="微软雅黑" w:hAnsi="微软雅黑" w:eastAsia="微软雅黑" w:cs="微软雅黑"/>
              <w:sz w:val="24"/>
              <w:szCs w:val="24"/>
            </w:rPr>
          </w:rPrChange>
        </w:rPr>
        <w:pPrChange w:id="1312" w:author="威(×_×)" w:date="2021-03-19T17:44:40Z">
          <w:pPr>
            <w:pStyle w:val="4"/>
            <w:numPr>
              <w:ilvl w:val="0"/>
              <w:numId w:val="4"/>
            </w:numPr>
            <w:spacing w:after="156"/>
            <w:ind w:firstLineChars="0"/>
          </w:pPr>
        </w:pPrChange>
      </w:pPr>
    </w:p>
    <w:p>
      <w:pPr>
        <w:pStyle w:val="4"/>
        <w:numPr>
          <w:ilvl w:val="1"/>
          <w:numId w:val="5"/>
        </w:numPr>
        <w:snapToGrid w:val="0"/>
        <w:spacing w:after="156"/>
        <w:ind w:firstLineChars="0"/>
        <w:rPr>
          <w:ins w:id="1315" w:author="威(×_×)" w:date="2021-03-18T17:12:10Z"/>
          <w:rFonts w:ascii="Times New Roman" w:hAnsi="Times New Roman" w:eastAsia="微软雅黑" w:cs="Times New Roman"/>
          <w:sz w:val="24"/>
          <w:szCs w:val="24"/>
          <w:rPrChange w:id="1316" w:author="威(×_×)" w:date="2021-03-18T17:49:20Z">
            <w:rPr>
              <w:ins w:id="1317" w:author="威(×_×)" w:date="2021-03-18T17:12:10Z"/>
              <w:rFonts w:ascii="微软雅黑" w:hAnsi="微软雅黑" w:eastAsia="微软雅黑" w:cs="微软雅黑"/>
              <w:sz w:val="24"/>
              <w:szCs w:val="24"/>
            </w:rPr>
          </w:rPrChange>
        </w:rPr>
        <w:pPrChange w:id="1314" w:author="威(×_×)" w:date="2021-03-19T17:44:40Z">
          <w:pPr>
            <w:pStyle w:val="4"/>
            <w:numPr>
              <w:ilvl w:val="1"/>
              <w:numId w:val="5"/>
            </w:numPr>
            <w:spacing w:after="156"/>
            <w:ind w:firstLineChars="0"/>
          </w:pPr>
        </w:pPrChange>
      </w:pPr>
      <w:r>
        <w:rPr>
          <w:rFonts w:hint="default" w:ascii="Times New Roman" w:hAnsi="Times New Roman" w:eastAsia="微软雅黑" w:cs="Times New Roman"/>
          <w:sz w:val="24"/>
          <w:szCs w:val="24"/>
          <w:u w:val="single"/>
          <w:rPrChange w:id="1318" w:author="威(×_×)" w:date="2021-03-18T17:49:20Z">
            <w:rPr>
              <w:rFonts w:hint="eastAsia" w:ascii="微软雅黑" w:hAnsi="微软雅黑" w:eastAsia="微软雅黑" w:cs="微软雅黑"/>
              <w:sz w:val="24"/>
              <w:szCs w:val="24"/>
              <w:u w:val="single"/>
            </w:rPr>
          </w:rPrChange>
        </w:rPr>
        <w:t>（联合团队牵头设计机构）</w:t>
      </w:r>
      <w:r>
        <w:rPr>
          <w:rFonts w:hint="default" w:ascii="Times New Roman" w:hAnsi="Times New Roman" w:eastAsia="微软雅黑" w:cs="Times New Roman"/>
          <w:sz w:val="24"/>
          <w:szCs w:val="24"/>
          <w:rPrChange w:id="1319" w:author="威(×_×)" w:date="2021-03-18T17:49:20Z">
            <w:rPr>
              <w:rFonts w:hint="eastAsia" w:ascii="微软雅黑" w:hAnsi="微软雅黑" w:eastAsia="微软雅黑" w:cs="微软雅黑"/>
              <w:sz w:val="24"/>
              <w:szCs w:val="24"/>
            </w:rPr>
          </w:rPrChange>
        </w:rPr>
        <w:t>承担_________________工作，在联合团队中的权益份额为___%；</w:t>
      </w:r>
    </w:p>
    <w:p>
      <w:pPr>
        <w:pStyle w:val="4"/>
        <w:numPr>
          <w:ilvl w:val="-1"/>
          <w:numId w:val="0"/>
        </w:numPr>
        <w:snapToGrid w:val="0"/>
        <w:spacing w:after="156"/>
        <w:ind w:left="840" w:leftChars="400" w:firstLine="0" w:firstLineChars="0"/>
        <w:rPr>
          <w:rFonts w:ascii="Times New Roman" w:hAnsi="Times New Roman" w:eastAsia="微软雅黑" w:cs="Times New Roman"/>
          <w:sz w:val="24"/>
          <w:szCs w:val="24"/>
          <w:rPrChange w:id="1321" w:author="威(×_×)" w:date="2021-03-18T17:49:20Z">
            <w:rPr>
              <w:rFonts w:ascii="微软雅黑" w:hAnsi="微软雅黑" w:eastAsia="微软雅黑" w:cs="微软雅黑"/>
              <w:sz w:val="24"/>
              <w:szCs w:val="24"/>
            </w:rPr>
          </w:rPrChange>
        </w:rPr>
        <w:pPrChange w:id="1320" w:author="威(×_×)" w:date="2021-03-19T17:44:40Z">
          <w:pPr>
            <w:pStyle w:val="4"/>
            <w:numPr>
              <w:ilvl w:val="1"/>
              <w:numId w:val="5"/>
            </w:numPr>
            <w:spacing w:after="156"/>
            <w:ind w:firstLineChars="0"/>
          </w:pPr>
        </w:pPrChange>
      </w:pPr>
      <w:ins w:id="1322" w:author="威(×_×)" w:date="2021-03-18T17:12:15Z">
        <w:r>
          <w:rPr>
            <w:rFonts w:hint="default" w:ascii="Times New Roman" w:hAnsi="Times New Roman" w:eastAsia="微软雅黑" w:cs="Times New Roman"/>
            <w:sz w:val="24"/>
            <w:szCs w:val="24"/>
            <w:rPrChange w:id="1323" w:author="威(×_×)" w:date="2021-03-18T17:49:20Z">
              <w:rPr>
                <w:rFonts w:hint="eastAsia" w:ascii="微软雅黑" w:hAnsi="微软雅黑" w:eastAsia="微软雅黑" w:cs="微软雅黑"/>
                <w:sz w:val="24"/>
                <w:szCs w:val="24"/>
              </w:rPr>
            </w:rPrChange>
          </w:rPr>
          <w:t xml:space="preserve">(Name of </w:t>
        </w:r>
      </w:ins>
      <w:ins w:id="1324" w:author="威(×_×)" w:date="2021-03-18T17:13:10Z">
        <w:r>
          <w:rPr>
            <w:rFonts w:hint="default" w:ascii="Times New Roman" w:hAnsi="Times New Roman" w:eastAsia="微软雅黑" w:cs="Times New Roman"/>
            <w:sz w:val="24"/>
            <w:szCs w:val="24"/>
            <w:rPrChange w:id="1325" w:author="威(×_×)" w:date="2021-03-18T17:49:20Z">
              <w:rPr>
                <w:rFonts w:hint="eastAsia" w:ascii="微软雅黑" w:hAnsi="微软雅黑" w:eastAsia="微软雅黑" w:cs="微软雅黑"/>
                <w:sz w:val="24"/>
                <w:szCs w:val="24"/>
              </w:rPr>
            </w:rPrChange>
          </w:rPr>
          <w:t>joint team</w:t>
        </w:r>
      </w:ins>
      <w:ins w:id="1326" w:author="威(×_×)" w:date="2021-03-18T17:12:15Z">
        <w:r>
          <w:rPr>
            <w:rFonts w:hint="default" w:ascii="Times New Roman" w:hAnsi="Times New Roman" w:eastAsia="微软雅黑" w:cs="Times New Roman"/>
            <w:sz w:val="24"/>
            <w:szCs w:val="24"/>
            <w:rPrChange w:id="1327" w:author="威(×_×)" w:date="2021-03-18T17:49:20Z">
              <w:rPr>
                <w:rFonts w:hint="eastAsia" w:ascii="微软雅黑" w:hAnsi="微软雅黑" w:eastAsia="微软雅黑" w:cs="微软雅黑"/>
                <w:sz w:val="24"/>
                <w:szCs w:val="24"/>
              </w:rPr>
            </w:rPrChange>
          </w:rPr>
          <w:t xml:space="preserve"> leading member) will be responsible for _________________ , its equity share in the consortium is _________%.</w:t>
        </w:r>
      </w:ins>
    </w:p>
    <w:p>
      <w:pPr>
        <w:pStyle w:val="4"/>
        <w:numPr>
          <w:ilvl w:val="1"/>
          <w:numId w:val="5"/>
        </w:numPr>
        <w:snapToGrid w:val="0"/>
        <w:spacing w:after="156"/>
        <w:ind w:firstLineChars="0"/>
        <w:rPr>
          <w:ins w:id="1329" w:author="威(×_×)" w:date="2021-03-18T17:13:27Z"/>
          <w:rFonts w:ascii="Times New Roman" w:hAnsi="Times New Roman" w:eastAsia="微软雅黑" w:cs="Times New Roman"/>
          <w:sz w:val="24"/>
          <w:szCs w:val="24"/>
          <w:rPrChange w:id="1330" w:author="威(×_×)" w:date="2021-03-18T17:49:20Z">
            <w:rPr>
              <w:ins w:id="1331" w:author="威(×_×)" w:date="2021-03-18T17:13:27Z"/>
              <w:rFonts w:ascii="微软雅黑" w:hAnsi="微软雅黑" w:eastAsia="微软雅黑" w:cs="微软雅黑"/>
              <w:sz w:val="24"/>
              <w:szCs w:val="24"/>
            </w:rPr>
          </w:rPrChange>
        </w:rPr>
        <w:pPrChange w:id="1328" w:author="威(×_×)" w:date="2021-03-19T17:44:40Z">
          <w:pPr>
            <w:pStyle w:val="4"/>
            <w:numPr>
              <w:ilvl w:val="1"/>
              <w:numId w:val="5"/>
            </w:numPr>
            <w:spacing w:after="156"/>
            <w:ind w:firstLineChars="0"/>
          </w:pPr>
        </w:pPrChange>
      </w:pPr>
      <w:r>
        <w:rPr>
          <w:rFonts w:hint="default" w:ascii="Times New Roman" w:hAnsi="Times New Roman" w:eastAsia="微软雅黑" w:cs="Times New Roman"/>
          <w:sz w:val="24"/>
          <w:szCs w:val="24"/>
          <w:u w:val="single"/>
          <w:rPrChange w:id="1332" w:author="威(×_×)" w:date="2021-03-18T17:49:20Z">
            <w:rPr>
              <w:rFonts w:hint="eastAsia" w:ascii="微软雅黑" w:hAnsi="微软雅黑" w:eastAsia="微软雅黑" w:cs="微软雅黑"/>
              <w:sz w:val="24"/>
              <w:szCs w:val="24"/>
              <w:u w:val="single"/>
            </w:rPr>
          </w:rPrChange>
        </w:rPr>
        <w:t>（联合团队成员设计机构）</w:t>
      </w:r>
      <w:r>
        <w:rPr>
          <w:rFonts w:hint="default" w:ascii="Times New Roman" w:hAnsi="Times New Roman" w:eastAsia="微软雅黑" w:cs="Times New Roman"/>
          <w:sz w:val="24"/>
          <w:szCs w:val="24"/>
          <w:rPrChange w:id="1333" w:author="威(×_×)" w:date="2021-03-18T17:49:20Z">
            <w:rPr>
              <w:rFonts w:hint="eastAsia" w:ascii="微软雅黑" w:hAnsi="微软雅黑" w:eastAsia="微软雅黑" w:cs="微软雅黑"/>
              <w:sz w:val="24"/>
              <w:szCs w:val="24"/>
            </w:rPr>
          </w:rPrChange>
        </w:rPr>
        <w:t>承担_________________工作，在联合团队中的权益份额为___%；</w:t>
      </w:r>
    </w:p>
    <w:p>
      <w:pPr>
        <w:pStyle w:val="4"/>
        <w:numPr>
          <w:ilvl w:val="-1"/>
          <w:numId w:val="0"/>
        </w:numPr>
        <w:snapToGrid w:val="0"/>
        <w:spacing w:after="156"/>
        <w:ind w:left="840" w:leftChars="400" w:firstLine="0" w:firstLineChars="0"/>
        <w:rPr>
          <w:ins w:id="1335" w:author="威(×_×)" w:date="2021-03-18T17:13:30Z"/>
          <w:rFonts w:ascii="Times New Roman" w:hAnsi="Times New Roman" w:eastAsia="微软雅黑" w:cs="Times New Roman"/>
          <w:sz w:val="24"/>
          <w:szCs w:val="24"/>
          <w:rPrChange w:id="1336" w:author="威(×_×)" w:date="2021-03-18T17:49:20Z">
            <w:rPr>
              <w:ins w:id="1337" w:author="威(×_×)" w:date="2021-03-18T17:13:30Z"/>
              <w:rFonts w:ascii="微软雅黑" w:hAnsi="微软雅黑" w:eastAsia="微软雅黑" w:cs="微软雅黑"/>
              <w:sz w:val="24"/>
              <w:szCs w:val="24"/>
            </w:rPr>
          </w:rPrChange>
        </w:rPr>
        <w:pPrChange w:id="1334" w:author="威(×_×)" w:date="2021-03-19T17:44:40Z">
          <w:pPr>
            <w:pStyle w:val="4"/>
            <w:numPr>
              <w:ilvl w:val="-1"/>
              <w:numId w:val="0"/>
            </w:numPr>
            <w:spacing w:after="156"/>
            <w:ind w:left="840" w:leftChars="400" w:firstLine="0" w:firstLineChars="0"/>
          </w:pPr>
        </w:pPrChange>
      </w:pPr>
      <w:ins w:id="1338" w:author="威(×_×)" w:date="2021-03-18T17:13:46Z">
        <w:r>
          <w:rPr>
            <w:rFonts w:hint="default" w:ascii="Times New Roman" w:hAnsi="Times New Roman" w:eastAsia="微软雅黑" w:cs="Times New Roman"/>
            <w:sz w:val="24"/>
            <w:szCs w:val="24"/>
            <w:rPrChange w:id="1339" w:author="威(×_×)" w:date="2021-03-18T17:49:20Z">
              <w:rPr>
                <w:rFonts w:hint="eastAsia" w:ascii="微软雅黑" w:hAnsi="微软雅黑" w:eastAsia="微软雅黑" w:cs="微软雅黑"/>
                <w:sz w:val="24"/>
                <w:szCs w:val="24"/>
              </w:rPr>
            </w:rPrChange>
          </w:rPr>
          <w:t xml:space="preserve">(Name of </w:t>
        </w:r>
      </w:ins>
      <w:ins w:id="1340" w:author="威(×_×)" w:date="2021-03-18T17:13:52Z">
        <w:r>
          <w:rPr>
            <w:rFonts w:hint="default" w:ascii="Times New Roman" w:hAnsi="Times New Roman" w:eastAsia="微软雅黑" w:cs="Times New Roman"/>
            <w:sz w:val="24"/>
            <w:szCs w:val="24"/>
            <w:rPrChange w:id="1341" w:author="威(×_×)" w:date="2021-03-18T17:49:20Z">
              <w:rPr>
                <w:rFonts w:hint="eastAsia" w:ascii="微软雅黑" w:hAnsi="微软雅黑" w:eastAsia="微软雅黑" w:cs="微软雅黑"/>
                <w:sz w:val="24"/>
                <w:szCs w:val="24"/>
              </w:rPr>
            </w:rPrChange>
          </w:rPr>
          <w:t xml:space="preserve"> joint team</w:t>
        </w:r>
      </w:ins>
      <w:ins w:id="1342" w:author="威(×_×)" w:date="2021-03-18T17:13:46Z">
        <w:r>
          <w:rPr>
            <w:rFonts w:hint="default" w:ascii="Times New Roman" w:hAnsi="Times New Roman" w:eastAsia="微软雅黑" w:cs="Times New Roman"/>
            <w:sz w:val="24"/>
            <w:szCs w:val="24"/>
            <w:rPrChange w:id="1343" w:author="威(×_×)" w:date="2021-03-18T17:49:20Z">
              <w:rPr>
                <w:rFonts w:hint="eastAsia" w:ascii="微软雅黑" w:hAnsi="微软雅黑" w:eastAsia="微软雅黑" w:cs="微软雅黑"/>
                <w:sz w:val="24"/>
                <w:szCs w:val="24"/>
              </w:rPr>
            </w:rPrChange>
          </w:rPr>
          <w:t xml:space="preserve"> member) will be responsible for _________________ , its equity share in the consortium is _________%.</w:t>
        </w:r>
      </w:ins>
    </w:p>
    <w:p>
      <w:pPr>
        <w:pStyle w:val="4"/>
        <w:numPr>
          <w:ilvl w:val="-1"/>
          <w:numId w:val="0"/>
        </w:numPr>
        <w:snapToGrid w:val="0"/>
        <w:spacing w:after="156"/>
        <w:ind w:left="420" w:firstLine="0" w:firstLineChars="0"/>
        <w:rPr>
          <w:del w:id="1345" w:author="威(×_×)" w:date="2021-03-18T17:13:32Z"/>
          <w:rFonts w:ascii="Times New Roman" w:hAnsi="Times New Roman" w:eastAsia="微软雅黑" w:cs="Times New Roman"/>
          <w:sz w:val="24"/>
          <w:szCs w:val="24"/>
          <w:rPrChange w:id="1346" w:author="威(×_×)" w:date="2021-03-18T17:49:20Z">
            <w:rPr>
              <w:del w:id="1347" w:author="威(×_×)" w:date="2021-03-18T17:13:32Z"/>
              <w:rFonts w:ascii="微软雅黑" w:hAnsi="微软雅黑" w:eastAsia="微软雅黑" w:cs="微软雅黑"/>
              <w:sz w:val="24"/>
              <w:szCs w:val="24"/>
            </w:rPr>
          </w:rPrChange>
        </w:rPr>
        <w:pPrChange w:id="1344" w:author="威(×_×)" w:date="2021-03-19T17:44:40Z">
          <w:pPr>
            <w:pStyle w:val="4"/>
            <w:numPr>
              <w:ilvl w:val="1"/>
              <w:numId w:val="5"/>
            </w:numPr>
            <w:spacing w:after="156"/>
            <w:ind w:firstLineChars="0"/>
          </w:pPr>
        </w:pPrChange>
      </w:pPr>
    </w:p>
    <w:p>
      <w:pPr>
        <w:pStyle w:val="4"/>
        <w:numPr>
          <w:ilvl w:val="1"/>
          <w:numId w:val="5"/>
        </w:numPr>
        <w:snapToGrid w:val="0"/>
        <w:spacing w:after="156"/>
        <w:ind w:firstLineChars="0"/>
        <w:rPr>
          <w:ins w:id="1349" w:author="威(×_×)" w:date="2021-03-18T17:13:33Z"/>
          <w:rFonts w:ascii="Times New Roman" w:hAnsi="Times New Roman" w:eastAsia="微软雅黑" w:cs="Times New Roman"/>
          <w:sz w:val="24"/>
          <w:szCs w:val="24"/>
          <w:rPrChange w:id="1350" w:author="威(×_×)" w:date="2021-03-18T17:49:20Z">
            <w:rPr>
              <w:ins w:id="1351" w:author="威(×_×)" w:date="2021-03-18T17:13:33Z"/>
              <w:rFonts w:ascii="微软雅黑" w:hAnsi="微软雅黑" w:eastAsia="微软雅黑" w:cs="微软雅黑"/>
              <w:sz w:val="24"/>
              <w:szCs w:val="24"/>
            </w:rPr>
          </w:rPrChange>
        </w:rPr>
        <w:pPrChange w:id="1348" w:author="威(×_×)" w:date="2021-03-19T17:44:40Z">
          <w:pPr>
            <w:pStyle w:val="4"/>
            <w:numPr>
              <w:ilvl w:val="1"/>
              <w:numId w:val="5"/>
            </w:numPr>
            <w:spacing w:after="156"/>
            <w:ind w:firstLineChars="0"/>
          </w:pPr>
        </w:pPrChange>
      </w:pPr>
      <w:r>
        <w:rPr>
          <w:rFonts w:hint="default" w:ascii="Times New Roman" w:hAnsi="Times New Roman" w:eastAsia="微软雅黑" w:cs="Times New Roman"/>
          <w:sz w:val="24"/>
          <w:szCs w:val="24"/>
          <w:u w:val="single"/>
          <w:rPrChange w:id="1352" w:author="威(×_×)" w:date="2021-03-18T17:49:20Z">
            <w:rPr>
              <w:rFonts w:hint="eastAsia" w:ascii="微软雅黑" w:hAnsi="微软雅黑" w:eastAsia="微软雅黑" w:cs="微软雅黑"/>
              <w:sz w:val="24"/>
              <w:szCs w:val="24"/>
              <w:u w:val="single"/>
            </w:rPr>
          </w:rPrChange>
        </w:rPr>
        <w:t>（联合团队成员设计机构）</w:t>
      </w:r>
      <w:r>
        <w:rPr>
          <w:rFonts w:hint="default" w:ascii="Times New Roman" w:hAnsi="Times New Roman" w:eastAsia="微软雅黑" w:cs="Times New Roman"/>
          <w:sz w:val="24"/>
          <w:szCs w:val="24"/>
          <w:rPrChange w:id="1353" w:author="威(×_×)" w:date="2021-03-18T17:49:20Z">
            <w:rPr>
              <w:rFonts w:hint="eastAsia" w:ascii="微软雅黑" w:hAnsi="微软雅黑" w:eastAsia="微软雅黑" w:cs="微软雅黑"/>
              <w:sz w:val="24"/>
              <w:szCs w:val="24"/>
            </w:rPr>
          </w:rPrChange>
        </w:rPr>
        <w:t>承担_________________工作，在联合团队中的权益份额为___%。</w:t>
      </w:r>
    </w:p>
    <w:p>
      <w:pPr>
        <w:pStyle w:val="4"/>
        <w:numPr>
          <w:ilvl w:val="-1"/>
          <w:numId w:val="0"/>
        </w:numPr>
        <w:snapToGrid w:val="0"/>
        <w:spacing w:after="156"/>
        <w:ind w:left="840" w:leftChars="400" w:firstLine="0" w:firstLineChars="0"/>
        <w:rPr>
          <w:ins w:id="1355" w:author="威(×_×)" w:date="2021-03-18T17:13:37Z"/>
          <w:rFonts w:ascii="Times New Roman" w:hAnsi="Times New Roman" w:eastAsia="微软雅黑" w:cs="Times New Roman"/>
          <w:sz w:val="24"/>
          <w:szCs w:val="24"/>
          <w:rPrChange w:id="1356" w:author="威(×_×)" w:date="2021-03-18T17:49:20Z">
            <w:rPr>
              <w:ins w:id="1357" w:author="威(×_×)" w:date="2021-03-18T17:13:37Z"/>
              <w:rFonts w:ascii="微软雅黑" w:hAnsi="微软雅黑" w:eastAsia="微软雅黑" w:cs="微软雅黑"/>
              <w:sz w:val="24"/>
              <w:szCs w:val="24"/>
            </w:rPr>
          </w:rPrChange>
        </w:rPr>
        <w:pPrChange w:id="1354" w:author="威(×_×)" w:date="2021-03-19T17:44:40Z">
          <w:pPr>
            <w:pStyle w:val="4"/>
            <w:numPr>
              <w:ilvl w:val="-1"/>
              <w:numId w:val="0"/>
            </w:numPr>
            <w:spacing w:after="156"/>
            <w:ind w:left="840" w:leftChars="400" w:firstLine="0" w:firstLineChars="0"/>
          </w:pPr>
        </w:pPrChange>
      </w:pPr>
      <w:ins w:id="1358" w:author="威(×_×)" w:date="2021-03-18T17:13:37Z">
        <w:r>
          <w:rPr>
            <w:rFonts w:hint="default" w:ascii="Times New Roman" w:hAnsi="Times New Roman" w:eastAsia="微软雅黑" w:cs="Times New Roman"/>
            <w:sz w:val="24"/>
            <w:szCs w:val="24"/>
            <w:rPrChange w:id="1359" w:author="威(×_×)" w:date="2021-03-18T17:49:20Z">
              <w:rPr>
                <w:rFonts w:hint="eastAsia" w:ascii="微软雅黑" w:hAnsi="微软雅黑" w:eastAsia="微软雅黑" w:cs="微软雅黑"/>
                <w:sz w:val="24"/>
                <w:szCs w:val="24"/>
              </w:rPr>
            </w:rPrChange>
          </w:rPr>
          <w:t>(Name of joint team leading member) will be responsible for _________________ , its equity share in the consortium is _________%.</w:t>
        </w:r>
      </w:ins>
    </w:p>
    <w:p>
      <w:pPr>
        <w:pStyle w:val="4"/>
        <w:numPr>
          <w:ilvl w:val="-1"/>
          <w:numId w:val="0"/>
        </w:numPr>
        <w:snapToGrid w:val="0"/>
        <w:spacing w:after="156"/>
        <w:ind w:left="420" w:firstLine="0" w:firstLineChars="0"/>
        <w:rPr>
          <w:rFonts w:ascii="Times New Roman" w:hAnsi="Times New Roman" w:eastAsia="微软雅黑" w:cs="Times New Roman"/>
          <w:sz w:val="24"/>
          <w:szCs w:val="24"/>
          <w:rPrChange w:id="1361" w:author="威(×_×)" w:date="2021-03-18T17:49:20Z">
            <w:rPr>
              <w:rFonts w:ascii="微软雅黑" w:hAnsi="微软雅黑" w:eastAsia="微软雅黑" w:cs="微软雅黑"/>
              <w:sz w:val="24"/>
              <w:szCs w:val="24"/>
            </w:rPr>
          </w:rPrChange>
        </w:rPr>
        <w:pPrChange w:id="1360" w:author="威(×_×)" w:date="2021-03-19T17:44:40Z">
          <w:pPr>
            <w:pStyle w:val="4"/>
            <w:numPr>
              <w:ilvl w:val="1"/>
              <w:numId w:val="5"/>
            </w:numPr>
            <w:spacing w:after="156"/>
            <w:ind w:firstLineChars="0"/>
          </w:pPr>
        </w:pPrChange>
      </w:pPr>
    </w:p>
    <w:p>
      <w:pPr>
        <w:pStyle w:val="4"/>
        <w:snapToGrid w:val="0"/>
        <w:spacing w:after="156"/>
        <w:ind w:left="840" w:firstLine="0" w:firstLineChars="0"/>
        <w:rPr>
          <w:del w:id="1363" w:author="威(×_×)" w:date="2021-03-18T17:14:14Z"/>
          <w:rFonts w:ascii="Times New Roman" w:hAnsi="Times New Roman" w:eastAsia="微软雅黑" w:cs="Times New Roman"/>
          <w:sz w:val="24"/>
          <w:szCs w:val="24"/>
          <w:rPrChange w:id="1364" w:author="威(×_×)" w:date="2021-03-18T17:49:20Z">
            <w:rPr>
              <w:del w:id="1365" w:author="威(×_×)" w:date="2021-03-18T17:14:14Z"/>
              <w:rFonts w:ascii="微软雅黑" w:hAnsi="微软雅黑" w:eastAsia="微软雅黑" w:cs="微软雅黑"/>
              <w:sz w:val="24"/>
              <w:szCs w:val="24"/>
            </w:rPr>
          </w:rPrChange>
        </w:rPr>
        <w:pPrChange w:id="1362" w:author="威(×_×)" w:date="2021-03-19T17:44:40Z">
          <w:pPr>
            <w:pStyle w:val="4"/>
            <w:spacing w:after="156"/>
            <w:ind w:left="840" w:firstLine="0" w:firstLineChars="0"/>
          </w:pPr>
        </w:pPrChange>
      </w:pPr>
    </w:p>
    <w:p>
      <w:pPr>
        <w:pStyle w:val="4"/>
        <w:numPr>
          <w:ilvl w:val="0"/>
          <w:numId w:val="4"/>
        </w:numPr>
        <w:snapToGrid w:val="0"/>
        <w:spacing w:after="156"/>
        <w:ind w:firstLineChars="0"/>
        <w:rPr>
          <w:rFonts w:ascii="Times New Roman" w:hAnsi="Times New Roman" w:eastAsia="微软雅黑" w:cs="Times New Roman"/>
          <w:rPrChange w:id="1367" w:author="威(×_×)" w:date="2021-03-18T17:49:20Z">
            <w:rPr>
              <w:rFonts w:ascii="微软雅黑" w:hAnsi="微软雅黑" w:eastAsia="微软雅黑" w:cs="微软雅黑"/>
            </w:rPr>
          </w:rPrChange>
        </w:rPr>
        <w:pPrChange w:id="1366" w:author="威(×_×)" w:date="2021-03-19T17:44:40Z">
          <w:pPr>
            <w:pStyle w:val="4"/>
            <w:numPr>
              <w:ilvl w:val="0"/>
              <w:numId w:val="4"/>
            </w:numPr>
            <w:spacing w:after="156"/>
            <w:ind w:firstLineChars="0"/>
          </w:pPr>
        </w:pPrChange>
      </w:pPr>
      <w:r>
        <w:rPr>
          <w:rFonts w:hint="default" w:ascii="Times New Roman" w:hAnsi="Times New Roman" w:eastAsia="微软雅黑" w:cs="Times New Roman"/>
          <w:sz w:val="24"/>
          <w:szCs w:val="24"/>
          <w:rPrChange w:id="1368" w:author="威(×_×)" w:date="2021-03-18T17:49:20Z">
            <w:rPr>
              <w:rFonts w:hint="eastAsia" w:ascii="微软雅黑" w:hAnsi="微软雅黑" w:eastAsia="微软雅黑" w:cs="微软雅黑"/>
              <w:sz w:val="24"/>
              <w:szCs w:val="24"/>
            </w:rPr>
          </w:rPrChange>
        </w:rPr>
        <w:t>本协议书自签字并盖章之日起生效，一式________份，联合团队各成员和主办方各执一份，具有同等法律效力。</w:t>
      </w:r>
      <w:ins w:id="1369" w:author="威(×_×)" w:date="2021-03-18T17:14:31Z">
        <w:r>
          <w:rPr>
            <w:rFonts w:hint="default" w:ascii="Times New Roman" w:hAnsi="Times New Roman" w:eastAsia="微软雅黑" w:cs="Times New Roman"/>
            <w:sz w:val="24"/>
            <w:szCs w:val="24"/>
            <w:rPrChange w:id="1370" w:author="威(×_×)" w:date="2021-03-18T17:49:20Z">
              <w:rPr>
                <w:rFonts w:hint="eastAsia" w:ascii="微软雅黑" w:hAnsi="微软雅黑" w:eastAsia="微软雅黑" w:cs="微软雅黑"/>
                <w:sz w:val="24"/>
                <w:szCs w:val="24"/>
              </w:rPr>
            </w:rPrChange>
          </w:rPr>
          <w:t xml:space="preserve">This agreement takes effect from the date of signing, with ____ copies. One copy for the Organizer and one copy for each member of </w:t>
        </w:r>
      </w:ins>
      <w:ins w:id="1371" w:author="威(×_×)" w:date="2021-03-18T17:14:45Z">
        <w:r>
          <w:rPr>
            <w:rFonts w:hint="default" w:ascii="Times New Roman" w:hAnsi="Times New Roman" w:eastAsia="微软雅黑" w:cs="Times New Roman"/>
            <w:sz w:val="24"/>
            <w:szCs w:val="24"/>
            <w:rPrChange w:id="1372" w:author="威(×_×)" w:date="2021-03-18T17:49:20Z">
              <w:rPr>
                <w:rFonts w:hint="eastAsia" w:ascii="微软雅黑" w:hAnsi="微软雅黑" w:eastAsia="微软雅黑" w:cs="微软雅黑"/>
                <w:sz w:val="24"/>
                <w:szCs w:val="24"/>
              </w:rPr>
            </w:rPrChange>
          </w:rPr>
          <w:t>joint team</w:t>
        </w:r>
      </w:ins>
      <w:ins w:id="1373" w:author="威(×_×)" w:date="2021-03-18T17:14:31Z">
        <w:r>
          <w:rPr>
            <w:rFonts w:hint="default" w:ascii="Times New Roman" w:hAnsi="Times New Roman" w:eastAsia="微软雅黑" w:cs="Times New Roman"/>
            <w:sz w:val="24"/>
            <w:szCs w:val="24"/>
            <w:rPrChange w:id="1374" w:author="威(×_×)" w:date="2021-03-18T17:49:20Z">
              <w:rPr>
                <w:rFonts w:hint="eastAsia" w:ascii="微软雅黑" w:hAnsi="微软雅黑" w:eastAsia="微软雅黑" w:cs="微软雅黑"/>
                <w:sz w:val="24"/>
                <w:szCs w:val="24"/>
              </w:rPr>
            </w:rPrChange>
          </w:rPr>
          <w:t xml:space="preserve"> respectively, with equal legal effect.</w:t>
        </w:r>
      </w:ins>
    </w:p>
    <w:p>
      <w:pPr>
        <w:snapToGrid w:val="0"/>
        <w:spacing w:after="156" w:line="240" w:lineRule="auto"/>
        <w:rPr>
          <w:del w:id="1376" w:author="威(×_×)" w:date="2021-03-19T17:44:46Z"/>
          <w:rFonts w:ascii="Times New Roman" w:hAnsi="Times New Roman" w:eastAsia="微软雅黑" w:cs="Times New Roman"/>
          <w:sz w:val="24"/>
          <w:szCs w:val="24"/>
          <w:rPrChange w:id="1377" w:author="威(×_×)" w:date="2021-03-18T17:49:20Z">
            <w:rPr>
              <w:del w:id="1378" w:author="威(×_×)" w:date="2021-03-19T17:44:46Z"/>
              <w:rFonts w:ascii="微软雅黑" w:hAnsi="微软雅黑" w:eastAsia="微软雅黑" w:cs="微软雅黑"/>
              <w:sz w:val="24"/>
              <w:szCs w:val="24"/>
            </w:rPr>
          </w:rPrChange>
        </w:rPr>
        <w:pPrChange w:id="1375" w:author="威(×_×)" w:date="2021-03-19T17:44:40Z">
          <w:pPr>
            <w:spacing w:after="156" w:line="240" w:lineRule="auto"/>
          </w:pPr>
        </w:pPrChange>
      </w:pPr>
      <w:bookmarkStart w:id="17" w:name="_Toc324327759"/>
      <w:bookmarkStart w:id="18" w:name="_Toc320799808"/>
      <w:bookmarkStart w:id="19" w:name="_Toc325637987"/>
    </w:p>
    <w:p>
      <w:pPr>
        <w:snapToGrid w:val="0"/>
        <w:spacing w:after="156"/>
        <w:rPr>
          <w:rFonts w:ascii="Times New Roman" w:hAnsi="Times New Roman" w:eastAsia="微软雅黑" w:cs="Times New Roman"/>
          <w:sz w:val="24"/>
          <w:szCs w:val="24"/>
          <w:rPrChange w:id="1380" w:author="威(×_×)" w:date="2021-03-18T17:49:20Z">
            <w:rPr>
              <w:rFonts w:ascii="微软雅黑" w:hAnsi="微软雅黑" w:eastAsia="微软雅黑" w:cs="微软雅黑"/>
              <w:sz w:val="24"/>
              <w:szCs w:val="24"/>
            </w:rPr>
          </w:rPrChange>
        </w:rPr>
        <w:pPrChange w:id="1379" w:author="威(×_×)" w:date="2021-03-19T17:44:40Z">
          <w:pPr>
            <w:spacing w:after="156"/>
          </w:pPr>
        </w:pPrChange>
      </w:pPr>
      <w:r>
        <w:rPr>
          <w:rFonts w:hint="default" w:ascii="Times New Roman" w:hAnsi="Times New Roman" w:eastAsia="微软雅黑" w:cs="Times New Roman"/>
          <w:sz w:val="24"/>
          <w:szCs w:val="24"/>
          <w:rPrChange w:id="1381" w:author="威(×_×)" w:date="2021-03-18T17:49:20Z">
            <w:rPr>
              <w:rFonts w:hint="eastAsia" w:ascii="微软雅黑" w:hAnsi="微软雅黑" w:eastAsia="微软雅黑" w:cs="微软雅黑"/>
              <w:sz w:val="24"/>
              <w:szCs w:val="24"/>
            </w:rPr>
          </w:rPrChange>
        </w:rPr>
        <w:br w:type="page"/>
      </w:r>
    </w:p>
    <w:p>
      <w:pPr>
        <w:snapToGrid w:val="0"/>
        <w:spacing w:after="156" w:line="240" w:lineRule="auto"/>
        <w:rPr>
          <w:rFonts w:ascii="Times New Roman" w:hAnsi="Times New Roman" w:eastAsia="微软雅黑" w:cs="Times New Roman"/>
          <w:sz w:val="24"/>
          <w:szCs w:val="24"/>
          <w:rPrChange w:id="1383" w:author="威(×_×)" w:date="2021-03-18T17:49:20Z">
            <w:rPr>
              <w:rFonts w:ascii="微软雅黑" w:hAnsi="微软雅黑" w:eastAsia="微软雅黑" w:cs="微软雅黑"/>
              <w:sz w:val="24"/>
              <w:szCs w:val="24"/>
            </w:rPr>
          </w:rPrChange>
        </w:rPr>
        <w:pPrChange w:id="1382" w:author="威(×_×)" w:date="2021-03-19T17:44:40Z">
          <w:pPr>
            <w:spacing w:after="156" w:line="240" w:lineRule="auto"/>
          </w:pPr>
        </w:pPrChange>
      </w:pPr>
      <w:r>
        <w:rPr>
          <w:rFonts w:hint="default" w:ascii="Times New Roman" w:hAnsi="Times New Roman" w:eastAsia="微软雅黑" w:cs="Times New Roman"/>
          <w:sz w:val="24"/>
          <w:szCs w:val="24"/>
          <w:rPrChange w:id="1384" w:author="威(×_×)" w:date="2021-03-18T17:49:20Z">
            <w:rPr>
              <w:rFonts w:hint="eastAsia" w:ascii="微软雅黑" w:hAnsi="微软雅黑" w:eastAsia="微软雅黑" w:cs="微软雅黑"/>
              <w:sz w:val="24"/>
              <w:szCs w:val="24"/>
            </w:rPr>
          </w:rPrChange>
        </w:rPr>
        <w:t xml:space="preserve">牵头设计机构                      设计机构名称（盖章):_____________________________   </w:t>
      </w:r>
    </w:p>
    <w:p>
      <w:pPr>
        <w:snapToGrid w:val="0"/>
        <w:spacing w:after="156" w:line="240" w:lineRule="auto"/>
        <w:rPr>
          <w:rFonts w:ascii="Times New Roman" w:hAnsi="Times New Roman" w:eastAsia="微软雅黑" w:cs="Times New Roman"/>
          <w:sz w:val="24"/>
          <w:szCs w:val="24"/>
          <w:rPrChange w:id="1386" w:author="威(×_×)" w:date="2021-03-18T17:49:20Z">
            <w:rPr>
              <w:rFonts w:ascii="微软雅黑" w:hAnsi="微软雅黑" w:eastAsia="微软雅黑" w:cs="微软雅黑"/>
              <w:sz w:val="24"/>
              <w:szCs w:val="24"/>
            </w:rPr>
          </w:rPrChange>
        </w:rPr>
        <w:pPrChange w:id="1385" w:author="威(×_×)" w:date="2021-03-19T17:44:40Z">
          <w:pPr>
            <w:spacing w:after="156" w:line="240" w:lineRule="auto"/>
          </w:pPr>
        </w:pPrChange>
      </w:pPr>
      <w:ins w:id="1387" w:author="威(×_×)" w:date="2021-03-18T17:14:54Z">
        <w:r>
          <w:rPr>
            <w:rFonts w:hint="default" w:ascii="Times New Roman" w:hAnsi="Times New Roman" w:eastAsia="微软雅黑" w:cs="Times New Roman"/>
            <w:sz w:val="24"/>
            <w:szCs w:val="24"/>
            <w:rPrChange w:id="1388" w:author="威(×_×)" w:date="2021-03-18T17:49:20Z">
              <w:rPr>
                <w:rFonts w:hint="eastAsia" w:ascii="微软雅黑" w:hAnsi="微软雅黑" w:eastAsia="微软雅黑" w:cs="微软雅黑"/>
                <w:sz w:val="24"/>
                <w:szCs w:val="24"/>
              </w:rPr>
            </w:rPrChange>
          </w:rPr>
          <w:t xml:space="preserve">Leading member of the </w:t>
        </w:r>
      </w:ins>
      <w:ins w:id="1389" w:author="威(×_×)" w:date="2021-03-18T17:15:10Z">
        <w:r>
          <w:rPr>
            <w:rFonts w:hint="default" w:ascii="Times New Roman" w:hAnsi="Times New Roman" w:eastAsia="微软雅黑" w:cs="Times New Roman"/>
            <w:sz w:val="24"/>
            <w:szCs w:val="24"/>
            <w:rPrChange w:id="1390" w:author="威(×_×)" w:date="2021-03-18T17:49:20Z">
              <w:rPr>
                <w:rFonts w:hint="eastAsia" w:ascii="微软雅黑" w:hAnsi="微软雅黑" w:eastAsia="微软雅黑" w:cs="微软雅黑"/>
                <w:sz w:val="24"/>
                <w:szCs w:val="24"/>
              </w:rPr>
            </w:rPrChange>
          </w:rPr>
          <w:t>joint team</w:t>
        </w:r>
      </w:ins>
      <w:ins w:id="1391" w:author="威(×_×)" w:date="2021-03-18T17:14:54Z">
        <w:r>
          <w:rPr>
            <w:rFonts w:hint="default" w:ascii="Times New Roman" w:hAnsi="Times New Roman" w:eastAsia="微软雅黑" w:cs="Times New Roman"/>
            <w:sz w:val="24"/>
            <w:szCs w:val="24"/>
            <w:rPrChange w:id="1392" w:author="威(×_×)" w:date="2021-03-18T17:49:20Z">
              <w:rPr>
                <w:rFonts w:hint="eastAsia" w:ascii="微软雅黑" w:hAnsi="微软雅黑" w:eastAsia="微软雅黑" w:cs="微软雅黑"/>
                <w:sz w:val="24"/>
                <w:szCs w:val="24"/>
              </w:rPr>
            </w:rPrChange>
          </w:rPr>
          <w:t xml:space="preserve">  </w:t>
        </w:r>
      </w:ins>
      <w:ins w:id="1393" w:author="威(×_×)" w:date="2021-03-18T17:16:31Z">
        <w:r>
          <w:rPr>
            <w:rFonts w:hint="default" w:ascii="Times New Roman" w:hAnsi="Times New Roman" w:eastAsia="微软雅黑" w:cs="Times New Roman"/>
            <w:sz w:val="24"/>
            <w:szCs w:val="24"/>
            <w:rPrChange w:id="1394" w:author="威(×_×)" w:date="2021-03-18T17:49:20Z">
              <w:rPr>
                <w:rFonts w:hint="eastAsia" w:ascii="微软雅黑" w:hAnsi="微软雅黑" w:eastAsia="微软雅黑" w:cs="微软雅黑"/>
                <w:sz w:val="24"/>
                <w:szCs w:val="24"/>
              </w:rPr>
            </w:rPrChange>
          </w:rPr>
          <w:t>Design Agenc</w:t>
        </w:r>
      </w:ins>
      <w:ins w:id="1395" w:author="威(×_×)" w:date="2021-03-18T17:18:58Z">
        <w:r>
          <w:rPr>
            <w:rFonts w:hint="default" w:ascii="Times New Roman" w:hAnsi="Times New Roman" w:eastAsia="微软雅黑" w:cs="Times New Roman"/>
            <w:sz w:val="24"/>
            <w:szCs w:val="24"/>
            <w:lang w:val="en-US" w:eastAsia="zh-CN"/>
            <w:rPrChange w:id="1396" w:author="威(×_×)" w:date="2021-03-18T17:49:20Z">
              <w:rPr>
                <w:rFonts w:hint="eastAsia" w:ascii="微软雅黑" w:hAnsi="微软雅黑" w:eastAsia="微软雅黑" w:cs="微软雅黑"/>
                <w:sz w:val="24"/>
                <w:szCs w:val="24"/>
                <w:lang w:val="en-US" w:eastAsia="zh-CN"/>
              </w:rPr>
            </w:rPrChange>
          </w:rPr>
          <w:t>y</w:t>
        </w:r>
      </w:ins>
      <w:ins w:id="1397" w:author="威(×_×)" w:date="2021-03-18T17:19:39Z">
        <w:r>
          <w:rPr>
            <w:rFonts w:hint="default" w:ascii="Times New Roman" w:hAnsi="Times New Roman" w:eastAsia="微软雅黑" w:cs="Times New Roman"/>
            <w:sz w:val="24"/>
            <w:szCs w:val="24"/>
            <w:lang w:val="en-US" w:eastAsia="zh-CN"/>
            <w:rPrChange w:id="1398" w:author="威(×_×)" w:date="2021-03-18T17:49:20Z">
              <w:rPr>
                <w:rFonts w:hint="default" w:ascii="微软雅黑" w:hAnsi="微软雅黑" w:eastAsia="微软雅黑" w:cs="微软雅黑"/>
                <w:sz w:val="24"/>
                <w:szCs w:val="24"/>
                <w:lang w:val="en-US" w:eastAsia="zh-CN"/>
              </w:rPr>
            </w:rPrChange>
          </w:rPr>
          <w:t>’</w:t>
        </w:r>
      </w:ins>
      <w:ins w:id="1399" w:author="威(×_×)" w:date="2021-03-18T17:19:40Z">
        <w:r>
          <w:rPr>
            <w:rFonts w:hint="default" w:ascii="Times New Roman" w:hAnsi="Times New Roman" w:eastAsia="微软雅黑" w:cs="Times New Roman"/>
            <w:sz w:val="24"/>
            <w:szCs w:val="24"/>
            <w:lang w:val="en-US" w:eastAsia="zh-CN"/>
            <w:rPrChange w:id="1400" w:author="威(×_×)" w:date="2021-03-18T17:49:20Z">
              <w:rPr>
                <w:rFonts w:hint="eastAsia" w:ascii="微软雅黑" w:hAnsi="微软雅黑" w:eastAsia="微软雅黑" w:cs="微软雅黑"/>
                <w:sz w:val="24"/>
                <w:szCs w:val="24"/>
                <w:lang w:val="en-US" w:eastAsia="zh-CN"/>
              </w:rPr>
            </w:rPrChange>
          </w:rPr>
          <w:t>s</w:t>
        </w:r>
      </w:ins>
      <w:ins w:id="1401" w:author="威(×_×)" w:date="2021-03-18T17:19:30Z">
        <w:r>
          <w:rPr>
            <w:rFonts w:hint="default" w:ascii="Times New Roman" w:hAnsi="Times New Roman" w:eastAsia="微软雅黑" w:cs="Times New Roman"/>
            <w:sz w:val="24"/>
            <w:szCs w:val="24"/>
            <w:lang w:val="en-US" w:eastAsia="zh-CN"/>
            <w:rPrChange w:id="1402" w:author="威(×_×)" w:date="2021-03-18T17:49:20Z">
              <w:rPr>
                <w:rFonts w:hint="eastAsia" w:ascii="微软雅黑" w:hAnsi="微软雅黑" w:eastAsia="微软雅黑" w:cs="微软雅黑"/>
                <w:sz w:val="24"/>
                <w:szCs w:val="24"/>
                <w:lang w:val="en-US" w:eastAsia="zh-CN"/>
              </w:rPr>
            </w:rPrChange>
          </w:rPr>
          <w:t xml:space="preserve"> </w:t>
        </w:r>
      </w:ins>
      <w:ins w:id="1403" w:author="威(×_×)" w:date="2021-03-18T17:14:54Z">
        <w:r>
          <w:rPr>
            <w:rFonts w:hint="default" w:ascii="Times New Roman" w:hAnsi="Times New Roman" w:eastAsia="微软雅黑" w:cs="Times New Roman"/>
            <w:sz w:val="24"/>
            <w:szCs w:val="24"/>
            <w:rPrChange w:id="1404" w:author="威(×_×)" w:date="2021-03-18T17:49:20Z">
              <w:rPr>
                <w:rFonts w:hint="eastAsia" w:ascii="微软雅黑" w:hAnsi="微软雅黑" w:eastAsia="微软雅黑" w:cs="微软雅黑"/>
                <w:sz w:val="24"/>
                <w:szCs w:val="24"/>
              </w:rPr>
            </w:rPrChange>
          </w:rPr>
          <w:t>name  (seal)</w:t>
        </w:r>
      </w:ins>
    </w:p>
    <w:p>
      <w:pPr>
        <w:snapToGrid w:val="0"/>
        <w:spacing w:after="156" w:line="240" w:lineRule="auto"/>
        <w:rPr>
          <w:rFonts w:ascii="Times New Roman" w:hAnsi="Times New Roman" w:eastAsia="微软雅黑" w:cs="Times New Roman"/>
          <w:sz w:val="24"/>
          <w:szCs w:val="24"/>
          <w:rPrChange w:id="1406" w:author="威(×_×)" w:date="2021-03-18T17:49:20Z">
            <w:rPr>
              <w:rFonts w:ascii="微软雅黑" w:hAnsi="微软雅黑" w:eastAsia="微软雅黑" w:cs="微软雅黑"/>
              <w:sz w:val="24"/>
              <w:szCs w:val="24"/>
            </w:rPr>
          </w:rPrChange>
        </w:rPr>
        <w:pPrChange w:id="1405" w:author="威(×_×)" w:date="2021-03-19T17:44:40Z">
          <w:pPr>
            <w:spacing w:after="156" w:line="240" w:lineRule="auto"/>
          </w:pPr>
        </w:pPrChange>
      </w:pPr>
      <w:r>
        <w:rPr>
          <w:rFonts w:hint="default" w:ascii="Times New Roman" w:hAnsi="Times New Roman" w:eastAsia="微软雅黑" w:cs="Times New Roman"/>
          <w:sz w:val="24"/>
          <w:szCs w:val="24"/>
          <w:rPrChange w:id="1407" w:author="威(×_×)" w:date="2021-03-18T17:49:20Z">
            <w:rPr>
              <w:rFonts w:hint="eastAsia" w:ascii="微软雅黑" w:hAnsi="微软雅黑" w:eastAsia="微软雅黑" w:cs="微软雅黑"/>
              <w:sz w:val="24"/>
              <w:szCs w:val="24"/>
            </w:rPr>
          </w:rPrChange>
        </w:rPr>
        <w:t>法定代表人或授权委托人      （盖章或签字):_____________________________</w:t>
      </w:r>
    </w:p>
    <w:p>
      <w:pPr>
        <w:snapToGrid w:val="0"/>
        <w:spacing w:after="156" w:line="240" w:lineRule="auto"/>
        <w:rPr>
          <w:rFonts w:ascii="Times New Roman" w:hAnsi="Times New Roman" w:eastAsia="微软雅黑" w:cs="Times New Roman"/>
          <w:sz w:val="24"/>
          <w:szCs w:val="24"/>
          <w:rPrChange w:id="1409" w:author="威(×_×)" w:date="2021-03-18T17:49:20Z">
            <w:rPr>
              <w:rFonts w:ascii="微软雅黑" w:hAnsi="微软雅黑" w:eastAsia="微软雅黑" w:cs="微软雅黑"/>
              <w:sz w:val="24"/>
              <w:szCs w:val="24"/>
            </w:rPr>
          </w:rPrChange>
        </w:rPr>
        <w:pPrChange w:id="1408" w:author="威(×_×)" w:date="2021-03-19T17:44:40Z">
          <w:pPr>
            <w:spacing w:after="156" w:line="240" w:lineRule="auto"/>
          </w:pPr>
        </w:pPrChange>
      </w:pPr>
      <w:r>
        <w:rPr>
          <w:rFonts w:hint="default" w:ascii="Times New Roman" w:hAnsi="Times New Roman" w:eastAsia="微软雅黑" w:cs="Times New Roman"/>
          <w:sz w:val="24"/>
          <w:szCs w:val="24"/>
          <w:rPrChange w:id="1410" w:author="威(×_×)" w:date="2021-03-18T17:49:20Z">
            <w:rPr>
              <w:rFonts w:hint="eastAsia" w:ascii="微软雅黑" w:hAnsi="微软雅黑" w:eastAsia="微软雅黑" w:cs="微软雅黑"/>
              <w:sz w:val="24"/>
              <w:szCs w:val="24"/>
            </w:rPr>
          </w:rPrChange>
        </w:rPr>
        <w:t xml:space="preserve"> </w:t>
      </w:r>
      <w:ins w:id="1411" w:author="威(×_×)" w:date="2021-03-18T17:15:18Z">
        <w:r>
          <w:rPr>
            <w:rFonts w:hint="default" w:ascii="Times New Roman" w:hAnsi="Times New Roman" w:eastAsia="微软雅黑" w:cs="Times New Roman"/>
            <w:sz w:val="24"/>
            <w:szCs w:val="24"/>
            <w:rPrChange w:id="1412" w:author="威(×_×)" w:date="2021-03-18T17:49:20Z">
              <w:rPr>
                <w:rFonts w:hint="eastAsia" w:ascii="微软雅黑" w:hAnsi="微软雅黑" w:eastAsia="微软雅黑" w:cs="微软雅黑"/>
                <w:sz w:val="24"/>
                <w:szCs w:val="24"/>
              </w:rPr>
            </w:rPrChange>
          </w:rPr>
          <w:t>Legal or authorized representative  (seal or signature)</w:t>
        </w:r>
      </w:ins>
    </w:p>
    <w:p>
      <w:pPr>
        <w:snapToGrid w:val="0"/>
        <w:spacing w:after="156" w:line="240" w:lineRule="auto"/>
        <w:rPr>
          <w:ins w:id="1414" w:author="威(×_×)" w:date="2021-03-19T17:44:53Z"/>
          <w:rFonts w:hint="default" w:ascii="Times New Roman" w:hAnsi="Times New Roman" w:eastAsia="微软雅黑" w:cs="Times New Roman"/>
          <w:sz w:val="24"/>
          <w:szCs w:val="24"/>
        </w:rPr>
        <w:pPrChange w:id="1413" w:author="威(×_×)" w:date="2021-03-19T17:44:40Z">
          <w:pPr>
            <w:spacing w:after="156" w:line="240" w:lineRule="auto"/>
          </w:pPr>
        </w:pPrChange>
      </w:pPr>
    </w:p>
    <w:p>
      <w:pPr>
        <w:snapToGrid w:val="0"/>
        <w:spacing w:after="156" w:line="240" w:lineRule="auto"/>
        <w:rPr>
          <w:rFonts w:ascii="Times New Roman" w:hAnsi="Times New Roman" w:eastAsia="微软雅黑" w:cs="Times New Roman"/>
          <w:sz w:val="24"/>
          <w:szCs w:val="24"/>
          <w:rPrChange w:id="1416" w:author="威(×_×)" w:date="2021-03-18T17:49:20Z">
            <w:rPr>
              <w:rFonts w:ascii="微软雅黑" w:hAnsi="微软雅黑" w:eastAsia="微软雅黑" w:cs="微软雅黑"/>
              <w:sz w:val="24"/>
              <w:szCs w:val="24"/>
            </w:rPr>
          </w:rPrChange>
        </w:rPr>
        <w:pPrChange w:id="1415" w:author="威(×_×)" w:date="2021-03-19T17:44:40Z">
          <w:pPr>
            <w:spacing w:after="156" w:line="240" w:lineRule="auto"/>
          </w:pPr>
        </w:pPrChange>
      </w:pPr>
      <w:r>
        <w:rPr>
          <w:rFonts w:hint="default" w:ascii="Times New Roman" w:hAnsi="Times New Roman" w:eastAsia="微软雅黑" w:cs="Times New Roman"/>
          <w:sz w:val="24"/>
          <w:szCs w:val="24"/>
          <w:rPrChange w:id="1417" w:author="威(×_×)" w:date="2021-03-18T17:49:20Z">
            <w:rPr>
              <w:rFonts w:hint="eastAsia" w:ascii="微软雅黑" w:hAnsi="微软雅黑" w:eastAsia="微软雅黑" w:cs="微软雅黑"/>
              <w:sz w:val="24"/>
              <w:szCs w:val="24"/>
            </w:rPr>
          </w:rPrChange>
        </w:rPr>
        <w:t>联合团队成员1                  设计机构名称（盖章):_____________________________</w:t>
      </w:r>
    </w:p>
    <w:p>
      <w:pPr>
        <w:snapToGrid w:val="0"/>
        <w:spacing w:after="156" w:line="240" w:lineRule="auto"/>
        <w:rPr>
          <w:rFonts w:ascii="Times New Roman" w:hAnsi="Times New Roman" w:eastAsia="微软雅黑" w:cs="Times New Roman"/>
          <w:sz w:val="24"/>
          <w:szCs w:val="24"/>
          <w:rPrChange w:id="1419" w:author="威(×_×)" w:date="2021-03-18T17:49:20Z">
            <w:rPr>
              <w:rFonts w:ascii="微软雅黑" w:hAnsi="微软雅黑" w:eastAsia="微软雅黑" w:cs="微软雅黑"/>
              <w:sz w:val="24"/>
              <w:szCs w:val="24"/>
            </w:rPr>
          </w:rPrChange>
        </w:rPr>
        <w:pPrChange w:id="1418" w:author="威(×_×)" w:date="2021-03-19T17:44:40Z">
          <w:pPr>
            <w:spacing w:after="156" w:line="240" w:lineRule="auto"/>
          </w:pPr>
        </w:pPrChange>
      </w:pPr>
      <w:ins w:id="1420" w:author="威(×_×)" w:date="2021-03-18T17:15:26Z">
        <w:r>
          <w:rPr>
            <w:rFonts w:hint="default" w:ascii="Times New Roman" w:hAnsi="Times New Roman" w:eastAsia="微软雅黑" w:cs="Times New Roman"/>
            <w:sz w:val="24"/>
            <w:szCs w:val="24"/>
            <w:rPrChange w:id="1421" w:author="威(×_×)" w:date="2021-03-18T17:49:20Z">
              <w:rPr>
                <w:rFonts w:hint="eastAsia" w:ascii="微软雅黑" w:hAnsi="微软雅黑" w:eastAsia="微软雅黑" w:cs="微软雅黑"/>
                <w:sz w:val="24"/>
                <w:szCs w:val="24"/>
              </w:rPr>
            </w:rPrChange>
          </w:rPr>
          <w:t xml:space="preserve">Member 1 of the </w:t>
        </w:r>
      </w:ins>
      <w:ins w:id="1422" w:author="威(×_×)" w:date="2021-03-18T17:15:31Z">
        <w:r>
          <w:rPr>
            <w:rFonts w:hint="default" w:ascii="Times New Roman" w:hAnsi="Times New Roman" w:eastAsia="微软雅黑" w:cs="Times New Roman"/>
            <w:sz w:val="24"/>
            <w:szCs w:val="24"/>
            <w:rPrChange w:id="1423" w:author="威(×_×)" w:date="2021-03-18T17:49:20Z">
              <w:rPr>
                <w:rFonts w:hint="eastAsia" w:ascii="微软雅黑" w:hAnsi="微软雅黑" w:eastAsia="微软雅黑" w:cs="微软雅黑"/>
                <w:sz w:val="24"/>
                <w:szCs w:val="24"/>
              </w:rPr>
            </w:rPrChange>
          </w:rPr>
          <w:t>joint team</w:t>
        </w:r>
      </w:ins>
      <w:ins w:id="1424" w:author="威(×_×)" w:date="2021-03-18T17:15:26Z">
        <w:r>
          <w:rPr>
            <w:rFonts w:hint="default" w:ascii="Times New Roman" w:hAnsi="Times New Roman" w:eastAsia="微软雅黑" w:cs="Times New Roman"/>
            <w:sz w:val="24"/>
            <w:szCs w:val="24"/>
            <w:rPrChange w:id="1425" w:author="威(×_×)" w:date="2021-03-18T17:49:20Z">
              <w:rPr>
                <w:rFonts w:hint="eastAsia" w:ascii="微软雅黑" w:hAnsi="微软雅黑" w:eastAsia="微软雅黑" w:cs="微软雅黑"/>
                <w:sz w:val="24"/>
                <w:szCs w:val="24"/>
              </w:rPr>
            </w:rPrChange>
          </w:rPr>
          <w:t xml:space="preserve">       </w:t>
        </w:r>
      </w:ins>
      <w:ins w:id="1426" w:author="威(×_×)" w:date="2021-03-18T17:19:47Z">
        <w:r>
          <w:rPr>
            <w:rFonts w:hint="default" w:ascii="Times New Roman" w:hAnsi="Times New Roman" w:eastAsia="微软雅黑" w:cs="Times New Roman"/>
            <w:sz w:val="24"/>
            <w:szCs w:val="24"/>
            <w:rPrChange w:id="1427" w:author="威(×_×)" w:date="2021-03-18T17:49:20Z">
              <w:rPr>
                <w:rFonts w:hint="eastAsia" w:ascii="微软雅黑" w:hAnsi="微软雅黑" w:eastAsia="微软雅黑" w:cs="微软雅黑"/>
                <w:sz w:val="24"/>
                <w:szCs w:val="24"/>
              </w:rPr>
            </w:rPrChange>
          </w:rPr>
          <w:t>Design Agenc</w:t>
        </w:r>
      </w:ins>
      <w:ins w:id="1428" w:author="威(×_×)" w:date="2021-03-18T17:19:47Z">
        <w:r>
          <w:rPr>
            <w:rFonts w:hint="default" w:ascii="Times New Roman" w:hAnsi="Times New Roman" w:eastAsia="微软雅黑" w:cs="Times New Roman"/>
            <w:sz w:val="24"/>
            <w:szCs w:val="24"/>
            <w:lang w:val="en-US" w:eastAsia="zh-CN"/>
            <w:rPrChange w:id="1429" w:author="威(×_×)" w:date="2021-03-18T17:49:20Z">
              <w:rPr>
                <w:rFonts w:hint="eastAsia" w:ascii="微软雅黑" w:hAnsi="微软雅黑" w:eastAsia="微软雅黑" w:cs="微软雅黑"/>
                <w:sz w:val="24"/>
                <w:szCs w:val="24"/>
                <w:lang w:val="en-US" w:eastAsia="zh-CN"/>
              </w:rPr>
            </w:rPrChange>
          </w:rPr>
          <w:t>y</w:t>
        </w:r>
      </w:ins>
      <w:ins w:id="1430" w:author="威(×_×)" w:date="2021-03-18T17:19:47Z">
        <w:r>
          <w:rPr>
            <w:rFonts w:hint="default" w:ascii="Times New Roman" w:hAnsi="Times New Roman" w:eastAsia="微软雅黑" w:cs="Times New Roman"/>
            <w:sz w:val="24"/>
            <w:szCs w:val="24"/>
            <w:lang w:val="en-US" w:eastAsia="zh-CN"/>
            <w:rPrChange w:id="1431" w:author="威(×_×)" w:date="2021-03-18T17:49:20Z">
              <w:rPr>
                <w:rFonts w:hint="default" w:ascii="微软雅黑" w:hAnsi="微软雅黑" w:eastAsia="微软雅黑" w:cs="微软雅黑"/>
                <w:sz w:val="24"/>
                <w:szCs w:val="24"/>
                <w:lang w:val="en-US" w:eastAsia="zh-CN"/>
              </w:rPr>
            </w:rPrChange>
          </w:rPr>
          <w:t>’</w:t>
        </w:r>
      </w:ins>
      <w:ins w:id="1432" w:author="威(×_×)" w:date="2021-03-18T17:19:47Z">
        <w:r>
          <w:rPr>
            <w:rFonts w:hint="default" w:ascii="Times New Roman" w:hAnsi="Times New Roman" w:eastAsia="微软雅黑" w:cs="Times New Roman"/>
            <w:sz w:val="24"/>
            <w:szCs w:val="24"/>
            <w:lang w:val="en-US" w:eastAsia="zh-CN"/>
            <w:rPrChange w:id="1433" w:author="威(×_×)" w:date="2021-03-18T17:49:20Z">
              <w:rPr>
                <w:rFonts w:hint="eastAsia" w:ascii="微软雅黑" w:hAnsi="微软雅黑" w:eastAsia="微软雅黑" w:cs="微软雅黑"/>
                <w:sz w:val="24"/>
                <w:szCs w:val="24"/>
                <w:lang w:val="en-US" w:eastAsia="zh-CN"/>
              </w:rPr>
            </w:rPrChange>
          </w:rPr>
          <w:t xml:space="preserve">s </w:t>
        </w:r>
      </w:ins>
      <w:ins w:id="1434" w:author="威(×_×)" w:date="2021-03-18T17:19:47Z">
        <w:r>
          <w:rPr>
            <w:rFonts w:hint="default" w:ascii="Times New Roman" w:hAnsi="Times New Roman" w:eastAsia="微软雅黑" w:cs="Times New Roman"/>
            <w:sz w:val="24"/>
            <w:szCs w:val="24"/>
            <w:rPrChange w:id="1435" w:author="威(×_×)" w:date="2021-03-18T17:49:20Z">
              <w:rPr>
                <w:rFonts w:hint="eastAsia" w:ascii="微软雅黑" w:hAnsi="微软雅黑" w:eastAsia="微软雅黑" w:cs="微软雅黑"/>
                <w:sz w:val="24"/>
                <w:szCs w:val="24"/>
              </w:rPr>
            </w:rPrChange>
          </w:rPr>
          <w:t>name</w:t>
        </w:r>
      </w:ins>
      <w:ins w:id="1436" w:author="威(×_×)" w:date="2021-03-18T17:15:26Z">
        <w:r>
          <w:rPr>
            <w:rFonts w:hint="default" w:ascii="Times New Roman" w:hAnsi="Times New Roman" w:eastAsia="微软雅黑" w:cs="Times New Roman"/>
            <w:sz w:val="24"/>
            <w:szCs w:val="24"/>
            <w:rPrChange w:id="1437" w:author="威(×_×)" w:date="2021-03-18T17:49:20Z">
              <w:rPr>
                <w:rFonts w:hint="eastAsia" w:ascii="微软雅黑" w:hAnsi="微软雅黑" w:eastAsia="微软雅黑" w:cs="微软雅黑"/>
                <w:sz w:val="24"/>
                <w:szCs w:val="24"/>
              </w:rPr>
            </w:rPrChange>
          </w:rPr>
          <w:t xml:space="preserve"> (seal)</w:t>
        </w:r>
      </w:ins>
    </w:p>
    <w:p>
      <w:pPr>
        <w:snapToGrid w:val="0"/>
        <w:spacing w:after="156" w:line="240" w:lineRule="auto"/>
        <w:rPr>
          <w:rFonts w:ascii="Times New Roman" w:hAnsi="Times New Roman" w:eastAsia="微软雅黑" w:cs="Times New Roman"/>
          <w:sz w:val="24"/>
          <w:szCs w:val="24"/>
          <w:rPrChange w:id="1439" w:author="威(×_×)" w:date="2021-03-18T17:49:20Z">
            <w:rPr>
              <w:rFonts w:ascii="微软雅黑" w:hAnsi="微软雅黑" w:eastAsia="微软雅黑" w:cs="微软雅黑"/>
              <w:sz w:val="24"/>
              <w:szCs w:val="24"/>
            </w:rPr>
          </w:rPrChange>
        </w:rPr>
        <w:pPrChange w:id="1438" w:author="威(×_×)" w:date="2021-03-19T17:44:40Z">
          <w:pPr>
            <w:spacing w:after="156" w:line="240" w:lineRule="auto"/>
          </w:pPr>
        </w:pPrChange>
      </w:pPr>
      <w:r>
        <w:rPr>
          <w:rFonts w:hint="default" w:ascii="Times New Roman" w:hAnsi="Times New Roman" w:eastAsia="微软雅黑" w:cs="Times New Roman"/>
          <w:sz w:val="24"/>
          <w:szCs w:val="24"/>
          <w:rPrChange w:id="1440" w:author="威(×_×)" w:date="2021-03-18T17:49:20Z">
            <w:rPr>
              <w:rFonts w:hint="eastAsia" w:ascii="微软雅黑" w:hAnsi="微软雅黑" w:eastAsia="微软雅黑" w:cs="微软雅黑"/>
              <w:sz w:val="24"/>
              <w:szCs w:val="24"/>
            </w:rPr>
          </w:rPrChange>
        </w:rPr>
        <w:t>法定代表人或授权委托人      （盖章或签字):_____________________________</w:t>
      </w:r>
    </w:p>
    <w:p>
      <w:pPr>
        <w:snapToGrid w:val="0"/>
        <w:spacing w:after="156" w:line="240" w:lineRule="auto"/>
        <w:rPr>
          <w:rFonts w:ascii="Times New Roman" w:hAnsi="Times New Roman" w:eastAsia="微软雅黑" w:cs="Times New Roman"/>
          <w:sz w:val="24"/>
          <w:szCs w:val="24"/>
          <w:rPrChange w:id="1442" w:author="威(×_×)" w:date="2021-03-18T17:49:20Z">
            <w:rPr>
              <w:rFonts w:ascii="微软雅黑" w:hAnsi="微软雅黑" w:eastAsia="微软雅黑" w:cs="微软雅黑"/>
              <w:sz w:val="24"/>
              <w:szCs w:val="24"/>
            </w:rPr>
          </w:rPrChange>
        </w:rPr>
        <w:pPrChange w:id="1441" w:author="威(×_×)" w:date="2021-03-19T17:44:40Z">
          <w:pPr>
            <w:spacing w:after="156" w:line="240" w:lineRule="auto"/>
          </w:pPr>
        </w:pPrChange>
      </w:pPr>
      <w:r>
        <w:rPr>
          <w:rFonts w:hint="default" w:ascii="Times New Roman" w:hAnsi="Times New Roman" w:eastAsia="微软雅黑" w:cs="Times New Roman"/>
          <w:sz w:val="24"/>
          <w:szCs w:val="24"/>
          <w:rPrChange w:id="1443" w:author="威(×_×)" w:date="2021-03-18T17:49:20Z">
            <w:rPr>
              <w:rFonts w:hint="eastAsia" w:ascii="微软雅黑" w:hAnsi="微软雅黑" w:eastAsia="微软雅黑" w:cs="微软雅黑"/>
              <w:sz w:val="22"/>
            </w:rPr>
          </w:rPrChange>
        </w:rPr>
        <w:t xml:space="preserve"> </w:t>
      </w:r>
      <w:ins w:id="1444" w:author="威(×_×)" w:date="2021-03-18T17:15:38Z">
        <w:r>
          <w:rPr>
            <w:rFonts w:hint="default" w:ascii="Times New Roman" w:hAnsi="Times New Roman" w:eastAsia="微软雅黑" w:cs="Times New Roman"/>
            <w:sz w:val="24"/>
            <w:szCs w:val="24"/>
            <w:rPrChange w:id="1445" w:author="威(×_×)" w:date="2021-03-18T17:49:20Z">
              <w:rPr>
                <w:rFonts w:hint="eastAsia" w:ascii="微软雅黑" w:hAnsi="微软雅黑" w:eastAsia="微软雅黑" w:cs="微软雅黑"/>
                <w:sz w:val="22"/>
              </w:rPr>
            </w:rPrChange>
          </w:rPr>
          <w:t>Legal or authorized representative  (seal or signature)</w:t>
        </w:r>
      </w:ins>
    </w:p>
    <w:p>
      <w:pPr>
        <w:snapToGrid w:val="0"/>
        <w:spacing w:after="156" w:line="240" w:lineRule="auto"/>
        <w:rPr>
          <w:ins w:id="1447" w:author="威(×_×)" w:date="2021-03-19T17:44:58Z"/>
          <w:rFonts w:hint="default" w:ascii="Times New Roman" w:hAnsi="Times New Roman" w:eastAsia="微软雅黑" w:cs="Times New Roman"/>
          <w:sz w:val="24"/>
          <w:szCs w:val="24"/>
        </w:rPr>
        <w:pPrChange w:id="1446" w:author="威(×_×)" w:date="2021-03-19T17:44:40Z">
          <w:pPr>
            <w:spacing w:after="156" w:line="240" w:lineRule="auto"/>
          </w:pPr>
        </w:pPrChange>
      </w:pPr>
    </w:p>
    <w:p>
      <w:pPr>
        <w:snapToGrid w:val="0"/>
        <w:spacing w:after="156" w:line="240" w:lineRule="auto"/>
        <w:rPr>
          <w:rFonts w:ascii="Times New Roman" w:hAnsi="Times New Roman" w:eastAsia="微软雅黑" w:cs="Times New Roman"/>
          <w:sz w:val="24"/>
          <w:szCs w:val="24"/>
          <w:rPrChange w:id="1449" w:author="威(×_×)" w:date="2021-03-18T17:49:20Z">
            <w:rPr>
              <w:rFonts w:ascii="微软雅黑" w:hAnsi="微软雅黑" w:eastAsia="微软雅黑" w:cs="微软雅黑"/>
              <w:sz w:val="24"/>
              <w:szCs w:val="24"/>
            </w:rPr>
          </w:rPrChange>
        </w:rPr>
        <w:pPrChange w:id="1448" w:author="威(×_×)" w:date="2021-03-19T17:44:40Z">
          <w:pPr>
            <w:spacing w:after="156" w:line="240" w:lineRule="auto"/>
          </w:pPr>
        </w:pPrChange>
      </w:pPr>
      <w:r>
        <w:rPr>
          <w:rFonts w:hint="default" w:ascii="Times New Roman" w:hAnsi="Times New Roman" w:eastAsia="微软雅黑" w:cs="Times New Roman"/>
          <w:sz w:val="24"/>
          <w:szCs w:val="24"/>
          <w:rPrChange w:id="1450" w:author="威(×_×)" w:date="2021-03-18T17:49:20Z">
            <w:rPr>
              <w:rFonts w:hint="eastAsia" w:ascii="微软雅黑" w:hAnsi="微软雅黑" w:eastAsia="微软雅黑" w:cs="微软雅黑"/>
              <w:sz w:val="24"/>
              <w:szCs w:val="24"/>
            </w:rPr>
          </w:rPrChange>
        </w:rPr>
        <w:t>联合团队成员2                  设计机构名称（盖章):_____________________________</w:t>
      </w:r>
    </w:p>
    <w:p>
      <w:pPr>
        <w:snapToGrid w:val="0"/>
        <w:spacing w:after="156" w:line="240" w:lineRule="auto"/>
        <w:rPr>
          <w:rFonts w:ascii="Times New Roman" w:hAnsi="Times New Roman" w:eastAsia="微软雅黑" w:cs="Times New Roman"/>
          <w:sz w:val="24"/>
          <w:szCs w:val="24"/>
          <w:rPrChange w:id="1452" w:author="威(×_×)" w:date="2021-03-18T17:49:20Z">
            <w:rPr>
              <w:rFonts w:ascii="微软雅黑" w:hAnsi="微软雅黑" w:eastAsia="微软雅黑" w:cs="微软雅黑"/>
              <w:sz w:val="24"/>
              <w:szCs w:val="24"/>
            </w:rPr>
          </w:rPrChange>
        </w:rPr>
        <w:pPrChange w:id="1451" w:author="威(×_×)" w:date="2021-03-19T17:44:40Z">
          <w:pPr>
            <w:spacing w:after="156" w:line="240" w:lineRule="auto"/>
          </w:pPr>
        </w:pPrChange>
      </w:pPr>
      <w:ins w:id="1453" w:author="威(×_×)" w:date="2021-03-18T17:15:50Z">
        <w:r>
          <w:rPr>
            <w:rFonts w:hint="default" w:ascii="Times New Roman" w:hAnsi="Times New Roman" w:eastAsia="微软雅黑" w:cs="Times New Roman"/>
            <w:sz w:val="24"/>
            <w:szCs w:val="24"/>
            <w:rPrChange w:id="1454" w:author="威(×_×)" w:date="2021-03-18T17:49:20Z">
              <w:rPr>
                <w:rFonts w:hint="eastAsia" w:ascii="微软雅黑" w:hAnsi="微软雅黑" w:eastAsia="微软雅黑" w:cs="微软雅黑"/>
                <w:sz w:val="24"/>
                <w:szCs w:val="24"/>
              </w:rPr>
            </w:rPrChange>
          </w:rPr>
          <w:t xml:space="preserve">Member 2 of the </w:t>
        </w:r>
      </w:ins>
      <w:ins w:id="1455" w:author="威(×_×)" w:date="2021-03-18T17:15:57Z">
        <w:r>
          <w:rPr>
            <w:rFonts w:hint="default" w:ascii="Times New Roman" w:hAnsi="Times New Roman" w:eastAsia="微软雅黑" w:cs="Times New Roman"/>
            <w:sz w:val="24"/>
            <w:szCs w:val="24"/>
            <w:rPrChange w:id="1456" w:author="威(×_×)" w:date="2021-03-18T17:49:20Z">
              <w:rPr>
                <w:rFonts w:hint="eastAsia" w:ascii="微软雅黑" w:hAnsi="微软雅黑" w:eastAsia="微软雅黑" w:cs="微软雅黑"/>
                <w:sz w:val="24"/>
                <w:szCs w:val="24"/>
              </w:rPr>
            </w:rPrChange>
          </w:rPr>
          <w:t>joint team</w:t>
        </w:r>
      </w:ins>
      <w:ins w:id="1457" w:author="威(×_×)" w:date="2021-03-18T17:15:50Z">
        <w:r>
          <w:rPr>
            <w:rFonts w:hint="default" w:ascii="Times New Roman" w:hAnsi="Times New Roman" w:eastAsia="微软雅黑" w:cs="Times New Roman"/>
            <w:sz w:val="24"/>
            <w:szCs w:val="24"/>
            <w:rPrChange w:id="1458" w:author="威(×_×)" w:date="2021-03-18T17:49:20Z">
              <w:rPr>
                <w:rFonts w:hint="eastAsia" w:ascii="微软雅黑" w:hAnsi="微软雅黑" w:eastAsia="微软雅黑" w:cs="微软雅黑"/>
                <w:sz w:val="24"/>
                <w:szCs w:val="24"/>
              </w:rPr>
            </w:rPrChange>
          </w:rPr>
          <w:t xml:space="preserve">       </w:t>
        </w:r>
      </w:ins>
      <w:ins w:id="1459" w:author="威(×_×)" w:date="2021-03-18T17:19:49Z">
        <w:r>
          <w:rPr>
            <w:rFonts w:hint="default" w:ascii="Times New Roman" w:hAnsi="Times New Roman" w:eastAsia="微软雅黑" w:cs="Times New Roman"/>
            <w:sz w:val="24"/>
            <w:szCs w:val="24"/>
            <w:rPrChange w:id="1460" w:author="威(×_×)" w:date="2021-03-18T17:49:20Z">
              <w:rPr>
                <w:rFonts w:hint="eastAsia" w:ascii="微软雅黑" w:hAnsi="微软雅黑" w:eastAsia="微软雅黑" w:cs="微软雅黑"/>
                <w:sz w:val="24"/>
                <w:szCs w:val="24"/>
              </w:rPr>
            </w:rPrChange>
          </w:rPr>
          <w:t>Design Agenc</w:t>
        </w:r>
      </w:ins>
      <w:ins w:id="1461" w:author="威(×_×)" w:date="2021-03-18T17:19:49Z">
        <w:r>
          <w:rPr>
            <w:rFonts w:hint="default" w:ascii="Times New Roman" w:hAnsi="Times New Roman" w:eastAsia="微软雅黑" w:cs="Times New Roman"/>
            <w:sz w:val="24"/>
            <w:szCs w:val="24"/>
            <w:lang w:val="en-US" w:eastAsia="zh-CN"/>
            <w:rPrChange w:id="1462" w:author="威(×_×)" w:date="2021-03-18T17:49:20Z">
              <w:rPr>
                <w:rFonts w:hint="eastAsia" w:ascii="微软雅黑" w:hAnsi="微软雅黑" w:eastAsia="微软雅黑" w:cs="微软雅黑"/>
                <w:sz w:val="24"/>
                <w:szCs w:val="24"/>
                <w:lang w:val="en-US" w:eastAsia="zh-CN"/>
              </w:rPr>
            </w:rPrChange>
          </w:rPr>
          <w:t>y</w:t>
        </w:r>
      </w:ins>
      <w:ins w:id="1463" w:author="威(×_×)" w:date="2021-03-18T17:19:49Z">
        <w:r>
          <w:rPr>
            <w:rFonts w:hint="default" w:ascii="Times New Roman" w:hAnsi="Times New Roman" w:eastAsia="微软雅黑" w:cs="Times New Roman"/>
            <w:sz w:val="24"/>
            <w:szCs w:val="24"/>
            <w:lang w:val="en-US" w:eastAsia="zh-CN"/>
            <w:rPrChange w:id="1464" w:author="威(×_×)" w:date="2021-03-18T17:49:20Z">
              <w:rPr>
                <w:rFonts w:hint="default" w:ascii="微软雅黑" w:hAnsi="微软雅黑" w:eastAsia="微软雅黑" w:cs="微软雅黑"/>
                <w:sz w:val="24"/>
                <w:szCs w:val="24"/>
                <w:lang w:val="en-US" w:eastAsia="zh-CN"/>
              </w:rPr>
            </w:rPrChange>
          </w:rPr>
          <w:t>’</w:t>
        </w:r>
      </w:ins>
      <w:ins w:id="1465" w:author="威(×_×)" w:date="2021-03-18T17:19:49Z">
        <w:r>
          <w:rPr>
            <w:rFonts w:hint="default" w:ascii="Times New Roman" w:hAnsi="Times New Roman" w:eastAsia="微软雅黑" w:cs="Times New Roman"/>
            <w:sz w:val="24"/>
            <w:szCs w:val="24"/>
            <w:lang w:val="en-US" w:eastAsia="zh-CN"/>
            <w:rPrChange w:id="1466" w:author="威(×_×)" w:date="2021-03-18T17:49:20Z">
              <w:rPr>
                <w:rFonts w:hint="eastAsia" w:ascii="微软雅黑" w:hAnsi="微软雅黑" w:eastAsia="微软雅黑" w:cs="微软雅黑"/>
                <w:sz w:val="24"/>
                <w:szCs w:val="24"/>
                <w:lang w:val="en-US" w:eastAsia="zh-CN"/>
              </w:rPr>
            </w:rPrChange>
          </w:rPr>
          <w:t xml:space="preserve">s </w:t>
        </w:r>
      </w:ins>
      <w:ins w:id="1467" w:author="威(×_×)" w:date="2021-03-18T17:19:49Z">
        <w:r>
          <w:rPr>
            <w:rFonts w:hint="default" w:ascii="Times New Roman" w:hAnsi="Times New Roman" w:eastAsia="微软雅黑" w:cs="Times New Roman"/>
            <w:sz w:val="24"/>
            <w:szCs w:val="24"/>
            <w:rPrChange w:id="1468" w:author="威(×_×)" w:date="2021-03-18T17:49:20Z">
              <w:rPr>
                <w:rFonts w:hint="eastAsia" w:ascii="微软雅黑" w:hAnsi="微软雅黑" w:eastAsia="微软雅黑" w:cs="微软雅黑"/>
                <w:sz w:val="24"/>
                <w:szCs w:val="24"/>
              </w:rPr>
            </w:rPrChange>
          </w:rPr>
          <w:t>name</w:t>
        </w:r>
      </w:ins>
      <w:ins w:id="1469" w:author="威(×_×)" w:date="2021-03-18T17:15:50Z">
        <w:r>
          <w:rPr>
            <w:rFonts w:hint="default" w:ascii="Times New Roman" w:hAnsi="Times New Roman" w:eastAsia="微软雅黑" w:cs="Times New Roman"/>
            <w:sz w:val="24"/>
            <w:szCs w:val="24"/>
            <w:rPrChange w:id="1470" w:author="威(×_×)" w:date="2021-03-18T17:49:20Z">
              <w:rPr>
                <w:rFonts w:hint="eastAsia" w:ascii="微软雅黑" w:hAnsi="微软雅黑" w:eastAsia="微软雅黑" w:cs="微软雅黑"/>
                <w:sz w:val="24"/>
                <w:szCs w:val="24"/>
              </w:rPr>
            </w:rPrChange>
          </w:rPr>
          <w:t xml:space="preserve"> (seal)</w:t>
        </w:r>
      </w:ins>
    </w:p>
    <w:p>
      <w:pPr>
        <w:snapToGrid w:val="0"/>
        <w:spacing w:after="156" w:line="240" w:lineRule="auto"/>
        <w:rPr>
          <w:rFonts w:ascii="Times New Roman" w:hAnsi="Times New Roman" w:eastAsia="微软雅黑" w:cs="Times New Roman"/>
          <w:sz w:val="24"/>
          <w:szCs w:val="24"/>
          <w:rPrChange w:id="1472" w:author="威(×_×)" w:date="2021-03-18T17:49:20Z">
            <w:rPr>
              <w:rFonts w:ascii="微软雅黑" w:hAnsi="微软雅黑" w:eastAsia="微软雅黑" w:cs="微软雅黑"/>
              <w:sz w:val="24"/>
              <w:szCs w:val="24"/>
            </w:rPr>
          </w:rPrChange>
        </w:rPr>
        <w:pPrChange w:id="1471" w:author="威(×_×)" w:date="2021-03-19T17:44:40Z">
          <w:pPr>
            <w:spacing w:after="156" w:line="240" w:lineRule="auto"/>
          </w:pPr>
        </w:pPrChange>
      </w:pPr>
      <w:r>
        <w:rPr>
          <w:rFonts w:hint="default" w:ascii="Times New Roman" w:hAnsi="Times New Roman" w:eastAsia="微软雅黑" w:cs="Times New Roman"/>
          <w:sz w:val="24"/>
          <w:szCs w:val="24"/>
          <w:rPrChange w:id="1473" w:author="威(×_×)" w:date="2021-03-18T17:49:20Z">
            <w:rPr>
              <w:rFonts w:hint="eastAsia" w:ascii="微软雅黑" w:hAnsi="微软雅黑" w:eastAsia="微软雅黑" w:cs="微软雅黑"/>
              <w:sz w:val="24"/>
              <w:szCs w:val="24"/>
            </w:rPr>
          </w:rPrChange>
        </w:rPr>
        <w:t>法定代表人或授权委托人      （盖章或签字):_____________________________</w:t>
      </w:r>
    </w:p>
    <w:p>
      <w:pPr>
        <w:snapToGrid w:val="0"/>
        <w:spacing w:after="156" w:line="240" w:lineRule="auto"/>
        <w:rPr>
          <w:rFonts w:ascii="Times New Roman" w:hAnsi="Times New Roman" w:eastAsia="微软雅黑" w:cs="Times New Roman"/>
          <w:sz w:val="24"/>
          <w:szCs w:val="24"/>
          <w:rPrChange w:id="1475" w:author="威(×_×)" w:date="2021-03-18T17:49:20Z">
            <w:rPr>
              <w:rFonts w:ascii="微软雅黑" w:hAnsi="微软雅黑" w:eastAsia="微软雅黑" w:cs="微软雅黑"/>
              <w:sz w:val="24"/>
              <w:szCs w:val="24"/>
            </w:rPr>
          </w:rPrChange>
        </w:rPr>
        <w:pPrChange w:id="1474" w:author="威(×_×)" w:date="2021-03-19T17:44:40Z">
          <w:pPr>
            <w:spacing w:after="156" w:line="240" w:lineRule="auto"/>
          </w:pPr>
        </w:pPrChange>
      </w:pPr>
      <w:ins w:id="1476" w:author="威(×_×)" w:date="2021-03-18T17:16:08Z">
        <w:r>
          <w:rPr>
            <w:rFonts w:hint="default" w:ascii="Times New Roman" w:hAnsi="Times New Roman" w:eastAsia="微软雅黑" w:cs="Times New Roman"/>
            <w:sz w:val="24"/>
            <w:szCs w:val="24"/>
            <w:rPrChange w:id="1477" w:author="威(×_×)" w:date="2021-03-18T17:49:20Z">
              <w:rPr>
                <w:rFonts w:hint="eastAsia" w:ascii="微软雅黑" w:hAnsi="微软雅黑" w:eastAsia="微软雅黑" w:cs="微软雅黑"/>
                <w:sz w:val="24"/>
                <w:szCs w:val="24"/>
              </w:rPr>
            </w:rPrChange>
          </w:rPr>
          <w:t>Legal or authorized representative  (seal or signature)</w:t>
        </w:r>
      </w:ins>
    </w:p>
    <w:p>
      <w:pPr>
        <w:snapToGrid w:val="0"/>
        <w:spacing w:after="156" w:line="240" w:lineRule="auto"/>
        <w:rPr>
          <w:rFonts w:ascii="Times New Roman" w:hAnsi="Times New Roman" w:eastAsia="微软雅黑" w:cs="Times New Roman"/>
          <w:sz w:val="24"/>
          <w:szCs w:val="24"/>
          <w:rPrChange w:id="1479" w:author="威(×_×)" w:date="2021-03-18T17:49:20Z">
            <w:rPr>
              <w:rFonts w:ascii="微软雅黑" w:hAnsi="微软雅黑" w:eastAsia="微软雅黑" w:cs="微软雅黑"/>
              <w:sz w:val="24"/>
              <w:szCs w:val="24"/>
            </w:rPr>
          </w:rPrChange>
        </w:rPr>
        <w:pPrChange w:id="1478" w:author="威(×_×)" w:date="2021-03-19T17:44:40Z">
          <w:pPr>
            <w:spacing w:after="156" w:line="240" w:lineRule="auto"/>
          </w:pPr>
        </w:pPrChange>
      </w:pPr>
    </w:p>
    <w:p>
      <w:pPr>
        <w:snapToGrid w:val="0"/>
        <w:spacing w:after="156"/>
        <w:ind w:left="0" w:leftChars="0"/>
        <w:rPr>
          <w:ins w:id="1481" w:author="威(×_×)" w:date="2021-03-18T17:17:03Z"/>
          <w:rFonts w:ascii="Times New Roman" w:hAnsi="Times New Roman" w:eastAsia="微软雅黑" w:cs="Times New Roman"/>
          <w:sz w:val="24"/>
          <w:szCs w:val="24"/>
          <w:rPrChange w:id="1482" w:author="威(×_×)" w:date="2021-03-18T17:49:20Z">
            <w:rPr>
              <w:ins w:id="1483" w:author="威(×_×)" w:date="2021-03-18T17:17:03Z"/>
              <w:rFonts w:ascii="微软雅黑" w:hAnsi="微软雅黑" w:eastAsia="微软雅黑" w:cs="微软雅黑"/>
              <w:sz w:val="24"/>
              <w:szCs w:val="24"/>
            </w:rPr>
          </w:rPrChange>
        </w:rPr>
        <w:pPrChange w:id="1480" w:author="威(×_×)" w:date="2021-03-19T17:44:40Z">
          <w:pPr>
            <w:spacing w:after="156"/>
            <w:ind w:left="424" w:leftChars="202"/>
          </w:pPr>
        </w:pPrChange>
      </w:pPr>
      <w:ins w:id="1484" w:author="威(×_×)" w:date="2021-03-18T17:17:03Z">
        <w:r>
          <w:rPr>
            <w:rFonts w:hint="default" w:ascii="Times New Roman" w:hAnsi="Times New Roman" w:eastAsia="微软雅黑" w:cs="Times New Roman"/>
            <w:sz w:val="24"/>
            <w:szCs w:val="24"/>
            <w:rPrChange w:id="1485" w:author="威(×_×)" w:date="2021-03-18T17:49:20Z">
              <w:rPr>
                <w:rFonts w:hint="eastAsia" w:ascii="微软雅黑" w:hAnsi="微软雅黑" w:eastAsia="微软雅黑" w:cs="微软雅黑"/>
                <w:sz w:val="24"/>
                <w:szCs w:val="24"/>
              </w:rPr>
            </w:rPrChange>
          </w:rPr>
          <w:t xml:space="preserve">日期 Date：   年 (Year)    月 (Month)   日 (Day) </w:t>
        </w:r>
      </w:ins>
    </w:p>
    <w:p>
      <w:pPr>
        <w:spacing w:after="156" w:line="240" w:lineRule="auto"/>
        <w:rPr>
          <w:rFonts w:ascii="Times New Roman" w:hAnsi="Times New Roman" w:eastAsia="微软雅黑" w:cs="Times New Roman"/>
          <w:sz w:val="24"/>
          <w:szCs w:val="24"/>
          <w:rPrChange w:id="1486" w:author="威(×_×)" w:date="2021-03-18T17:49:20Z">
            <w:rPr>
              <w:rFonts w:ascii="微软雅黑" w:hAnsi="微软雅黑" w:eastAsia="微软雅黑" w:cs="微软雅黑"/>
              <w:sz w:val="24"/>
              <w:szCs w:val="24"/>
            </w:rPr>
          </w:rPrChange>
        </w:rPr>
      </w:pPr>
      <w:del w:id="1487" w:author="威(×_×)" w:date="2021-03-18T17:17:03Z">
        <w:r>
          <w:rPr>
            <w:rFonts w:hint="default" w:ascii="Times New Roman" w:hAnsi="Times New Roman" w:eastAsia="微软雅黑" w:cs="Times New Roman"/>
            <w:sz w:val="24"/>
            <w:szCs w:val="24"/>
            <w:rPrChange w:id="1488" w:author="威(×_×)" w:date="2021-03-18T17:49:20Z">
              <w:rPr>
                <w:rFonts w:hint="eastAsia" w:ascii="微软雅黑" w:hAnsi="微软雅黑" w:eastAsia="微软雅黑" w:cs="微软雅黑"/>
                <w:sz w:val="24"/>
                <w:szCs w:val="24"/>
              </w:rPr>
            </w:rPrChange>
          </w:rPr>
          <w:delText>签订日期：   年    月    日</w:delText>
        </w:r>
        <w:bookmarkEnd w:id="17"/>
        <w:bookmarkEnd w:id="18"/>
        <w:bookmarkEnd w:id="19"/>
      </w:del>
    </w:p>
    <w:p>
      <w:pPr>
        <w:spacing w:afterLines="0" w:line="240" w:lineRule="auto"/>
        <w:rPr>
          <w:rFonts w:ascii="Times New Roman" w:hAnsi="Times New Roman" w:eastAsia="微软雅黑" w:cs="Times New Roman"/>
          <w:sz w:val="24"/>
          <w:szCs w:val="24"/>
          <w:rPrChange w:id="1489" w:author="威(×_×)" w:date="2021-03-18T17:49:20Z">
            <w:rPr>
              <w:rFonts w:ascii="微软雅黑" w:hAnsi="微软雅黑" w:eastAsia="微软雅黑" w:cs="微软雅黑"/>
              <w:sz w:val="24"/>
              <w:szCs w:val="24"/>
            </w:rPr>
          </w:rPrChange>
        </w:rPr>
        <w:sectPr>
          <w:footerReference r:id="rId10" w:type="first"/>
          <w:footerReference r:id="rId9" w:type="default"/>
          <w:pgSz w:w="11906" w:h="16838"/>
          <w:pgMar w:top="1440" w:right="969" w:bottom="1702" w:left="969" w:header="851" w:footer="652" w:gutter="0"/>
          <w:pgNumType w:start="1"/>
          <w:cols w:space="720" w:num="1"/>
          <w:titlePg/>
          <w:docGrid w:type="lines" w:linePitch="312" w:charSpace="0"/>
        </w:sectPr>
      </w:pPr>
    </w:p>
    <w:p>
      <w:pPr>
        <w:pStyle w:val="2"/>
        <w:spacing w:before="156" w:beforeLines="50" w:after="312" w:afterLines="100" w:line="340" w:lineRule="exact"/>
        <w:jc w:val="left"/>
        <w:rPr>
          <w:rFonts w:ascii="Times New Roman" w:hAnsi="Times New Roman" w:eastAsia="微软雅黑" w:cs="Times New Roman"/>
          <w:smallCaps w:val="0"/>
          <w:color w:val="537F35"/>
          <w:sz w:val="30"/>
          <w:u w:val="single"/>
          <w:rPrChange w:id="1490" w:author="威(×_×)" w:date="2021-03-18T17:49:20Z">
            <w:rPr>
              <w:rFonts w:ascii="微软雅黑" w:hAnsi="微软雅黑" w:eastAsia="微软雅黑" w:cs="微软雅黑"/>
              <w:smallCaps w:val="0"/>
              <w:color w:val="537F35"/>
              <w:sz w:val="30"/>
              <w:u w:val="single"/>
            </w:rPr>
          </w:rPrChange>
        </w:rPr>
      </w:pPr>
      <w:bookmarkStart w:id="20" w:name="_Toc17058"/>
      <w:bookmarkStart w:id="21" w:name="_Toc31501"/>
      <w:r>
        <w:rPr>
          <w:rFonts w:hint="default" w:ascii="Times New Roman" w:hAnsi="Times New Roman" w:eastAsia="微软雅黑" w:cs="Times New Roman"/>
          <w:smallCaps w:val="0"/>
          <w:color w:val="537F35"/>
          <w:sz w:val="30"/>
          <w:u w:val="single"/>
          <w:rPrChange w:id="1491" w:author="威(×_×)" w:date="2021-03-18T17:49:20Z">
            <w:rPr>
              <w:rFonts w:hint="eastAsia" w:ascii="微软雅黑" w:hAnsi="微软雅黑" w:eastAsia="微软雅黑" w:cs="微软雅黑"/>
              <w:smallCaps w:val="0"/>
              <w:color w:val="537F35"/>
              <w:sz w:val="30"/>
              <w:u w:val="single"/>
            </w:rPr>
          </w:rPrChange>
        </w:rPr>
        <w:t>3参赛联合团队报名情况一览表</w:t>
      </w:r>
      <w:bookmarkEnd w:id="20"/>
      <w:ins w:id="1492" w:author="威(×_×)" w:date="2021-03-18T17:17:20Z">
        <w:r>
          <w:rPr>
            <w:rFonts w:hint="default" w:ascii="Times New Roman" w:hAnsi="Times New Roman" w:eastAsia="微软雅黑" w:cs="Times New Roman"/>
            <w:smallCaps w:val="0"/>
            <w:color w:val="537F35"/>
            <w:sz w:val="30"/>
            <w:u w:val="single"/>
            <w:rPrChange w:id="1493" w:author="威(×_×)" w:date="2021-03-18T17:49:20Z">
              <w:rPr>
                <w:rFonts w:hint="eastAsia" w:ascii="微软雅黑" w:hAnsi="微软雅黑" w:eastAsia="微软雅黑" w:cs="微软雅黑"/>
                <w:smallCaps w:val="0"/>
                <w:color w:val="537F35"/>
                <w:sz w:val="30"/>
                <w:u w:val="single"/>
              </w:rPr>
            </w:rPrChange>
          </w:rPr>
          <w:t>List of Application Information</w:t>
        </w:r>
        <w:bookmarkEnd w:id="21"/>
      </w:ins>
    </w:p>
    <w:p>
      <w:pPr>
        <w:spacing w:after="156"/>
        <w:rPr>
          <w:ins w:id="1494" w:author="威(×_×)" w:date="2021-03-18T17:17:30Z"/>
          <w:rFonts w:hint="default" w:ascii="Times New Roman" w:hAnsi="Times New Roman" w:eastAsia="微软雅黑" w:cs="Times New Roman"/>
          <w:b/>
          <w:bCs/>
          <w:rPrChange w:id="1495" w:author="威(×_×)" w:date="2021-03-18T17:49:20Z">
            <w:rPr>
              <w:ins w:id="1496" w:author="威(×_×)" w:date="2021-03-18T17:17:30Z"/>
              <w:rFonts w:hint="eastAsia" w:ascii="微软雅黑" w:hAnsi="微软雅黑" w:eastAsia="微软雅黑" w:cs="微软雅黑"/>
              <w:b/>
              <w:bCs/>
            </w:rPr>
          </w:rPrChange>
        </w:rPr>
      </w:pPr>
      <w:r>
        <w:rPr>
          <w:rFonts w:hint="default" w:ascii="Times New Roman" w:hAnsi="Times New Roman" w:eastAsia="微软雅黑" w:cs="Times New Roman"/>
          <w:b/>
          <w:bCs/>
          <w:rPrChange w:id="1497" w:author="威(×_×)" w:date="2021-03-18T17:49:20Z">
            <w:rPr>
              <w:rFonts w:hint="eastAsia" w:ascii="微软雅黑" w:hAnsi="微软雅黑" w:eastAsia="微软雅黑" w:cs="微软雅黑"/>
              <w:b/>
              <w:bCs/>
            </w:rPr>
          </w:rPrChange>
        </w:rPr>
        <w:t>注：本表格需在提交的电子文件中另附可编辑Excel格式文件</w:t>
      </w:r>
    </w:p>
    <w:p>
      <w:pPr>
        <w:spacing w:after="156"/>
        <w:rPr>
          <w:rFonts w:hint="default" w:ascii="Times New Roman" w:hAnsi="Times New Roman" w:eastAsia="微软雅黑" w:cs="Times New Roman"/>
          <w:b/>
          <w:bCs/>
          <w:rPrChange w:id="1498" w:author="威(×_×)" w:date="2021-03-18T17:49:20Z">
            <w:rPr>
              <w:rFonts w:hint="eastAsia" w:ascii="微软雅黑" w:hAnsi="微软雅黑" w:eastAsia="微软雅黑" w:cs="微软雅黑"/>
              <w:b/>
              <w:bCs/>
            </w:rPr>
          </w:rPrChange>
        </w:rPr>
      </w:pPr>
      <w:ins w:id="1499" w:author="威(×_×)" w:date="2021-03-18T17:17:32Z">
        <w:r>
          <w:rPr>
            <w:rFonts w:hint="default" w:ascii="Times New Roman" w:hAnsi="Times New Roman" w:eastAsia="微软雅黑" w:cs="Times New Roman"/>
            <w:b/>
            <w:bCs/>
            <w:rPrChange w:id="1500" w:author="威(×_×)" w:date="2021-03-18T17:49:20Z">
              <w:rPr>
                <w:rFonts w:hint="eastAsia" w:ascii="微软雅黑" w:hAnsi="微软雅黑" w:eastAsia="微软雅黑" w:cs="微软雅黑"/>
                <w:b/>
                <w:bCs/>
              </w:rPr>
            </w:rPrChange>
          </w:rPr>
          <w:t>Note: This table needs to have enclosed editable Excel file in the electronic documents.</w:t>
        </w:r>
      </w:ins>
    </w:p>
    <w:tbl>
      <w:tblPr>
        <w:tblStyle w:val="20"/>
        <w:tblW w:w="14742" w:type="dxa"/>
        <w:tblInd w:w="-127" w:type="dxa"/>
        <w:tblLayout w:type="fixed"/>
        <w:tblCellMar>
          <w:top w:w="0" w:type="dxa"/>
          <w:left w:w="0" w:type="dxa"/>
          <w:bottom w:w="0" w:type="dxa"/>
          <w:right w:w="0" w:type="dxa"/>
        </w:tblCellMar>
      </w:tblPr>
      <w:tblGrid>
        <w:gridCol w:w="1276"/>
        <w:gridCol w:w="851"/>
        <w:gridCol w:w="1417"/>
        <w:gridCol w:w="1559"/>
        <w:gridCol w:w="1276"/>
        <w:gridCol w:w="1276"/>
        <w:gridCol w:w="1417"/>
        <w:gridCol w:w="1134"/>
        <w:gridCol w:w="1276"/>
        <w:gridCol w:w="1417"/>
        <w:gridCol w:w="1134"/>
        <w:gridCol w:w="709"/>
      </w:tblGrid>
      <w:tr>
        <w:tblPrEx>
          <w:tblCellMar>
            <w:top w:w="0" w:type="dxa"/>
            <w:left w:w="0" w:type="dxa"/>
            <w:bottom w:w="0" w:type="dxa"/>
            <w:right w:w="0" w:type="dxa"/>
          </w:tblCellMar>
        </w:tblPrEx>
        <w:trPr>
          <w:trHeight w:val="472" w:hRule="atLeast"/>
        </w:trPr>
        <w:tc>
          <w:tcPr>
            <w:tcW w:w="1276" w:type="dxa"/>
            <w:vMerge w:val="restart"/>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02" w:author="威(×_×)" w:date="2021-03-18T17:49:20Z">
                  <w:rPr>
                    <w:rFonts w:ascii="微软雅黑" w:hAnsi="微软雅黑" w:eastAsia="微软雅黑" w:cs="微软雅黑"/>
                    <w:b/>
                    <w:kern w:val="0"/>
                    <w:sz w:val="18"/>
                    <w:szCs w:val="18"/>
                  </w:rPr>
                </w:rPrChange>
              </w:rPr>
              <w:pPrChange w:id="1501" w:author="威(×_×)" w:date="2021-03-19T17:45:27Z">
                <w:pPr>
                  <w:widowControl/>
                  <w:spacing w:afterLines="0" w:line="240" w:lineRule="auto"/>
                  <w:jc w:val="center"/>
                  <w:textAlignment w:val="center"/>
                </w:pPr>
              </w:pPrChange>
            </w:pPr>
            <w:del w:id="1503" w:author="威(×_×)" w:date="2021-03-18T17:17:45Z">
              <w:r>
                <w:rPr>
                  <w:rFonts w:hint="default" w:ascii="Times New Roman" w:hAnsi="Times New Roman" w:eastAsia="微软雅黑" w:cs="Times New Roman"/>
                  <w:b/>
                  <w:kern w:val="0"/>
                  <w:sz w:val="18"/>
                  <w:szCs w:val="18"/>
                  <w:lang w:val="en-US"/>
                  <w:rPrChange w:id="1504" w:author="威(×_×)" w:date="2021-03-18T17:49:20Z">
                    <w:rPr>
                      <w:rFonts w:hint="default" w:ascii="微软雅黑" w:hAnsi="微软雅黑" w:eastAsia="微软雅黑" w:cs="微软雅黑"/>
                      <w:b/>
                      <w:kern w:val="0"/>
                      <w:sz w:val="18"/>
                      <w:szCs w:val="18"/>
                      <w:lang w:val="en-US"/>
                    </w:rPr>
                  </w:rPrChange>
                </w:rPr>
                <w:delText>公司</w:delText>
              </w:r>
            </w:del>
            <w:ins w:id="1505" w:author="威(×_×)" w:date="2021-03-18T17:17:48Z">
              <w:r>
                <w:rPr>
                  <w:rFonts w:hint="default" w:ascii="Times New Roman" w:hAnsi="Times New Roman" w:eastAsia="微软雅黑" w:cs="Times New Roman"/>
                  <w:b/>
                  <w:kern w:val="0"/>
                  <w:sz w:val="18"/>
                  <w:szCs w:val="18"/>
                  <w:lang w:val="en-US" w:eastAsia="zh-CN"/>
                  <w:rPrChange w:id="1506" w:author="威(×_×)" w:date="2021-03-18T17:49:20Z">
                    <w:rPr>
                      <w:rFonts w:hint="eastAsia" w:ascii="微软雅黑" w:hAnsi="微软雅黑" w:eastAsia="微软雅黑" w:cs="微软雅黑"/>
                      <w:b/>
                      <w:kern w:val="0"/>
                      <w:sz w:val="18"/>
                      <w:szCs w:val="18"/>
                      <w:lang w:val="en-US" w:eastAsia="zh-CN"/>
                    </w:rPr>
                  </w:rPrChange>
                </w:rPr>
                <w:t>设计</w:t>
              </w:r>
            </w:ins>
            <w:ins w:id="1507" w:author="威(×_×)" w:date="2021-03-18T17:22:49Z">
              <w:r>
                <w:rPr>
                  <w:rFonts w:hint="default" w:ascii="Times New Roman" w:hAnsi="Times New Roman" w:eastAsia="微软雅黑" w:cs="Times New Roman"/>
                  <w:b/>
                  <w:kern w:val="0"/>
                  <w:sz w:val="18"/>
                  <w:szCs w:val="18"/>
                  <w:lang w:val="en-US" w:eastAsia="zh-CN"/>
                  <w:rPrChange w:id="1508" w:author="威(×_×)" w:date="2021-03-18T17:49:20Z">
                    <w:rPr>
                      <w:rFonts w:hint="eastAsia" w:ascii="微软雅黑" w:hAnsi="微软雅黑" w:eastAsia="微软雅黑" w:cs="微软雅黑"/>
                      <w:b/>
                      <w:kern w:val="0"/>
                      <w:sz w:val="18"/>
                      <w:szCs w:val="18"/>
                      <w:lang w:val="en-US" w:eastAsia="zh-CN"/>
                    </w:rPr>
                  </w:rPrChange>
                </w:rPr>
                <w:t>机构</w:t>
              </w:r>
            </w:ins>
            <w:r>
              <w:rPr>
                <w:rFonts w:hint="default" w:ascii="Times New Roman" w:hAnsi="Times New Roman" w:eastAsia="微软雅黑" w:cs="Times New Roman"/>
                <w:b/>
                <w:kern w:val="0"/>
                <w:sz w:val="18"/>
                <w:szCs w:val="18"/>
                <w:rPrChange w:id="1509" w:author="威(×_×)" w:date="2021-03-18T17:49:20Z">
                  <w:rPr>
                    <w:rFonts w:hint="eastAsia" w:ascii="微软雅黑" w:hAnsi="微软雅黑" w:eastAsia="微软雅黑" w:cs="微软雅黑"/>
                    <w:b/>
                    <w:kern w:val="0"/>
                    <w:sz w:val="18"/>
                    <w:szCs w:val="18"/>
                  </w:rPr>
                </w:rPrChange>
              </w:rPr>
              <w:t>名称</w:t>
            </w:r>
          </w:p>
          <w:p>
            <w:pPr>
              <w:widowControl/>
              <w:snapToGrid w:val="0"/>
              <w:spacing w:afterLines="0" w:line="240" w:lineRule="auto"/>
              <w:jc w:val="center"/>
              <w:textAlignment w:val="center"/>
              <w:rPr>
                <w:rFonts w:ascii="Times New Roman" w:hAnsi="Times New Roman" w:eastAsia="微软雅黑" w:cs="Times New Roman"/>
                <w:b/>
                <w:sz w:val="18"/>
                <w:szCs w:val="18"/>
                <w:rPrChange w:id="1511" w:author="威(×_×)" w:date="2021-03-18T17:49:20Z">
                  <w:rPr>
                    <w:rFonts w:ascii="微软雅黑" w:hAnsi="微软雅黑" w:eastAsia="微软雅黑" w:cs="微软雅黑"/>
                    <w:b/>
                    <w:sz w:val="18"/>
                    <w:szCs w:val="18"/>
                  </w:rPr>
                </w:rPrChange>
              </w:rPr>
              <w:pPrChange w:id="1510" w:author="威(×_×)" w:date="2021-03-19T17:45:27Z">
                <w:pPr>
                  <w:widowControl/>
                  <w:spacing w:afterLines="0" w:line="240" w:lineRule="auto"/>
                  <w:jc w:val="center"/>
                  <w:textAlignment w:val="center"/>
                </w:pPr>
              </w:pPrChange>
            </w:pPr>
          </w:p>
        </w:tc>
        <w:tc>
          <w:tcPr>
            <w:tcW w:w="851" w:type="dxa"/>
            <w:vMerge w:val="restart"/>
            <w:tcBorders>
              <w:top w:val="single" w:color="000000" w:sz="8" w:space="0"/>
              <w:left w:val="single" w:color="auto" w:sz="4"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13" w:author="威(×_×)" w:date="2021-03-18T17:49:20Z">
                  <w:rPr>
                    <w:rFonts w:ascii="微软雅黑" w:hAnsi="微软雅黑" w:eastAsia="微软雅黑" w:cs="微软雅黑"/>
                    <w:b/>
                    <w:kern w:val="0"/>
                    <w:sz w:val="18"/>
                    <w:szCs w:val="18"/>
                  </w:rPr>
                </w:rPrChange>
              </w:rPr>
              <w:pPrChange w:id="1512"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14" w:author="威(×_×)" w:date="2021-03-18T17:49:20Z">
                  <w:rPr>
                    <w:rFonts w:hint="eastAsia" w:ascii="微软雅黑" w:hAnsi="微软雅黑" w:eastAsia="微软雅黑" w:cs="微软雅黑"/>
                    <w:b/>
                    <w:kern w:val="0"/>
                    <w:sz w:val="18"/>
                    <w:szCs w:val="18"/>
                  </w:rPr>
                </w:rPrChange>
              </w:rPr>
              <w:t>营业执照注册地点</w:t>
            </w:r>
          </w:p>
          <w:p>
            <w:pPr>
              <w:widowControl/>
              <w:snapToGrid w:val="0"/>
              <w:spacing w:afterLines="0" w:line="240" w:lineRule="auto"/>
              <w:jc w:val="center"/>
              <w:textAlignment w:val="center"/>
              <w:rPr>
                <w:rFonts w:ascii="Times New Roman" w:hAnsi="Times New Roman" w:eastAsia="微软雅黑" w:cs="Times New Roman"/>
                <w:b/>
                <w:sz w:val="18"/>
                <w:szCs w:val="18"/>
                <w:rPrChange w:id="1516" w:author="威(×_×)" w:date="2021-03-18T17:49:20Z">
                  <w:rPr>
                    <w:rFonts w:ascii="微软雅黑" w:hAnsi="微软雅黑" w:eastAsia="微软雅黑" w:cs="微软雅黑"/>
                    <w:b/>
                    <w:sz w:val="18"/>
                    <w:szCs w:val="18"/>
                  </w:rPr>
                </w:rPrChange>
              </w:rPr>
              <w:pPrChange w:id="1515" w:author="威(×_×)" w:date="2021-03-19T17:45:27Z">
                <w:pPr>
                  <w:widowControl/>
                  <w:spacing w:afterLines="0" w:line="240" w:lineRule="auto"/>
                  <w:jc w:val="center"/>
                  <w:textAlignment w:val="center"/>
                </w:pPr>
              </w:pPrChange>
            </w:pPr>
          </w:p>
        </w:tc>
        <w:tc>
          <w:tcPr>
            <w:tcW w:w="1417" w:type="dxa"/>
            <w:vMerge w:val="restart"/>
            <w:tcBorders>
              <w:top w:val="single" w:color="000000" w:sz="8" w:space="0"/>
              <w:left w:val="single" w:color="000000" w:sz="4" w:space="0"/>
              <w:bottom w:val="single" w:color="000000" w:sz="4" w:space="0"/>
              <w:right w:val="nil"/>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18" w:author="威(×_×)" w:date="2021-03-18T17:49:20Z">
                  <w:rPr>
                    <w:rFonts w:ascii="微软雅黑" w:hAnsi="微软雅黑" w:eastAsia="微软雅黑" w:cs="微软雅黑"/>
                    <w:b/>
                    <w:kern w:val="0"/>
                    <w:sz w:val="18"/>
                    <w:szCs w:val="18"/>
                  </w:rPr>
                </w:rPrChange>
              </w:rPr>
              <w:pPrChange w:id="1517"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19" w:author="威(×_×)" w:date="2021-03-18T17:49:20Z">
                  <w:rPr>
                    <w:rFonts w:hint="eastAsia" w:ascii="微软雅黑" w:hAnsi="微软雅黑" w:eastAsia="微软雅黑" w:cs="微软雅黑"/>
                    <w:b/>
                    <w:kern w:val="0"/>
                    <w:sz w:val="18"/>
                    <w:szCs w:val="18"/>
                  </w:rPr>
                </w:rPrChange>
              </w:rPr>
              <w:t>联合团队占比</w:t>
            </w:r>
          </w:p>
          <w:p>
            <w:pPr>
              <w:widowControl/>
              <w:snapToGrid w:val="0"/>
              <w:spacing w:afterLines="0" w:line="240" w:lineRule="auto"/>
              <w:jc w:val="center"/>
              <w:textAlignment w:val="center"/>
              <w:rPr>
                <w:rFonts w:ascii="Times New Roman" w:hAnsi="Times New Roman" w:eastAsia="微软雅黑" w:cs="Times New Roman"/>
                <w:b/>
                <w:sz w:val="18"/>
                <w:szCs w:val="18"/>
                <w:rPrChange w:id="1521" w:author="威(×_×)" w:date="2021-03-18T17:49:20Z">
                  <w:rPr>
                    <w:rFonts w:ascii="微软雅黑" w:hAnsi="微软雅黑" w:eastAsia="微软雅黑" w:cs="微软雅黑"/>
                    <w:b/>
                    <w:sz w:val="18"/>
                    <w:szCs w:val="18"/>
                  </w:rPr>
                </w:rPrChange>
              </w:rPr>
              <w:pPrChange w:id="1520" w:author="威(×_×)" w:date="2021-03-19T17:45:27Z">
                <w:pPr>
                  <w:widowControl/>
                  <w:spacing w:afterLines="0" w:line="240" w:lineRule="auto"/>
                  <w:jc w:val="center"/>
                  <w:textAlignment w:val="center"/>
                </w:pPr>
              </w:pPrChange>
            </w:pPr>
          </w:p>
        </w:tc>
        <w:tc>
          <w:tcPr>
            <w:tcW w:w="2835" w:type="dxa"/>
            <w:gridSpan w:val="2"/>
            <w:tcBorders>
              <w:top w:val="single" w:color="000000" w:sz="8" w:space="0"/>
              <w:left w:val="single" w:color="000000" w:sz="8"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szCs w:val="21"/>
                <w:rPrChange w:id="1523" w:author="威(×_×)" w:date="2021-03-18T17:49:20Z">
                  <w:rPr>
                    <w:rFonts w:ascii="微软雅黑" w:hAnsi="微软雅黑" w:eastAsia="微软雅黑" w:cs="微软雅黑"/>
                    <w:b/>
                    <w:szCs w:val="21"/>
                  </w:rPr>
                </w:rPrChange>
              </w:rPr>
              <w:pPrChange w:id="1522" w:author="威(×_×)" w:date="2021-03-19T17:45:27Z">
                <w:pPr>
                  <w:widowControl/>
                  <w:spacing w:afterLines="0" w:line="240" w:lineRule="auto"/>
                  <w:jc w:val="center"/>
                  <w:textAlignment w:val="center"/>
                </w:pPr>
              </w:pPrChange>
            </w:pPr>
            <w:ins w:id="1524" w:author="威(×_×)" w:date="2021-03-18T17:22:54Z">
              <w:r>
                <w:rPr>
                  <w:rFonts w:hint="default" w:ascii="Times New Roman" w:hAnsi="Times New Roman" w:eastAsia="微软雅黑" w:cs="Times New Roman"/>
                  <w:b/>
                  <w:kern w:val="0"/>
                  <w:szCs w:val="21"/>
                  <w:rPrChange w:id="1525" w:author="威(×_×)" w:date="2021-03-18T17:49:20Z">
                    <w:rPr>
                      <w:rFonts w:hint="eastAsia" w:ascii="微软雅黑" w:hAnsi="微软雅黑" w:eastAsia="微软雅黑" w:cs="微软雅黑"/>
                      <w:b/>
                      <w:kern w:val="0"/>
                      <w:szCs w:val="21"/>
                    </w:rPr>
                  </w:rPrChange>
                </w:rPr>
                <w:t>设计机构</w:t>
              </w:r>
            </w:ins>
            <w:del w:id="1526" w:author="威(×_×)" w:date="2021-03-18T17:22:54Z">
              <w:r>
                <w:rPr>
                  <w:rFonts w:hint="default" w:ascii="Times New Roman" w:hAnsi="Times New Roman" w:eastAsia="微软雅黑" w:cs="Times New Roman"/>
                  <w:b/>
                  <w:kern w:val="0"/>
                  <w:szCs w:val="21"/>
                  <w:rPrChange w:id="1527" w:author="威(×_×)" w:date="2021-03-18T17:49:20Z">
                    <w:rPr>
                      <w:rFonts w:hint="eastAsia" w:ascii="微软雅黑" w:hAnsi="微软雅黑" w:eastAsia="微软雅黑" w:cs="微软雅黑"/>
                      <w:b/>
                      <w:kern w:val="0"/>
                      <w:szCs w:val="21"/>
                    </w:rPr>
                  </w:rPrChange>
                </w:rPr>
                <w:delText>企业</w:delText>
              </w:r>
            </w:del>
            <w:r>
              <w:rPr>
                <w:rFonts w:hint="default" w:ascii="Times New Roman" w:hAnsi="Times New Roman" w:eastAsia="微软雅黑" w:cs="Times New Roman"/>
                <w:b/>
                <w:kern w:val="0"/>
                <w:szCs w:val="21"/>
                <w:rPrChange w:id="1528" w:author="威(×_×)" w:date="2021-03-18T17:49:20Z">
                  <w:rPr>
                    <w:rFonts w:hint="eastAsia" w:ascii="微软雅黑" w:hAnsi="微软雅黑" w:eastAsia="微软雅黑" w:cs="微软雅黑"/>
                    <w:b/>
                    <w:kern w:val="0"/>
                    <w:szCs w:val="21"/>
                  </w:rPr>
                </w:rPrChange>
              </w:rPr>
              <w:t>情况</w:t>
            </w:r>
          </w:p>
        </w:tc>
        <w:tc>
          <w:tcPr>
            <w:tcW w:w="3827" w:type="dxa"/>
            <w:gridSpan w:val="3"/>
            <w:tcBorders>
              <w:top w:val="single" w:color="000000" w:sz="8" w:space="0"/>
              <w:left w:val="single" w:color="000000" w:sz="8"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szCs w:val="21"/>
                <w:rPrChange w:id="1530" w:author="威(×_×)" w:date="2021-03-18T17:49:20Z">
                  <w:rPr>
                    <w:rFonts w:ascii="微软雅黑" w:hAnsi="微软雅黑" w:eastAsia="微软雅黑" w:cs="微软雅黑"/>
                    <w:b/>
                    <w:szCs w:val="21"/>
                  </w:rPr>
                </w:rPrChange>
              </w:rPr>
              <w:pPrChange w:id="1529"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Cs w:val="21"/>
                <w:rPrChange w:id="1531" w:author="威(×_×)" w:date="2021-03-18T17:49:20Z">
                  <w:rPr>
                    <w:rFonts w:hint="eastAsia" w:ascii="微软雅黑" w:hAnsi="微软雅黑" w:eastAsia="微软雅黑" w:cs="微软雅黑"/>
                    <w:b/>
                    <w:kern w:val="0"/>
                    <w:szCs w:val="21"/>
                  </w:rPr>
                </w:rPrChange>
              </w:rPr>
              <w:t>项目负责人</w:t>
            </w:r>
          </w:p>
        </w:tc>
        <w:tc>
          <w:tcPr>
            <w:tcW w:w="3827" w:type="dxa"/>
            <w:gridSpan w:val="3"/>
            <w:tcBorders>
              <w:top w:val="single" w:color="000000" w:sz="8" w:space="0"/>
              <w:left w:val="single" w:color="000000" w:sz="8"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szCs w:val="21"/>
                <w:rPrChange w:id="1533" w:author="威(×_×)" w:date="2021-03-18T17:49:20Z">
                  <w:rPr>
                    <w:rFonts w:ascii="微软雅黑" w:hAnsi="微软雅黑" w:eastAsia="微软雅黑" w:cs="微软雅黑"/>
                    <w:b/>
                    <w:szCs w:val="21"/>
                  </w:rPr>
                </w:rPrChange>
              </w:rPr>
              <w:pPrChange w:id="1532"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Cs w:val="21"/>
                <w:rPrChange w:id="1534" w:author="威(×_×)" w:date="2021-03-18T17:49:20Z">
                  <w:rPr>
                    <w:rFonts w:hint="eastAsia" w:ascii="微软雅黑" w:hAnsi="微软雅黑" w:eastAsia="微软雅黑" w:cs="微软雅黑"/>
                    <w:b/>
                    <w:kern w:val="0"/>
                    <w:szCs w:val="21"/>
                  </w:rPr>
                </w:rPrChange>
              </w:rPr>
              <w:t>主创设计师</w:t>
            </w:r>
          </w:p>
        </w:tc>
        <w:tc>
          <w:tcPr>
            <w:tcW w:w="709" w:type="dxa"/>
            <w:tcBorders>
              <w:top w:val="single" w:color="000000" w:sz="8" w:space="0"/>
              <w:left w:val="nil"/>
              <w:bottom w:val="single" w:color="000000" w:sz="4" w:space="0"/>
              <w:right w:val="single" w:color="000000" w:sz="8"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36" w:author="威(×_×)" w:date="2021-03-18T17:49:20Z">
                  <w:rPr>
                    <w:rFonts w:ascii="微软雅黑" w:hAnsi="微软雅黑" w:eastAsia="微软雅黑" w:cs="微软雅黑"/>
                    <w:b/>
                    <w:kern w:val="0"/>
                    <w:sz w:val="18"/>
                    <w:szCs w:val="18"/>
                  </w:rPr>
                </w:rPrChange>
              </w:rPr>
              <w:pPrChange w:id="1535"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37" w:author="威(×_×)" w:date="2021-03-18T17:49:20Z">
                  <w:rPr>
                    <w:rFonts w:hint="eastAsia" w:ascii="微软雅黑" w:hAnsi="微软雅黑" w:eastAsia="微软雅黑" w:cs="微软雅黑"/>
                    <w:b/>
                    <w:kern w:val="0"/>
                    <w:sz w:val="18"/>
                    <w:szCs w:val="18"/>
                  </w:rPr>
                </w:rPrChange>
              </w:rPr>
              <w:t>备注</w:t>
            </w:r>
          </w:p>
          <w:p>
            <w:pPr>
              <w:widowControl/>
              <w:snapToGrid w:val="0"/>
              <w:spacing w:afterLines="0" w:line="240" w:lineRule="auto"/>
              <w:jc w:val="center"/>
              <w:textAlignment w:val="center"/>
              <w:rPr>
                <w:rFonts w:ascii="Times New Roman" w:hAnsi="Times New Roman" w:eastAsia="微软雅黑" w:cs="Times New Roman"/>
                <w:b/>
                <w:sz w:val="24"/>
                <w:szCs w:val="24"/>
                <w:rPrChange w:id="1539" w:author="威(×_×)" w:date="2021-03-18T17:49:20Z">
                  <w:rPr>
                    <w:rFonts w:ascii="微软雅黑" w:hAnsi="微软雅黑" w:eastAsia="微软雅黑" w:cs="微软雅黑"/>
                    <w:b/>
                    <w:sz w:val="24"/>
                    <w:szCs w:val="24"/>
                  </w:rPr>
                </w:rPrChange>
              </w:rPr>
              <w:pPrChange w:id="1538" w:author="威(×_×)" w:date="2021-03-19T17:45:27Z">
                <w:pPr>
                  <w:widowControl/>
                  <w:spacing w:afterLines="0" w:line="240" w:lineRule="auto"/>
                  <w:jc w:val="center"/>
                  <w:textAlignment w:val="center"/>
                </w:pPr>
              </w:pPrChange>
            </w:pPr>
          </w:p>
        </w:tc>
      </w:tr>
      <w:tr>
        <w:tblPrEx>
          <w:tblCellMar>
            <w:top w:w="0" w:type="dxa"/>
            <w:left w:w="0" w:type="dxa"/>
            <w:bottom w:w="0" w:type="dxa"/>
            <w:right w:w="0" w:type="dxa"/>
          </w:tblCellMar>
        </w:tblPrEx>
        <w:trPr>
          <w:trHeight w:val="1674" w:hRule="atLeast"/>
        </w:trPr>
        <w:tc>
          <w:tcPr>
            <w:tcW w:w="1276" w:type="dxa"/>
            <w:vMerge w:val="continue"/>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vAlign w:val="center"/>
          </w:tcPr>
          <w:p>
            <w:pPr>
              <w:snapToGrid w:val="0"/>
              <w:spacing w:afterLines="0" w:line="240" w:lineRule="auto"/>
              <w:jc w:val="center"/>
              <w:rPr>
                <w:rFonts w:ascii="Times New Roman" w:hAnsi="Times New Roman" w:eastAsia="微软雅黑" w:cs="Times New Roman"/>
                <w:b/>
                <w:sz w:val="18"/>
                <w:szCs w:val="18"/>
                <w:rPrChange w:id="1541" w:author="威(×_×)" w:date="2021-03-18T17:49:20Z">
                  <w:rPr>
                    <w:rFonts w:ascii="微软雅黑" w:hAnsi="微软雅黑" w:eastAsia="微软雅黑" w:cs="微软雅黑"/>
                    <w:b/>
                    <w:sz w:val="18"/>
                    <w:szCs w:val="18"/>
                  </w:rPr>
                </w:rPrChange>
              </w:rPr>
              <w:pPrChange w:id="1540" w:author="威(×_×)" w:date="2021-03-19T17:45:27Z">
                <w:pPr>
                  <w:spacing w:afterLines="0" w:line="240" w:lineRule="auto"/>
                  <w:jc w:val="center"/>
                </w:pPr>
              </w:pPrChange>
            </w:pPr>
          </w:p>
        </w:tc>
        <w:tc>
          <w:tcPr>
            <w:tcW w:w="851" w:type="dxa"/>
            <w:vMerge w:val="continue"/>
            <w:tcBorders>
              <w:top w:val="single" w:color="000000" w:sz="8" w:space="0"/>
              <w:left w:val="single" w:color="auto" w:sz="4" w:space="0"/>
              <w:bottom w:val="single" w:color="000000" w:sz="4" w:space="0"/>
              <w:right w:val="single" w:color="000000" w:sz="4" w:space="0"/>
            </w:tcBorders>
            <w:shd w:val="clear" w:color="auto" w:fill="FFFFFF"/>
            <w:tcMar>
              <w:top w:w="15" w:type="dxa"/>
              <w:left w:w="15" w:type="dxa"/>
              <w:right w:w="15" w:type="dxa"/>
            </w:tcMar>
            <w:vAlign w:val="center"/>
          </w:tcPr>
          <w:p>
            <w:pPr>
              <w:snapToGrid w:val="0"/>
              <w:spacing w:afterLines="0" w:line="240" w:lineRule="auto"/>
              <w:jc w:val="center"/>
              <w:rPr>
                <w:rFonts w:ascii="Times New Roman" w:hAnsi="Times New Roman" w:eastAsia="微软雅黑" w:cs="Times New Roman"/>
                <w:b/>
                <w:sz w:val="18"/>
                <w:szCs w:val="18"/>
                <w:rPrChange w:id="1543" w:author="威(×_×)" w:date="2021-03-18T17:49:20Z">
                  <w:rPr>
                    <w:rFonts w:ascii="微软雅黑" w:hAnsi="微软雅黑" w:eastAsia="微软雅黑" w:cs="微软雅黑"/>
                    <w:b/>
                    <w:sz w:val="18"/>
                    <w:szCs w:val="18"/>
                  </w:rPr>
                </w:rPrChange>
              </w:rPr>
              <w:pPrChange w:id="1542" w:author="威(×_×)" w:date="2021-03-19T17:45:27Z">
                <w:pPr>
                  <w:spacing w:afterLines="0" w:line="240" w:lineRule="auto"/>
                  <w:jc w:val="center"/>
                </w:pPr>
              </w:pPrChange>
            </w:pPr>
          </w:p>
        </w:tc>
        <w:tc>
          <w:tcPr>
            <w:tcW w:w="1417" w:type="dxa"/>
            <w:vMerge w:val="continue"/>
            <w:tcBorders>
              <w:top w:val="single" w:color="000000" w:sz="8" w:space="0"/>
              <w:left w:val="single" w:color="000000" w:sz="4" w:space="0"/>
              <w:bottom w:val="single" w:color="000000" w:sz="4" w:space="0"/>
              <w:right w:val="nil"/>
            </w:tcBorders>
            <w:shd w:val="clear" w:color="auto" w:fill="FFFFFF"/>
            <w:tcMar>
              <w:top w:w="15" w:type="dxa"/>
              <w:left w:w="15" w:type="dxa"/>
              <w:right w:w="15" w:type="dxa"/>
            </w:tcMar>
            <w:vAlign w:val="center"/>
          </w:tcPr>
          <w:p>
            <w:pPr>
              <w:snapToGrid w:val="0"/>
              <w:spacing w:afterLines="0" w:line="240" w:lineRule="auto"/>
              <w:jc w:val="center"/>
              <w:rPr>
                <w:rFonts w:ascii="Times New Roman" w:hAnsi="Times New Roman" w:eastAsia="微软雅黑" w:cs="Times New Roman"/>
                <w:b/>
                <w:sz w:val="18"/>
                <w:szCs w:val="18"/>
                <w:rPrChange w:id="1545" w:author="威(×_×)" w:date="2021-03-18T17:49:20Z">
                  <w:rPr>
                    <w:rFonts w:ascii="微软雅黑" w:hAnsi="微软雅黑" w:eastAsia="微软雅黑" w:cs="微软雅黑"/>
                    <w:b/>
                    <w:sz w:val="18"/>
                    <w:szCs w:val="18"/>
                  </w:rPr>
                </w:rPrChange>
              </w:rPr>
              <w:pPrChange w:id="1544" w:author="威(×_×)" w:date="2021-03-19T17:45:27Z">
                <w:pPr>
                  <w:spacing w:afterLines="0" w:line="240" w:lineRule="auto"/>
                  <w:jc w:val="center"/>
                </w:pPr>
              </w:pPrChange>
            </w:pPr>
          </w:p>
        </w:tc>
        <w:tc>
          <w:tcPr>
            <w:tcW w:w="1559" w:type="dxa"/>
            <w:tcBorders>
              <w:top w:val="single" w:color="000000" w:sz="4" w:space="0"/>
              <w:left w:val="single" w:color="000000" w:sz="8"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sz w:val="18"/>
                <w:szCs w:val="18"/>
                <w:rPrChange w:id="1547" w:author="威(×_×)" w:date="2021-03-18T17:49:20Z">
                  <w:rPr>
                    <w:rFonts w:ascii="微软雅黑" w:hAnsi="微软雅黑" w:eastAsia="微软雅黑" w:cs="微软雅黑"/>
                    <w:b/>
                    <w:sz w:val="18"/>
                    <w:szCs w:val="18"/>
                  </w:rPr>
                </w:rPrChange>
              </w:rPr>
              <w:pPrChange w:id="1546" w:author="威(×_×)" w:date="2021-03-19T17:45:27Z">
                <w:pPr>
                  <w:widowControl/>
                  <w:spacing w:afterLines="0" w:line="240" w:lineRule="auto"/>
                  <w:jc w:val="center"/>
                  <w:textAlignment w:val="center"/>
                </w:pPr>
              </w:pPrChange>
            </w:pPr>
          </w:p>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49" w:author="威(×_×)" w:date="2021-03-18T17:49:20Z">
                  <w:rPr>
                    <w:rFonts w:ascii="微软雅黑" w:hAnsi="微软雅黑" w:eastAsia="微软雅黑" w:cs="微软雅黑"/>
                    <w:b/>
                    <w:kern w:val="0"/>
                    <w:sz w:val="18"/>
                    <w:szCs w:val="18"/>
                  </w:rPr>
                </w:rPrChange>
              </w:rPr>
              <w:pPrChange w:id="1548"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50" w:author="威(×_×)" w:date="2021-03-18T17:49:20Z">
                  <w:rPr>
                    <w:rFonts w:hint="eastAsia" w:ascii="微软雅黑" w:hAnsi="微软雅黑" w:eastAsia="微软雅黑" w:cs="微软雅黑"/>
                    <w:b/>
                    <w:kern w:val="0"/>
                    <w:sz w:val="18"/>
                    <w:szCs w:val="18"/>
                  </w:rPr>
                </w:rPrChange>
              </w:rPr>
              <w:t>类似业绩</w:t>
            </w:r>
          </w:p>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52" w:author="威(×_×)" w:date="2021-03-18T17:49:20Z">
                  <w:rPr>
                    <w:rFonts w:ascii="微软雅黑" w:hAnsi="微软雅黑" w:eastAsia="微软雅黑" w:cs="微软雅黑"/>
                    <w:b/>
                    <w:kern w:val="0"/>
                    <w:sz w:val="18"/>
                    <w:szCs w:val="18"/>
                  </w:rPr>
                </w:rPrChange>
              </w:rPr>
              <w:pPrChange w:id="1551" w:author="威(×_×)" w:date="2021-03-19T17:45:27Z">
                <w:pPr>
                  <w:widowControl/>
                  <w:spacing w:afterLines="0" w:line="240" w:lineRule="auto"/>
                  <w:jc w:val="center"/>
                  <w:textAlignment w:val="center"/>
                </w:pPr>
              </w:pPrChange>
            </w:pPr>
          </w:p>
        </w:tc>
        <w:tc>
          <w:tcPr>
            <w:tcW w:w="1276" w:type="dxa"/>
            <w:tcBorders>
              <w:top w:val="single" w:color="000000" w:sz="4" w:space="0"/>
              <w:left w:val="single" w:color="000000" w:sz="4" w:space="0"/>
              <w:bottom w:val="single" w:color="000000" w:sz="4" w:space="0"/>
              <w:right w:val="single" w:color="000000" w:sz="8"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54" w:author="威(×_×)" w:date="2021-03-18T17:49:20Z">
                  <w:rPr>
                    <w:rFonts w:ascii="微软雅黑" w:hAnsi="微软雅黑" w:eastAsia="微软雅黑" w:cs="微软雅黑"/>
                    <w:b/>
                    <w:kern w:val="0"/>
                    <w:sz w:val="18"/>
                    <w:szCs w:val="18"/>
                  </w:rPr>
                </w:rPrChange>
              </w:rPr>
              <w:pPrChange w:id="1553"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55" w:author="威(×_×)" w:date="2021-03-18T17:49:20Z">
                  <w:rPr>
                    <w:rFonts w:hint="eastAsia" w:ascii="微软雅黑" w:hAnsi="微软雅黑" w:eastAsia="微软雅黑" w:cs="微软雅黑"/>
                    <w:b/>
                    <w:kern w:val="0"/>
                    <w:sz w:val="18"/>
                    <w:szCs w:val="18"/>
                  </w:rPr>
                </w:rPrChange>
              </w:rPr>
              <w:t>类似业绩所获奖项</w:t>
            </w:r>
          </w:p>
          <w:p>
            <w:pPr>
              <w:widowControl/>
              <w:snapToGrid w:val="0"/>
              <w:spacing w:afterLines="0" w:line="240" w:lineRule="auto"/>
              <w:jc w:val="center"/>
              <w:textAlignment w:val="center"/>
              <w:rPr>
                <w:rFonts w:ascii="Times New Roman" w:hAnsi="Times New Roman" w:eastAsia="微软雅黑" w:cs="Times New Roman"/>
                <w:b/>
                <w:sz w:val="18"/>
                <w:szCs w:val="18"/>
                <w:rPrChange w:id="1557" w:author="威(×_×)" w:date="2021-03-18T17:49:20Z">
                  <w:rPr>
                    <w:rFonts w:ascii="微软雅黑" w:hAnsi="微软雅黑" w:eastAsia="微软雅黑" w:cs="微软雅黑"/>
                    <w:b/>
                    <w:sz w:val="18"/>
                    <w:szCs w:val="18"/>
                  </w:rPr>
                </w:rPrChange>
              </w:rPr>
              <w:pPrChange w:id="1556" w:author="威(×_×)" w:date="2021-03-19T17:45:27Z">
                <w:pPr>
                  <w:widowControl/>
                  <w:spacing w:afterLines="0" w:line="240" w:lineRule="auto"/>
                  <w:jc w:val="center"/>
                  <w:textAlignment w:val="center"/>
                </w:pPr>
              </w:pPrChange>
            </w:pPr>
          </w:p>
        </w:tc>
        <w:tc>
          <w:tcPr>
            <w:tcW w:w="1276" w:type="dxa"/>
            <w:tcBorders>
              <w:top w:val="single" w:color="000000" w:sz="4" w:space="0"/>
              <w:left w:val="single" w:color="000000" w:sz="8"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59" w:author="威(×_×)" w:date="2021-03-18T17:49:20Z">
                  <w:rPr>
                    <w:rFonts w:ascii="微软雅黑" w:hAnsi="微软雅黑" w:eastAsia="微软雅黑" w:cs="微软雅黑"/>
                    <w:b/>
                    <w:kern w:val="0"/>
                    <w:sz w:val="18"/>
                    <w:szCs w:val="18"/>
                  </w:rPr>
                </w:rPrChange>
              </w:rPr>
              <w:pPrChange w:id="1558"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60" w:author="威(×_×)" w:date="2021-03-18T17:49:20Z">
                  <w:rPr>
                    <w:rFonts w:hint="eastAsia" w:ascii="微软雅黑" w:hAnsi="微软雅黑" w:eastAsia="微软雅黑" w:cs="微软雅黑"/>
                    <w:b/>
                    <w:kern w:val="0"/>
                    <w:sz w:val="18"/>
                    <w:szCs w:val="18"/>
                  </w:rPr>
                </w:rPrChange>
              </w:rPr>
              <w:t>项目负责人</w:t>
            </w:r>
            <w:r>
              <w:rPr>
                <w:rFonts w:hint="default" w:ascii="Times New Roman" w:hAnsi="Times New Roman" w:eastAsia="微软雅黑" w:cs="Times New Roman"/>
                <w:b/>
                <w:kern w:val="0"/>
                <w:sz w:val="18"/>
                <w:szCs w:val="18"/>
                <w:rPrChange w:id="1561" w:author="威(×_×)" w:date="2021-03-18T17:49:20Z">
                  <w:rPr>
                    <w:rFonts w:hint="eastAsia" w:ascii="微软雅黑" w:hAnsi="微软雅黑" w:eastAsia="微软雅黑" w:cs="微软雅黑"/>
                    <w:b/>
                    <w:kern w:val="0"/>
                    <w:sz w:val="18"/>
                    <w:szCs w:val="18"/>
                  </w:rPr>
                </w:rPrChange>
              </w:rPr>
              <w:br w:type="textWrapping"/>
            </w:r>
            <w:r>
              <w:rPr>
                <w:rFonts w:hint="default" w:ascii="Times New Roman" w:hAnsi="Times New Roman" w:eastAsia="微软雅黑" w:cs="Times New Roman"/>
                <w:b/>
                <w:kern w:val="0"/>
                <w:sz w:val="18"/>
                <w:szCs w:val="18"/>
                <w:rPrChange w:id="1562" w:author="威(×_×)" w:date="2021-03-18T17:49:20Z">
                  <w:rPr>
                    <w:rFonts w:hint="eastAsia" w:ascii="微软雅黑" w:hAnsi="微软雅黑" w:eastAsia="微软雅黑" w:cs="微软雅黑"/>
                    <w:b/>
                    <w:kern w:val="0"/>
                    <w:sz w:val="18"/>
                    <w:szCs w:val="18"/>
                  </w:rPr>
                </w:rPrChange>
              </w:rPr>
              <w:t>（仅1人）</w:t>
            </w:r>
          </w:p>
          <w:p>
            <w:pPr>
              <w:widowControl/>
              <w:snapToGrid w:val="0"/>
              <w:spacing w:afterLines="0" w:line="240" w:lineRule="auto"/>
              <w:jc w:val="center"/>
              <w:textAlignment w:val="center"/>
              <w:rPr>
                <w:rFonts w:ascii="Times New Roman" w:hAnsi="Times New Roman" w:eastAsia="微软雅黑" w:cs="Times New Roman"/>
                <w:b/>
                <w:sz w:val="18"/>
                <w:szCs w:val="18"/>
                <w:rPrChange w:id="1564" w:author="威(×_×)" w:date="2021-03-18T17:49:20Z">
                  <w:rPr>
                    <w:rFonts w:ascii="微软雅黑" w:hAnsi="微软雅黑" w:eastAsia="微软雅黑" w:cs="微软雅黑"/>
                    <w:b/>
                    <w:sz w:val="18"/>
                    <w:szCs w:val="18"/>
                  </w:rPr>
                </w:rPrChange>
              </w:rPr>
              <w:pPrChange w:id="1563" w:author="威(×_×)" w:date="2021-03-19T17:45:27Z">
                <w:pPr>
                  <w:widowControl/>
                  <w:spacing w:afterLines="0" w:line="240" w:lineRule="auto"/>
                  <w:jc w:val="center"/>
                  <w:textAlignment w:val="center"/>
                </w:pPr>
              </w:pPrChange>
            </w:pPr>
          </w:p>
        </w:tc>
        <w:tc>
          <w:tcPr>
            <w:tcW w:w="1417"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66" w:author="威(×_×)" w:date="2021-03-18T17:49:20Z">
                  <w:rPr>
                    <w:rFonts w:ascii="微软雅黑" w:hAnsi="微软雅黑" w:eastAsia="微软雅黑" w:cs="微软雅黑"/>
                    <w:b/>
                    <w:kern w:val="0"/>
                    <w:sz w:val="18"/>
                    <w:szCs w:val="18"/>
                  </w:rPr>
                </w:rPrChange>
              </w:rPr>
              <w:pPrChange w:id="1565"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67" w:author="威(×_×)" w:date="2021-03-18T17:49:20Z">
                  <w:rPr>
                    <w:rFonts w:hint="eastAsia" w:ascii="微软雅黑" w:hAnsi="微软雅黑" w:eastAsia="微软雅黑" w:cs="微软雅黑"/>
                    <w:b/>
                    <w:kern w:val="0"/>
                    <w:sz w:val="18"/>
                    <w:szCs w:val="18"/>
                  </w:rPr>
                </w:rPrChange>
              </w:rPr>
              <w:t>项目负责人类似业绩</w:t>
            </w:r>
          </w:p>
          <w:p>
            <w:pPr>
              <w:widowControl/>
              <w:snapToGrid w:val="0"/>
              <w:spacing w:afterLines="0" w:line="240" w:lineRule="auto"/>
              <w:jc w:val="center"/>
              <w:textAlignment w:val="center"/>
              <w:rPr>
                <w:rFonts w:ascii="Times New Roman" w:hAnsi="Times New Roman" w:eastAsia="微软雅黑" w:cs="Times New Roman"/>
                <w:b/>
                <w:sz w:val="18"/>
                <w:szCs w:val="18"/>
                <w:rPrChange w:id="1569" w:author="威(×_×)" w:date="2021-03-18T17:49:20Z">
                  <w:rPr>
                    <w:rFonts w:ascii="微软雅黑" w:hAnsi="微软雅黑" w:eastAsia="微软雅黑" w:cs="微软雅黑"/>
                    <w:b/>
                    <w:sz w:val="18"/>
                    <w:szCs w:val="18"/>
                  </w:rPr>
                </w:rPrChange>
              </w:rPr>
              <w:pPrChange w:id="1568" w:author="威(×_×)" w:date="2021-03-19T17:45:27Z">
                <w:pPr>
                  <w:widowControl/>
                  <w:spacing w:afterLines="0" w:line="240" w:lineRule="auto"/>
                  <w:jc w:val="center"/>
                  <w:textAlignment w:val="center"/>
                </w:pPr>
              </w:pPrChange>
            </w:pPr>
          </w:p>
        </w:tc>
        <w:tc>
          <w:tcPr>
            <w:tcW w:w="1134" w:type="dxa"/>
            <w:tcBorders>
              <w:top w:val="single" w:color="000000" w:sz="4" w:space="0"/>
              <w:left w:val="single" w:color="000000" w:sz="4" w:space="0"/>
              <w:bottom w:val="single" w:color="000000" w:sz="4" w:space="0"/>
              <w:right w:val="single" w:color="000000" w:sz="8"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71" w:author="威(×_×)" w:date="2021-03-18T17:49:20Z">
                  <w:rPr>
                    <w:rFonts w:ascii="微软雅黑" w:hAnsi="微软雅黑" w:eastAsia="微软雅黑" w:cs="微软雅黑"/>
                    <w:b/>
                    <w:kern w:val="0"/>
                    <w:sz w:val="18"/>
                    <w:szCs w:val="18"/>
                  </w:rPr>
                </w:rPrChange>
              </w:rPr>
              <w:pPrChange w:id="1570"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72" w:author="威(×_×)" w:date="2021-03-18T17:49:20Z">
                  <w:rPr>
                    <w:rFonts w:hint="eastAsia" w:ascii="微软雅黑" w:hAnsi="微软雅黑" w:eastAsia="微软雅黑" w:cs="微软雅黑"/>
                    <w:b/>
                    <w:kern w:val="0"/>
                    <w:sz w:val="18"/>
                    <w:szCs w:val="18"/>
                  </w:rPr>
                </w:rPrChange>
              </w:rPr>
              <w:t>项目负责人所获奖项或个人荣誉</w:t>
            </w:r>
          </w:p>
          <w:p>
            <w:pPr>
              <w:widowControl/>
              <w:snapToGrid w:val="0"/>
              <w:spacing w:afterLines="0" w:line="240" w:lineRule="auto"/>
              <w:jc w:val="center"/>
              <w:textAlignment w:val="center"/>
              <w:rPr>
                <w:rFonts w:ascii="Times New Roman" w:hAnsi="Times New Roman" w:eastAsia="微软雅黑" w:cs="Times New Roman"/>
                <w:b/>
                <w:sz w:val="18"/>
                <w:szCs w:val="18"/>
                <w:rPrChange w:id="1574" w:author="威(×_×)" w:date="2021-03-18T17:49:20Z">
                  <w:rPr>
                    <w:rFonts w:ascii="微软雅黑" w:hAnsi="微软雅黑" w:eastAsia="微软雅黑" w:cs="微软雅黑"/>
                    <w:b/>
                    <w:sz w:val="18"/>
                    <w:szCs w:val="18"/>
                  </w:rPr>
                </w:rPrChange>
              </w:rPr>
              <w:pPrChange w:id="1573" w:author="威(×_×)" w:date="2021-03-19T17:45:27Z">
                <w:pPr>
                  <w:widowControl/>
                  <w:spacing w:afterLines="0" w:line="240" w:lineRule="auto"/>
                  <w:jc w:val="center"/>
                  <w:textAlignment w:val="center"/>
                </w:pPr>
              </w:pPrChange>
            </w:pPr>
          </w:p>
        </w:tc>
        <w:tc>
          <w:tcPr>
            <w:tcW w:w="1276" w:type="dxa"/>
            <w:tcBorders>
              <w:top w:val="single" w:color="000000" w:sz="4" w:space="0"/>
              <w:left w:val="single" w:color="000000" w:sz="8"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76" w:author="威(×_×)" w:date="2021-03-18T17:49:20Z">
                  <w:rPr>
                    <w:rFonts w:ascii="微软雅黑" w:hAnsi="微软雅黑" w:eastAsia="微软雅黑" w:cs="微软雅黑"/>
                    <w:b/>
                    <w:kern w:val="0"/>
                    <w:sz w:val="18"/>
                    <w:szCs w:val="18"/>
                  </w:rPr>
                </w:rPrChange>
              </w:rPr>
              <w:pPrChange w:id="1575"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77" w:author="威(×_×)" w:date="2021-03-18T17:49:20Z">
                  <w:rPr>
                    <w:rFonts w:hint="eastAsia" w:ascii="微软雅黑" w:hAnsi="微软雅黑" w:eastAsia="微软雅黑" w:cs="微软雅黑"/>
                    <w:b/>
                    <w:kern w:val="0"/>
                    <w:sz w:val="18"/>
                    <w:szCs w:val="18"/>
                  </w:rPr>
                </w:rPrChange>
              </w:rPr>
              <w:t>主创设计师</w:t>
            </w:r>
            <w:r>
              <w:rPr>
                <w:rFonts w:hint="default" w:ascii="Times New Roman" w:hAnsi="Times New Roman" w:eastAsia="微软雅黑" w:cs="Times New Roman"/>
                <w:b/>
                <w:kern w:val="0"/>
                <w:sz w:val="18"/>
                <w:szCs w:val="18"/>
                <w:rPrChange w:id="1578" w:author="威(×_×)" w:date="2021-03-18T17:49:20Z">
                  <w:rPr>
                    <w:rFonts w:hint="eastAsia" w:ascii="微软雅黑" w:hAnsi="微软雅黑" w:eastAsia="微软雅黑" w:cs="微软雅黑"/>
                    <w:b/>
                    <w:kern w:val="0"/>
                    <w:sz w:val="18"/>
                    <w:szCs w:val="18"/>
                  </w:rPr>
                </w:rPrChange>
              </w:rPr>
              <w:br w:type="textWrapping"/>
            </w:r>
            <w:r>
              <w:rPr>
                <w:rFonts w:hint="default" w:ascii="Times New Roman" w:hAnsi="Times New Roman" w:eastAsia="微软雅黑" w:cs="Times New Roman"/>
                <w:b/>
                <w:kern w:val="0"/>
                <w:sz w:val="18"/>
                <w:szCs w:val="18"/>
                <w:rPrChange w:id="1579" w:author="威(×_×)" w:date="2021-03-18T17:49:20Z">
                  <w:rPr>
                    <w:rFonts w:hint="eastAsia" w:ascii="微软雅黑" w:hAnsi="微软雅黑" w:eastAsia="微软雅黑" w:cs="微软雅黑"/>
                    <w:b/>
                    <w:kern w:val="0"/>
                    <w:sz w:val="18"/>
                    <w:szCs w:val="18"/>
                  </w:rPr>
                </w:rPrChange>
              </w:rPr>
              <w:t>（</w:t>
            </w:r>
            <w:del w:id="1580" w:author="威(×_×)" w:date="2021-03-18T18:14:29Z">
              <w:r>
                <w:rPr>
                  <w:rFonts w:hint="default" w:ascii="Times New Roman" w:hAnsi="Times New Roman" w:eastAsia="微软雅黑" w:cs="Times New Roman"/>
                  <w:b/>
                  <w:kern w:val="0"/>
                  <w:sz w:val="18"/>
                  <w:szCs w:val="18"/>
                  <w:rPrChange w:id="1581" w:author="威(×_×)" w:date="2021-03-18T17:49:20Z">
                    <w:rPr>
                      <w:rFonts w:hint="eastAsia" w:ascii="微软雅黑" w:hAnsi="微软雅黑" w:eastAsia="微软雅黑" w:cs="微软雅黑"/>
                      <w:b/>
                      <w:kern w:val="0"/>
                      <w:sz w:val="18"/>
                      <w:szCs w:val="18"/>
                    </w:rPr>
                  </w:rPrChange>
                </w:rPr>
                <w:delText>2-3</w:delText>
              </w:r>
            </w:del>
            <w:ins w:id="1582" w:author="威(×_×)" w:date="2021-03-18T18:14:30Z">
              <w:r>
                <w:rPr>
                  <w:rFonts w:hint="eastAsia" w:ascii="Times New Roman" w:hAnsi="Times New Roman" w:eastAsia="微软雅黑" w:cs="Times New Roman"/>
                  <w:b/>
                  <w:kern w:val="0"/>
                  <w:sz w:val="18"/>
                  <w:szCs w:val="18"/>
                  <w:lang w:val="en-US" w:eastAsia="zh-CN"/>
                </w:rPr>
                <w:t>不超过3</w:t>
              </w:r>
            </w:ins>
            <w:r>
              <w:rPr>
                <w:rFonts w:hint="default" w:ascii="Times New Roman" w:hAnsi="Times New Roman" w:eastAsia="微软雅黑" w:cs="Times New Roman"/>
                <w:b/>
                <w:kern w:val="0"/>
                <w:sz w:val="18"/>
                <w:szCs w:val="18"/>
                <w:rPrChange w:id="1583" w:author="威(×_×)" w:date="2021-03-18T17:49:20Z">
                  <w:rPr>
                    <w:rFonts w:hint="eastAsia" w:ascii="微软雅黑" w:hAnsi="微软雅黑" w:eastAsia="微软雅黑" w:cs="微软雅黑"/>
                    <w:b/>
                    <w:kern w:val="0"/>
                    <w:sz w:val="18"/>
                    <w:szCs w:val="18"/>
                  </w:rPr>
                </w:rPrChange>
              </w:rPr>
              <w:t>人）</w:t>
            </w:r>
          </w:p>
          <w:p>
            <w:pPr>
              <w:widowControl/>
              <w:snapToGrid w:val="0"/>
              <w:spacing w:afterLines="0" w:line="240" w:lineRule="auto"/>
              <w:jc w:val="center"/>
              <w:textAlignment w:val="center"/>
              <w:rPr>
                <w:rFonts w:ascii="Times New Roman" w:hAnsi="Times New Roman" w:eastAsia="微软雅黑" w:cs="Times New Roman"/>
                <w:b/>
                <w:sz w:val="18"/>
                <w:szCs w:val="18"/>
                <w:rPrChange w:id="1585" w:author="威(×_×)" w:date="2021-03-18T17:49:20Z">
                  <w:rPr>
                    <w:rFonts w:ascii="微软雅黑" w:hAnsi="微软雅黑" w:eastAsia="微软雅黑" w:cs="微软雅黑"/>
                    <w:b/>
                    <w:sz w:val="18"/>
                    <w:szCs w:val="18"/>
                  </w:rPr>
                </w:rPrChange>
              </w:rPr>
              <w:pPrChange w:id="1584" w:author="威(×_×)" w:date="2021-03-19T17:45:27Z">
                <w:pPr>
                  <w:widowControl/>
                  <w:spacing w:afterLines="0" w:line="240" w:lineRule="auto"/>
                  <w:jc w:val="center"/>
                  <w:textAlignment w:val="center"/>
                </w:pPr>
              </w:pPrChange>
            </w:pPr>
          </w:p>
        </w:tc>
        <w:tc>
          <w:tcPr>
            <w:tcW w:w="1417"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87" w:author="威(×_×)" w:date="2021-03-18T17:49:20Z">
                  <w:rPr>
                    <w:rFonts w:ascii="微软雅黑" w:hAnsi="微软雅黑" w:eastAsia="微软雅黑" w:cs="微软雅黑"/>
                    <w:b/>
                    <w:kern w:val="0"/>
                    <w:sz w:val="18"/>
                    <w:szCs w:val="18"/>
                  </w:rPr>
                </w:rPrChange>
              </w:rPr>
              <w:pPrChange w:id="1586"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88" w:author="威(×_×)" w:date="2021-03-18T17:49:20Z">
                  <w:rPr>
                    <w:rFonts w:hint="eastAsia" w:ascii="微软雅黑" w:hAnsi="微软雅黑" w:eastAsia="微软雅黑" w:cs="微软雅黑"/>
                    <w:b/>
                    <w:kern w:val="0"/>
                    <w:sz w:val="18"/>
                    <w:szCs w:val="18"/>
                  </w:rPr>
                </w:rPrChange>
              </w:rPr>
              <w:t>主创设计师类似业绩</w:t>
            </w:r>
          </w:p>
          <w:p>
            <w:pPr>
              <w:widowControl/>
              <w:snapToGrid w:val="0"/>
              <w:spacing w:afterLines="0" w:line="240" w:lineRule="auto"/>
              <w:jc w:val="center"/>
              <w:textAlignment w:val="center"/>
              <w:rPr>
                <w:rFonts w:ascii="Times New Roman" w:hAnsi="Times New Roman" w:eastAsia="微软雅黑" w:cs="Times New Roman"/>
                <w:b/>
                <w:sz w:val="18"/>
                <w:szCs w:val="18"/>
                <w:rPrChange w:id="1590" w:author="威(×_×)" w:date="2021-03-18T17:49:20Z">
                  <w:rPr>
                    <w:rFonts w:ascii="微软雅黑" w:hAnsi="微软雅黑" w:eastAsia="微软雅黑" w:cs="微软雅黑"/>
                    <w:b/>
                    <w:sz w:val="18"/>
                    <w:szCs w:val="18"/>
                  </w:rPr>
                </w:rPrChange>
              </w:rPr>
              <w:pPrChange w:id="1589" w:author="威(×_×)" w:date="2021-03-19T17:45:27Z">
                <w:pPr>
                  <w:widowControl/>
                  <w:spacing w:afterLines="0" w:line="240" w:lineRule="auto"/>
                  <w:jc w:val="center"/>
                  <w:textAlignment w:val="center"/>
                </w:pPr>
              </w:pPrChange>
            </w:pPr>
          </w:p>
        </w:tc>
        <w:tc>
          <w:tcPr>
            <w:tcW w:w="1134" w:type="dxa"/>
            <w:tcBorders>
              <w:top w:val="single" w:color="000000" w:sz="4" w:space="0"/>
              <w:left w:val="single" w:color="000000" w:sz="4" w:space="0"/>
              <w:bottom w:val="single" w:color="000000" w:sz="4" w:space="0"/>
              <w:right w:val="single" w:color="000000" w:sz="8" w:space="0"/>
            </w:tcBorders>
            <w:shd w:val="clear" w:color="auto" w:fill="FFFFFF"/>
            <w:tcMar>
              <w:top w:w="15" w:type="dxa"/>
              <w:left w:w="15" w:type="dxa"/>
              <w:right w:w="15" w:type="dxa"/>
            </w:tcMar>
            <w:vAlign w:val="center"/>
          </w:tcPr>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92" w:author="威(×_×)" w:date="2021-03-18T17:49:20Z">
                  <w:rPr>
                    <w:rFonts w:ascii="微软雅黑" w:hAnsi="微软雅黑" w:eastAsia="微软雅黑" w:cs="微软雅黑"/>
                    <w:b/>
                    <w:kern w:val="0"/>
                    <w:sz w:val="18"/>
                    <w:szCs w:val="18"/>
                  </w:rPr>
                </w:rPrChange>
              </w:rPr>
              <w:pPrChange w:id="1591" w:author="威(×_×)" w:date="2021-03-19T17:45:27Z">
                <w:pPr>
                  <w:widowControl/>
                  <w:spacing w:afterLines="0" w:line="240" w:lineRule="auto"/>
                  <w:jc w:val="center"/>
                  <w:textAlignment w:val="center"/>
                </w:pPr>
              </w:pPrChange>
            </w:pPr>
            <w:r>
              <w:rPr>
                <w:rFonts w:hint="default" w:ascii="Times New Roman" w:hAnsi="Times New Roman" w:eastAsia="微软雅黑" w:cs="Times New Roman"/>
                <w:b/>
                <w:kern w:val="0"/>
                <w:sz w:val="18"/>
                <w:szCs w:val="18"/>
                <w:rPrChange w:id="1593" w:author="威(×_×)" w:date="2021-03-18T17:49:20Z">
                  <w:rPr>
                    <w:rFonts w:hint="eastAsia" w:ascii="微软雅黑" w:hAnsi="微软雅黑" w:eastAsia="微软雅黑" w:cs="微软雅黑"/>
                    <w:b/>
                    <w:kern w:val="0"/>
                    <w:sz w:val="18"/>
                    <w:szCs w:val="18"/>
                  </w:rPr>
                </w:rPrChange>
              </w:rPr>
              <w:t>主创设计师所获奖项或个人荣誉</w:t>
            </w:r>
          </w:p>
          <w:p>
            <w:pPr>
              <w:widowControl/>
              <w:snapToGrid w:val="0"/>
              <w:spacing w:afterLines="0" w:line="240" w:lineRule="auto"/>
              <w:jc w:val="center"/>
              <w:textAlignment w:val="center"/>
              <w:rPr>
                <w:rFonts w:ascii="Times New Roman" w:hAnsi="Times New Roman" w:eastAsia="微软雅黑" w:cs="Times New Roman"/>
                <w:b/>
                <w:kern w:val="0"/>
                <w:sz w:val="18"/>
                <w:szCs w:val="18"/>
                <w:rPrChange w:id="1595" w:author="威(×_×)" w:date="2021-03-18T17:49:20Z">
                  <w:rPr>
                    <w:rFonts w:ascii="微软雅黑" w:hAnsi="微软雅黑" w:eastAsia="微软雅黑" w:cs="微软雅黑"/>
                    <w:b/>
                    <w:kern w:val="0"/>
                    <w:sz w:val="18"/>
                    <w:szCs w:val="18"/>
                  </w:rPr>
                </w:rPrChange>
              </w:rPr>
              <w:pPrChange w:id="1594" w:author="威(×_×)" w:date="2021-03-19T17:45:27Z">
                <w:pPr>
                  <w:widowControl/>
                  <w:spacing w:afterLines="0" w:line="240" w:lineRule="auto"/>
                  <w:jc w:val="center"/>
                  <w:textAlignment w:val="center"/>
                </w:pPr>
              </w:pPrChange>
            </w:pPr>
          </w:p>
        </w:tc>
        <w:tc>
          <w:tcPr>
            <w:tcW w:w="709" w:type="dxa"/>
            <w:tcBorders>
              <w:top w:val="single" w:color="000000" w:sz="4" w:space="0"/>
              <w:left w:val="single" w:color="000000" w:sz="4" w:space="0"/>
              <w:bottom w:val="single" w:color="000000" w:sz="4" w:space="0"/>
              <w:right w:val="single" w:color="000000" w:sz="8" w:space="0"/>
            </w:tcBorders>
            <w:shd w:val="clear" w:color="auto" w:fill="FFFFFF"/>
            <w:vAlign w:val="center"/>
          </w:tcPr>
          <w:p>
            <w:pPr>
              <w:widowControl/>
              <w:snapToGrid w:val="0"/>
              <w:spacing w:afterLines="0" w:line="240" w:lineRule="auto"/>
              <w:jc w:val="center"/>
              <w:textAlignment w:val="center"/>
              <w:rPr>
                <w:rFonts w:ascii="Times New Roman" w:hAnsi="Times New Roman" w:eastAsia="微软雅黑" w:cs="Times New Roman"/>
                <w:b/>
                <w:sz w:val="18"/>
                <w:szCs w:val="18"/>
                <w:rPrChange w:id="1597" w:author="威(×_×)" w:date="2021-03-18T17:49:20Z">
                  <w:rPr>
                    <w:rFonts w:ascii="微软雅黑" w:hAnsi="微软雅黑" w:eastAsia="微软雅黑" w:cs="微软雅黑"/>
                    <w:b/>
                    <w:sz w:val="18"/>
                    <w:szCs w:val="18"/>
                  </w:rPr>
                </w:rPrChange>
              </w:rPr>
              <w:pPrChange w:id="1596" w:author="威(×_×)" w:date="2021-03-19T17:45:27Z">
                <w:pPr>
                  <w:widowControl/>
                  <w:spacing w:afterLines="0" w:line="240" w:lineRule="auto"/>
                  <w:jc w:val="center"/>
                  <w:textAlignment w:val="center"/>
                </w:pPr>
              </w:pPrChange>
            </w:pPr>
          </w:p>
        </w:tc>
      </w:tr>
      <w:tr>
        <w:tblPrEx>
          <w:tblCellMar>
            <w:top w:w="0" w:type="dxa"/>
            <w:left w:w="0" w:type="dxa"/>
            <w:bottom w:w="0" w:type="dxa"/>
            <w:right w:w="0" w:type="dxa"/>
          </w:tblCellMar>
        </w:tblPrEx>
        <w:trPr>
          <w:trHeight w:val="90" w:hRule="atLeast"/>
        </w:trPr>
        <w:tc>
          <w:tcPr>
            <w:tcW w:w="1276"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vAlign w:val="center"/>
          </w:tcPr>
          <w:p>
            <w:pPr>
              <w:snapToGrid w:val="0"/>
              <w:spacing w:after="156"/>
              <w:jc w:val="left"/>
              <w:rPr>
                <w:rFonts w:ascii="Times New Roman" w:hAnsi="Times New Roman" w:eastAsia="微软雅黑" w:cs="Times New Roman"/>
                <w:kern w:val="0"/>
                <w:sz w:val="20"/>
                <w:szCs w:val="20"/>
                <w:rPrChange w:id="1599" w:author="威(×_×)" w:date="2021-03-18T17:49:20Z">
                  <w:rPr>
                    <w:rFonts w:ascii="微软雅黑" w:hAnsi="微软雅黑" w:eastAsia="微软雅黑" w:cs="微软雅黑"/>
                    <w:kern w:val="0"/>
                    <w:sz w:val="20"/>
                    <w:szCs w:val="20"/>
                  </w:rPr>
                </w:rPrChange>
              </w:rPr>
              <w:pPrChange w:id="1598" w:author="威(×_×)" w:date="2021-03-19T17:45:27Z">
                <w:pPr>
                  <w:spacing w:after="156"/>
                  <w:jc w:val="left"/>
                </w:pPr>
              </w:pPrChange>
            </w:pPr>
            <w:r>
              <w:rPr>
                <w:rFonts w:hint="default" w:ascii="Times New Roman" w:hAnsi="Times New Roman" w:eastAsia="微软雅黑" w:cs="Times New Roman"/>
                <w:kern w:val="0"/>
                <w:sz w:val="20"/>
                <w:szCs w:val="20"/>
                <w:rPrChange w:id="1600" w:author="威(×_×)" w:date="2021-03-18T17:49:20Z">
                  <w:rPr>
                    <w:rFonts w:hint="eastAsia" w:ascii="微软雅黑" w:hAnsi="微软雅黑" w:eastAsia="微软雅黑" w:cs="微软雅黑"/>
                    <w:kern w:val="0"/>
                    <w:sz w:val="20"/>
                    <w:szCs w:val="20"/>
                  </w:rPr>
                </w:rPrChange>
              </w:rPr>
              <w:t>设计机构名称需与此次提交的营业执照一致</w:t>
            </w:r>
          </w:p>
          <w:p>
            <w:pPr>
              <w:snapToGrid w:val="0"/>
              <w:spacing w:after="156"/>
              <w:jc w:val="left"/>
              <w:rPr>
                <w:rFonts w:ascii="Times New Roman" w:hAnsi="Times New Roman" w:eastAsia="微软雅黑" w:cs="Times New Roman"/>
                <w:b/>
                <w:sz w:val="20"/>
                <w:szCs w:val="20"/>
                <w:rPrChange w:id="1602" w:author="威(×_×)" w:date="2021-03-18T17:49:20Z">
                  <w:rPr>
                    <w:rFonts w:ascii="微软雅黑" w:hAnsi="微软雅黑" w:eastAsia="微软雅黑" w:cs="微软雅黑"/>
                    <w:b/>
                    <w:sz w:val="20"/>
                    <w:szCs w:val="20"/>
                  </w:rPr>
                </w:rPrChange>
              </w:rPr>
              <w:pPrChange w:id="1601" w:author="威(×_×)" w:date="2021-03-19T17:45:27Z">
                <w:pPr>
                  <w:spacing w:after="156"/>
                  <w:jc w:val="left"/>
                </w:pPr>
              </w:pPrChange>
            </w:pPr>
          </w:p>
        </w:tc>
        <w:tc>
          <w:tcPr>
            <w:tcW w:w="851" w:type="dxa"/>
            <w:tcBorders>
              <w:top w:val="single" w:color="000000" w:sz="4" w:space="0"/>
              <w:left w:val="single" w:color="auto" w:sz="4" w:space="0"/>
              <w:bottom w:val="single" w:color="auto" w:sz="4" w:space="0"/>
              <w:right w:val="single" w:color="000000" w:sz="4" w:space="0"/>
            </w:tcBorders>
            <w:shd w:val="clear" w:color="auto" w:fill="FFFFFF"/>
            <w:tcMar>
              <w:top w:w="15" w:type="dxa"/>
              <w:left w:w="15" w:type="dxa"/>
              <w:right w:w="15" w:type="dxa"/>
            </w:tcMar>
            <w:vAlign w:val="center"/>
          </w:tcPr>
          <w:p>
            <w:pPr>
              <w:snapToGrid w:val="0"/>
              <w:spacing w:after="156"/>
              <w:jc w:val="center"/>
              <w:rPr>
                <w:rFonts w:ascii="Times New Roman" w:hAnsi="Times New Roman" w:eastAsia="微软雅黑" w:cs="Times New Roman"/>
                <w:sz w:val="20"/>
                <w:szCs w:val="20"/>
                <w:rPrChange w:id="1604" w:author="威(×_×)" w:date="2021-03-18T17:49:20Z">
                  <w:rPr>
                    <w:rFonts w:ascii="微软雅黑" w:hAnsi="微软雅黑" w:eastAsia="微软雅黑" w:cs="微软雅黑"/>
                    <w:sz w:val="20"/>
                    <w:szCs w:val="20"/>
                  </w:rPr>
                </w:rPrChange>
              </w:rPr>
              <w:pPrChange w:id="1603" w:author="威(×_×)" w:date="2021-03-19T17:45:27Z">
                <w:pPr>
                  <w:spacing w:after="156"/>
                  <w:jc w:val="center"/>
                </w:pPr>
              </w:pPrChange>
            </w:pPr>
          </w:p>
        </w:tc>
        <w:tc>
          <w:tcPr>
            <w:tcW w:w="1417" w:type="dxa"/>
            <w:tcBorders>
              <w:top w:val="single" w:color="000000" w:sz="4" w:space="0"/>
              <w:left w:val="single" w:color="000000" w:sz="4" w:space="0"/>
              <w:bottom w:val="single" w:color="auto" w:sz="4" w:space="0"/>
              <w:right w:val="nil"/>
            </w:tcBorders>
            <w:shd w:val="clear" w:color="auto" w:fill="FFFFFF"/>
            <w:tcMar>
              <w:top w:w="15" w:type="dxa"/>
              <w:left w:w="15" w:type="dxa"/>
              <w:right w:w="15" w:type="dxa"/>
            </w:tcMar>
            <w:vAlign w:val="center"/>
          </w:tcPr>
          <w:p>
            <w:pPr>
              <w:widowControl/>
              <w:snapToGrid w:val="0"/>
              <w:spacing w:after="156"/>
              <w:jc w:val="left"/>
              <w:textAlignment w:val="center"/>
              <w:rPr>
                <w:rFonts w:ascii="Times New Roman" w:hAnsi="Times New Roman" w:eastAsia="微软雅黑" w:cs="Times New Roman"/>
                <w:sz w:val="20"/>
                <w:szCs w:val="20"/>
                <w:rPrChange w:id="1606" w:author="威(×_×)" w:date="2021-03-18T17:49:20Z">
                  <w:rPr>
                    <w:rFonts w:ascii="微软雅黑" w:hAnsi="微软雅黑" w:eastAsia="微软雅黑" w:cs="微软雅黑"/>
                    <w:sz w:val="20"/>
                    <w:szCs w:val="20"/>
                  </w:rPr>
                </w:rPrChange>
              </w:rPr>
              <w:pPrChange w:id="1605" w:author="威(×_×)" w:date="2021-03-19T17:45:27Z">
                <w:pPr>
                  <w:widowControl/>
                  <w:spacing w:after="156"/>
                  <w:jc w:val="left"/>
                  <w:textAlignment w:val="center"/>
                </w:pPr>
              </w:pPrChange>
            </w:pPr>
          </w:p>
        </w:tc>
        <w:tc>
          <w:tcPr>
            <w:tcW w:w="1559" w:type="dxa"/>
            <w:tcBorders>
              <w:top w:val="single" w:color="000000" w:sz="4" w:space="0"/>
              <w:left w:val="single" w:color="000000" w:sz="8" w:space="0"/>
              <w:bottom w:val="single" w:color="auto" w:sz="4" w:space="0"/>
              <w:right w:val="single" w:color="000000" w:sz="4" w:space="0"/>
            </w:tcBorders>
            <w:shd w:val="clear" w:color="auto" w:fill="FFFFFF"/>
            <w:tcMar>
              <w:top w:w="15" w:type="dxa"/>
              <w:left w:w="15" w:type="dxa"/>
              <w:right w:w="15" w:type="dxa"/>
            </w:tcMar>
            <w:vAlign w:val="center"/>
          </w:tcPr>
          <w:p>
            <w:pPr>
              <w:widowControl/>
              <w:numPr>
                <w:ilvl w:val="0"/>
                <w:numId w:val="6"/>
              </w:numPr>
              <w:snapToGrid w:val="0"/>
              <w:spacing w:after="156"/>
              <w:jc w:val="left"/>
              <w:textAlignment w:val="center"/>
              <w:rPr>
                <w:rFonts w:ascii="Times New Roman" w:hAnsi="Times New Roman" w:eastAsia="微软雅黑" w:cs="Times New Roman"/>
                <w:kern w:val="0"/>
                <w:sz w:val="20"/>
                <w:szCs w:val="20"/>
                <w:rPrChange w:id="1608" w:author="威(×_×)" w:date="2021-03-18T17:49:20Z">
                  <w:rPr>
                    <w:rFonts w:ascii="微软雅黑" w:hAnsi="微软雅黑" w:eastAsia="微软雅黑" w:cs="微软雅黑"/>
                    <w:kern w:val="0"/>
                    <w:sz w:val="20"/>
                    <w:szCs w:val="20"/>
                  </w:rPr>
                </w:rPrChange>
              </w:rPr>
              <w:pPrChange w:id="1607" w:author="威(×_×)" w:date="2021-03-19T17:45:27Z">
                <w:pPr>
                  <w:widowControl/>
                  <w:numPr>
                    <w:ilvl w:val="0"/>
                    <w:numId w:val="6"/>
                  </w:numPr>
                  <w:spacing w:after="156"/>
                  <w:jc w:val="left"/>
                  <w:textAlignment w:val="center"/>
                </w:pPr>
              </w:pPrChange>
            </w:pPr>
            <w:r>
              <w:rPr>
                <w:rFonts w:hint="default" w:ascii="Times New Roman" w:hAnsi="Times New Roman" w:eastAsia="微软雅黑" w:cs="Times New Roman"/>
                <w:kern w:val="0"/>
                <w:sz w:val="20"/>
                <w:szCs w:val="20"/>
                <w:rPrChange w:id="1609" w:author="威(×_×)" w:date="2021-03-18T17:49:20Z">
                  <w:rPr>
                    <w:rFonts w:hint="eastAsia" w:ascii="微软雅黑" w:hAnsi="微软雅黑" w:eastAsia="微软雅黑" w:cs="微软雅黑"/>
                    <w:kern w:val="0"/>
                    <w:sz w:val="20"/>
                    <w:szCs w:val="20"/>
                  </w:rPr>
                </w:rPrChange>
              </w:rPr>
              <w:t>联合团队所有设计机构共同提交。</w:t>
            </w:r>
          </w:p>
          <w:p>
            <w:pPr>
              <w:widowControl/>
              <w:numPr>
                <w:ilvl w:val="0"/>
                <w:numId w:val="6"/>
              </w:numPr>
              <w:snapToGrid w:val="0"/>
              <w:spacing w:after="156"/>
              <w:jc w:val="left"/>
              <w:textAlignment w:val="center"/>
              <w:rPr>
                <w:rFonts w:ascii="Times New Roman" w:hAnsi="Times New Roman" w:eastAsia="微软雅黑" w:cs="Times New Roman"/>
                <w:kern w:val="0"/>
                <w:sz w:val="20"/>
                <w:szCs w:val="20"/>
                <w:rPrChange w:id="1611" w:author="威(×_×)" w:date="2021-03-18T17:49:20Z">
                  <w:rPr>
                    <w:rFonts w:ascii="微软雅黑" w:hAnsi="微软雅黑" w:eastAsia="微软雅黑" w:cs="微软雅黑"/>
                    <w:kern w:val="0"/>
                    <w:sz w:val="20"/>
                    <w:szCs w:val="20"/>
                  </w:rPr>
                </w:rPrChange>
              </w:rPr>
              <w:pPrChange w:id="1610" w:author="威(×_×)" w:date="2021-03-19T17:45:27Z">
                <w:pPr>
                  <w:widowControl/>
                  <w:numPr>
                    <w:ilvl w:val="0"/>
                    <w:numId w:val="6"/>
                  </w:numPr>
                  <w:spacing w:after="156"/>
                  <w:jc w:val="left"/>
                  <w:textAlignment w:val="center"/>
                </w:pPr>
              </w:pPrChange>
            </w:pPr>
            <w:r>
              <w:rPr>
                <w:rFonts w:hint="default" w:ascii="Times New Roman" w:hAnsi="Times New Roman" w:eastAsia="微软雅黑" w:cs="Times New Roman"/>
                <w:kern w:val="0"/>
                <w:sz w:val="20"/>
                <w:szCs w:val="20"/>
                <w:rPrChange w:id="1612" w:author="威(×_×)" w:date="2021-03-18T17:49:20Z">
                  <w:rPr>
                    <w:rFonts w:hint="eastAsia" w:ascii="微软雅黑" w:hAnsi="微软雅黑" w:eastAsia="微软雅黑" w:cs="微软雅黑"/>
                    <w:kern w:val="0"/>
                    <w:sz w:val="20"/>
                    <w:szCs w:val="20"/>
                  </w:rPr>
                </w:rPrChange>
              </w:rPr>
              <w:t>提供2010年1月1日至公告截止之日为止（以合同签订时间为准）在建或已竣工同类公共建筑方案设计或设计（须含方案）业绩。业绩应充分体现参赛设计机构的水平、能力、创意，业绩总数不超过3个，超过3项的，只取前3项。</w:t>
            </w:r>
          </w:p>
          <w:p>
            <w:pPr>
              <w:widowControl/>
              <w:snapToGrid w:val="0"/>
              <w:spacing w:after="156"/>
              <w:jc w:val="left"/>
              <w:textAlignment w:val="center"/>
              <w:rPr>
                <w:rFonts w:ascii="Times New Roman" w:hAnsi="Times New Roman" w:eastAsia="微软雅黑" w:cs="Times New Roman"/>
                <w:sz w:val="20"/>
                <w:szCs w:val="20"/>
                <w:rPrChange w:id="1614" w:author="威(×_×)" w:date="2021-03-18T17:49:20Z">
                  <w:rPr>
                    <w:rFonts w:ascii="微软雅黑" w:hAnsi="微软雅黑" w:eastAsia="微软雅黑" w:cs="微软雅黑"/>
                    <w:sz w:val="20"/>
                    <w:szCs w:val="20"/>
                  </w:rPr>
                </w:rPrChange>
              </w:rPr>
              <w:pPrChange w:id="1613" w:author="威(×_×)" w:date="2021-03-19T17:45:27Z">
                <w:pPr>
                  <w:widowControl/>
                  <w:spacing w:after="156"/>
                  <w:jc w:val="left"/>
                  <w:textAlignment w:val="center"/>
                </w:pPr>
              </w:pPrChange>
            </w:pPr>
          </w:p>
        </w:tc>
        <w:tc>
          <w:tcPr>
            <w:tcW w:w="1276" w:type="dxa"/>
            <w:tcBorders>
              <w:top w:val="single" w:color="000000" w:sz="4" w:space="0"/>
              <w:left w:val="single" w:color="000000" w:sz="4" w:space="0"/>
              <w:bottom w:val="single" w:color="auto" w:sz="4" w:space="0"/>
              <w:right w:val="single" w:color="000000" w:sz="8" w:space="0"/>
            </w:tcBorders>
            <w:shd w:val="clear" w:color="auto" w:fill="FFFFFF"/>
            <w:tcMar>
              <w:top w:w="15" w:type="dxa"/>
              <w:left w:w="15" w:type="dxa"/>
              <w:right w:w="15" w:type="dxa"/>
            </w:tcMar>
            <w:vAlign w:val="center"/>
          </w:tcPr>
          <w:p>
            <w:pPr>
              <w:snapToGrid w:val="0"/>
              <w:spacing w:after="156"/>
              <w:jc w:val="left"/>
              <w:rPr>
                <w:rFonts w:ascii="Times New Roman" w:hAnsi="Times New Roman" w:eastAsia="微软雅黑" w:cs="Times New Roman"/>
                <w:kern w:val="0"/>
                <w:sz w:val="20"/>
                <w:szCs w:val="20"/>
                <w:rPrChange w:id="1616" w:author="威(×_×)" w:date="2021-03-18T17:49:20Z">
                  <w:rPr>
                    <w:rFonts w:ascii="微软雅黑" w:hAnsi="微软雅黑" w:eastAsia="微软雅黑" w:cs="微软雅黑"/>
                    <w:kern w:val="0"/>
                    <w:sz w:val="20"/>
                    <w:szCs w:val="20"/>
                  </w:rPr>
                </w:rPrChange>
              </w:rPr>
              <w:pPrChange w:id="1615" w:author="威(×_×)" w:date="2021-03-19T17:45:27Z">
                <w:pPr>
                  <w:spacing w:after="156"/>
                  <w:jc w:val="left"/>
                </w:pPr>
              </w:pPrChange>
            </w:pPr>
            <w:r>
              <w:rPr>
                <w:rFonts w:hint="default" w:ascii="Times New Roman" w:hAnsi="Times New Roman" w:eastAsia="微软雅黑" w:cs="Times New Roman"/>
                <w:kern w:val="0"/>
                <w:sz w:val="20"/>
                <w:szCs w:val="20"/>
                <w:rPrChange w:id="1617" w:author="威(×_×)" w:date="2021-03-18T17:49:20Z">
                  <w:rPr>
                    <w:rFonts w:hint="eastAsia" w:ascii="微软雅黑" w:hAnsi="微软雅黑" w:eastAsia="微软雅黑" w:cs="微软雅黑"/>
                    <w:kern w:val="0"/>
                    <w:sz w:val="20"/>
                    <w:szCs w:val="20"/>
                  </w:rPr>
                </w:rPrChange>
              </w:rPr>
              <w:t>上述类似业绩所获奖项总数不超过3项，超过3项的，只取前3项。</w:t>
            </w:r>
          </w:p>
          <w:p>
            <w:pPr>
              <w:snapToGrid w:val="0"/>
              <w:spacing w:after="156"/>
              <w:jc w:val="left"/>
              <w:rPr>
                <w:rFonts w:ascii="Times New Roman" w:hAnsi="Times New Roman" w:eastAsia="微软雅黑" w:cs="Times New Roman"/>
                <w:sz w:val="20"/>
                <w:szCs w:val="20"/>
                <w:rPrChange w:id="1619" w:author="威(×_×)" w:date="2021-03-18T17:49:20Z">
                  <w:rPr>
                    <w:rFonts w:ascii="微软雅黑" w:hAnsi="微软雅黑" w:eastAsia="微软雅黑" w:cs="微软雅黑"/>
                    <w:sz w:val="20"/>
                    <w:szCs w:val="20"/>
                  </w:rPr>
                </w:rPrChange>
              </w:rPr>
              <w:pPrChange w:id="1618" w:author="威(×_×)" w:date="2021-03-19T17:45:27Z">
                <w:pPr>
                  <w:spacing w:after="156"/>
                  <w:jc w:val="left"/>
                </w:pPr>
              </w:pPrChange>
            </w:pPr>
          </w:p>
        </w:tc>
        <w:tc>
          <w:tcPr>
            <w:tcW w:w="1276" w:type="dxa"/>
            <w:tcBorders>
              <w:top w:val="single" w:color="000000" w:sz="4" w:space="0"/>
              <w:left w:val="single" w:color="000000" w:sz="8" w:space="0"/>
              <w:bottom w:val="single" w:color="auto" w:sz="4" w:space="0"/>
              <w:right w:val="single" w:color="000000" w:sz="4" w:space="0"/>
            </w:tcBorders>
            <w:shd w:val="clear" w:color="auto" w:fill="FFFFFF"/>
            <w:tcMar>
              <w:top w:w="15" w:type="dxa"/>
              <w:left w:w="15" w:type="dxa"/>
              <w:right w:w="15" w:type="dxa"/>
            </w:tcMar>
            <w:vAlign w:val="center"/>
          </w:tcPr>
          <w:p>
            <w:pPr>
              <w:widowControl/>
              <w:snapToGrid w:val="0"/>
              <w:spacing w:after="156"/>
              <w:jc w:val="left"/>
              <w:textAlignment w:val="center"/>
              <w:rPr>
                <w:rFonts w:ascii="Times New Roman" w:hAnsi="Times New Roman" w:eastAsia="微软雅黑" w:cs="Times New Roman"/>
                <w:kern w:val="0"/>
                <w:sz w:val="20"/>
                <w:szCs w:val="20"/>
                <w:rPrChange w:id="1621" w:author="威(×_×)" w:date="2021-03-18T17:49:20Z">
                  <w:rPr>
                    <w:rFonts w:ascii="微软雅黑" w:hAnsi="微软雅黑" w:eastAsia="微软雅黑" w:cs="微软雅黑"/>
                    <w:kern w:val="0"/>
                    <w:sz w:val="20"/>
                    <w:szCs w:val="20"/>
                  </w:rPr>
                </w:rPrChange>
              </w:rPr>
              <w:pPrChange w:id="1620" w:author="威(×_×)" w:date="2021-03-19T17:45:27Z">
                <w:pPr>
                  <w:widowControl/>
                  <w:spacing w:after="156"/>
                  <w:jc w:val="left"/>
                  <w:textAlignment w:val="center"/>
                </w:pPr>
              </w:pPrChange>
            </w:pPr>
            <w:r>
              <w:rPr>
                <w:rFonts w:hint="default" w:ascii="Times New Roman" w:hAnsi="Times New Roman" w:eastAsia="微软雅黑" w:cs="Times New Roman"/>
                <w:kern w:val="0"/>
                <w:sz w:val="20"/>
                <w:szCs w:val="20"/>
                <w:rPrChange w:id="1622" w:author="威(×_×)" w:date="2021-03-18T17:49:20Z">
                  <w:rPr>
                    <w:rFonts w:hint="eastAsia" w:ascii="微软雅黑" w:hAnsi="微软雅黑" w:eastAsia="微软雅黑" w:cs="微软雅黑"/>
                    <w:kern w:val="0"/>
                    <w:sz w:val="20"/>
                    <w:szCs w:val="20"/>
                  </w:rPr>
                </w:rPrChange>
              </w:rPr>
              <w:t>1.注明人员所属设计机构。</w:t>
            </w:r>
            <w:r>
              <w:rPr>
                <w:rFonts w:hint="default" w:ascii="Times New Roman" w:hAnsi="Times New Roman" w:eastAsia="微软雅黑" w:cs="Times New Roman"/>
                <w:kern w:val="0"/>
                <w:sz w:val="20"/>
                <w:szCs w:val="20"/>
                <w:rPrChange w:id="162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624" w:author="威(×_×)" w:date="2021-03-18T17:49:20Z">
                  <w:rPr>
                    <w:rFonts w:hint="eastAsia" w:ascii="微软雅黑" w:hAnsi="微软雅黑" w:eastAsia="微软雅黑" w:cs="微软雅黑"/>
                    <w:kern w:val="0"/>
                    <w:sz w:val="20"/>
                    <w:szCs w:val="20"/>
                  </w:rPr>
                </w:rPrChange>
              </w:rPr>
              <w:t>2.项目负责人和主创设计师不可为同一人。</w:t>
            </w:r>
          </w:p>
          <w:p>
            <w:pPr>
              <w:widowControl/>
              <w:snapToGrid w:val="0"/>
              <w:spacing w:after="156"/>
              <w:jc w:val="left"/>
              <w:textAlignment w:val="center"/>
              <w:rPr>
                <w:rFonts w:ascii="Times New Roman" w:hAnsi="Times New Roman" w:eastAsia="微软雅黑" w:cs="Times New Roman"/>
                <w:sz w:val="20"/>
                <w:szCs w:val="20"/>
                <w:rPrChange w:id="1626" w:author="威(×_×)" w:date="2021-03-18T17:49:20Z">
                  <w:rPr>
                    <w:rFonts w:ascii="微软雅黑" w:hAnsi="微软雅黑" w:eastAsia="微软雅黑" w:cs="微软雅黑"/>
                    <w:sz w:val="20"/>
                    <w:szCs w:val="20"/>
                  </w:rPr>
                </w:rPrChange>
              </w:rPr>
              <w:pPrChange w:id="1625" w:author="威(×_×)" w:date="2021-03-19T17:45:27Z">
                <w:pPr>
                  <w:widowControl/>
                  <w:spacing w:after="156"/>
                  <w:jc w:val="left"/>
                  <w:textAlignment w:val="center"/>
                </w:pPr>
              </w:pPrChange>
            </w:pPr>
            <w:r>
              <w:rPr>
                <w:rFonts w:hint="default" w:ascii="Times New Roman" w:hAnsi="Times New Roman" w:eastAsia="微软雅黑" w:cs="Times New Roman"/>
                <w:kern w:val="0"/>
                <w:sz w:val="20"/>
                <w:szCs w:val="20"/>
                <w:rPrChange w:id="1627" w:author="威(×_×)" w:date="2021-03-18T17:49:20Z">
                  <w:rPr>
                    <w:rFonts w:hint="eastAsia" w:ascii="微软雅黑" w:hAnsi="微软雅黑" w:eastAsia="微软雅黑" w:cs="微软雅黑"/>
                    <w:kern w:val="0"/>
                    <w:sz w:val="20"/>
                    <w:szCs w:val="20"/>
                  </w:rPr>
                </w:rPrChange>
              </w:rPr>
              <w:br w:type="textWrapping"/>
            </w:r>
          </w:p>
        </w:tc>
        <w:tc>
          <w:tcPr>
            <w:tcW w:w="1417" w:type="dxa"/>
            <w:tcBorders>
              <w:top w:val="single" w:color="000000" w:sz="4" w:space="0"/>
              <w:left w:val="single" w:color="000000" w:sz="4" w:space="0"/>
              <w:bottom w:val="single" w:color="auto" w:sz="4" w:space="0"/>
              <w:right w:val="single" w:color="000000" w:sz="4" w:space="0"/>
            </w:tcBorders>
            <w:shd w:val="clear" w:color="auto" w:fill="FFFFFF"/>
            <w:tcMar>
              <w:top w:w="15" w:type="dxa"/>
              <w:left w:w="15" w:type="dxa"/>
              <w:right w:w="15" w:type="dxa"/>
            </w:tcMar>
            <w:vAlign w:val="center"/>
          </w:tcPr>
          <w:p>
            <w:pPr>
              <w:widowControl/>
              <w:snapToGrid w:val="0"/>
              <w:spacing w:after="156"/>
              <w:jc w:val="left"/>
              <w:textAlignment w:val="center"/>
              <w:rPr>
                <w:rFonts w:ascii="Times New Roman" w:hAnsi="Times New Roman" w:eastAsia="微软雅黑" w:cs="Times New Roman"/>
                <w:kern w:val="0"/>
                <w:sz w:val="20"/>
                <w:szCs w:val="20"/>
                <w:rPrChange w:id="1629" w:author="威(×_×)" w:date="2021-03-18T17:49:20Z">
                  <w:rPr>
                    <w:rFonts w:ascii="微软雅黑" w:hAnsi="微软雅黑" w:eastAsia="微软雅黑" w:cs="微软雅黑"/>
                    <w:kern w:val="0"/>
                    <w:sz w:val="20"/>
                    <w:szCs w:val="20"/>
                  </w:rPr>
                </w:rPrChange>
              </w:rPr>
              <w:pPrChange w:id="1628" w:author="威(×_×)" w:date="2021-03-19T17:45:27Z">
                <w:pPr>
                  <w:widowControl/>
                  <w:spacing w:after="156"/>
                  <w:jc w:val="left"/>
                  <w:textAlignment w:val="center"/>
                </w:pPr>
              </w:pPrChange>
            </w:pPr>
            <w:r>
              <w:rPr>
                <w:rFonts w:hint="default" w:ascii="Times New Roman" w:hAnsi="Times New Roman" w:eastAsia="微软雅黑" w:cs="Times New Roman"/>
                <w:kern w:val="0"/>
                <w:sz w:val="20"/>
                <w:szCs w:val="20"/>
                <w:rPrChange w:id="1630" w:author="威(×_×)" w:date="2021-03-18T17:49:20Z">
                  <w:rPr>
                    <w:rFonts w:hint="eastAsia" w:ascii="微软雅黑" w:hAnsi="微软雅黑" w:eastAsia="微软雅黑" w:cs="微软雅黑"/>
                    <w:kern w:val="0"/>
                    <w:sz w:val="20"/>
                    <w:szCs w:val="20"/>
                  </w:rPr>
                </w:rPrChange>
              </w:rPr>
              <w:t>项目负责人的同类公共建筑设计业绩，项目负责人的业绩总数不超过3项，超过3项的，只取前3项。</w:t>
            </w:r>
          </w:p>
          <w:p>
            <w:pPr>
              <w:widowControl/>
              <w:snapToGrid w:val="0"/>
              <w:spacing w:after="156"/>
              <w:jc w:val="left"/>
              <w:textAlignment w:val="center"/>
              <w:rPr>
                <w:rFonts w:ascii="Times New Roman" w:hAnsi="Times New Roman" w:eastAsia="微软雅黑" w:cs="Times New Roman"/>
                <w:sz w:val="20"/>
                <w:szCs w:val="20"/>
                <w:rPrChange w:id="1632" w:author="威(×_×)" w:date="2021-03-18T17:49:20Z">
                  <w:rPr>
                    <w:rFonts w:ascii="微软雅黑" w:hAnsi="微软雅黑" w:eastAsia="微软雅黑" w:cs="微软雅黑"/>
                    <w:sz w:val="20"/>
                    <w:szCs w:val="20"/>
                  </w:rPr>
                </w:rPrChange>
              </w:rPr>
              <w:pPrChange w:id="1631" w:author="威(×_×)" w:date="2021-03-19T17:45:27Z">
                <w:pPr>
                  <w:widowControl/>
                  <w:spacing w:after="156"/>
                  <w:jc w:val="left"/>
                  <w:textAlignment w:val="center"/>
                </w:pPr>
              </w:pPrChange>
            </w:pPr>
            <w:r>
              <w:rPr>
                <w:rFonts w:hint="default" w:ascii="Times New Roman" w:hAnsi="Times New Roman" w:eastAsia="微软雅黑" w:cs="Times New Roman"/>
                <w:kern w:val="0"/>
                <w:sz w:val="20"/>
                <w:szCs w:val="20"/>
                <w:rPrChange w:id="1633" w:author="威(×_×)" w:date="2021-03-18T17:49:20Z">
                  <w:rPr>
                    <w:rFonts w:hint="eastAsia" w:ascii="微软雅黑" w:hAnsi="微软雅黑" w:eastAsia="微软雅黑" w:cs="微软雅黑"/>
                    <w:kern w:val="0"/>
                    <w:sz w:val="20"/>
                    <w:szCs w:val="20"/>
                  </w:rPr>
                </w:rPrChange>
              </w:rPr>
              <w:br w:type="textWrapping"/>
            </w:r>
          </w:p>
        </w:tc>
        <w:tc>
          <w:tcPr>
            <w:tcW w:w="1134" w:type="dxa"/>
            <w:tcBorders>
              <w:top w:val="single" w:color="000000" w:sz="4" w:space="0"/>
              <w:left w:val="single" w:color="000000" w:sz="4" w:space="0"/>
              <w:bottom w:val="single" w:color="auto" w:sz="4" w:space="0"/>
              <w:right w:val="single" w:color="000000" w:sz="8" w:space="0"/>
            </w:tcBorders>
            <w:shd w:val="clear" w:color="auto" w:fill="FFFFFF"/>
            <w:tcMar>
              <w:top w:w="15" w:type="dxa"/>
              <w:left w:w="15" w:type="dxa"/>
              <w:right w:w="15" w:type="dxa"/>
            </w:tcMar>
            <w:vAlign w:val="center"/>
          </w:tcPr>
          <w:p>
            <w:pPr>
              <w:snapToGrid w:val="0"/>
              <w:spacing w:after="156"/>
              <w:jc w:val="center"/>
              <w:rPr>
                <w:rFonts w:ascii="Times New Roman" w:hAnsi="Times New Roman" w:eastAsia="微软雅黑" w:cs="Times New Roman"/>
                <w:kern w:val="0"/>
                <w:sz w:val="20"/>
                <w:szCs w:val="20"/>
                <w:rPrChange w:id="1635" w:author="威(×_×)" w:date="2021-03-18T17:49:20Z">
                  <w:rPr>
                    <w:rFonts w:ascii="微软雅黑" w:hAnsi="微软雅黑" w:eastAsia="微软雅黑" w:cs="微软雅黑"/>
                    <w:kern w:val="0"/>
                    <w:sz w:val="20"/>
                    <w:szCs w:val="20"/>
                  </w:rPr>
                </w:rPrChange>
              </w:rPr>
              <w:pPrChange w:id="1634" w:author="威(×_×)" w:date="2021-03-19T17:45:27Z">
                <w:pPr>
                  <w:spacing w:after="156"/>
                  <w:jc w:val="center"/>
                </w:pPr>
              </w:pPrChange>
            </w:pPr>
            <w:r>
              <w:rPr>
                <w:rFonts w:hint="default" w:ascii="Times New Roman" w:hAnsi="Times New Roman" w:eastAsia="微软雅黑" w:cs="Times New Roman"/>
                <w:kern w:val="0"/>
                <w:sz w:val="20"/>
                <w:szCs w:val="20"/>
                <w:rPrChange w:id="1636" w:author="威(×_×)" w:date="2021-03-18T17:49:20Z">
                  <w:rPr>
                    <w:rFonts w:hint="eastAsia" w:ascii="微软雅黑" w:hAnsi="微软雅黑" w:eastAsia="微软雅黑" w:cs="微软雅黑"/>
                    <w:kern w:val="0"/>
                    <w:sz w:val="20"/>
                    <w:szCs w:val="20"/>
                  </w:rPr>
                </w:rPrChange>
              </w:rPr>
              <w:t>荣誉证书、获奖证书总数不超过3项，超过3项的，只取前3项。</w:t>
            </w:r>
          </w:p>
          <w:p>
            <w:pPr>
              <w:snapToGrid w:val="0"/>
              <w:spacing w:after="156"/>
              <w:jc w:val="center"/>
              <w:rPr>
                <w:rFonts w:ascii="Times New Roman" w:hAnsi="Times New Roman" w:eastAsia="微软雅黑" w:cs="Times New Roman"/>
                <w:sz w:val="20"/>
                <w:szCs w:val="20"/>
                <w:rPrChange w:id="1638" w:author="威(×_×)" w:date="2021-03-18T17:49:20Z">
                  <w:rPr>
                    <w:rFonts w:ascii="微软雅黑" w:hAnsi="微软雅黑" w:eastAsia="微软雅黑" w:cs="微软雅黑"/>
                    <w:sz w:val="20"/>
                    <w:szCs w:val="20"/>
                  </w:rPr>
                </w:rPrChange>
              </w:rPr>
              <w:pPrChange w:id="1637" w:author="威(×_×)" w:date="2021-03-19T17:45:27Z">
                <w:pPr>
                  <w:spacing w:after="156"/>
                  <w:jc w:val="center"/>
                </w:pPr>
              </w:pPrChange>
            </w:pPr>
          </w:p>
        </w:tc>
        <w:tc>
          <w:tcPr>
            <w:tcW w:w="1276" w:type="dxa"/>
            <w:tcBorders>
              <w:top w:val="single" w:color="000000" w:sz="4" w:space="0"/>
              <w:left w:val="single" w:color="000000" w:sz="8" w:space="0"/>
              <w:bottom w:val="single" w:color="auto" w:sz="4" w:space="0"/>
              <w:right w:val="single" w:color="000000" w:sz="4" w:space="0"/>
            </w:tcBorders>
            <w:shd w:val="clear" w:color="auto" w:fill="FFFFFF"/>
            <w:tcMar>
              <w:top w:w="15" w:type="dxa"/>
              <w:left w:w="15" w:type="dxa"/>
              <w:right w:w="15" w:type="dxa"/>
            </w:tcMar>
            <w:vAlign w:val="center"/>
          </w:tcPr>
          <w:p>
            <w:pPr>
              <w:widowControl/>
              <w:numPr>
                <w:ilvl w:val="0"/>
                <w:numId w:val="7"/>
              </w:numPr>
              <w:snapToGrid w:val="0"/>
              <w:spacing w:after="156"/>
              <w:jc w:val="left"/>
              <w:textAlignment w:val="center"/>
              <w:rPr>
                <w:rFonts w:ascii="Times New Roman" w:hAnsi="Times New Roman" w:eastAsia="微软雅黑" w:cs="Times New Roman"/>
                <w:kern w:val="0"/>
                <w:sz w:val="20"/>
                <w:szCs w:val="20"/>
                <w:rPrChange w:id="1640" w:author="威(×_×)" w:date="2021-03-18T17:49:20Z">
                  <w:rPr>
                    <w:rFonts w:ascii="微软雅黑" w:hAnsi="微软雅黑" w:eastAsia="微软雅黑" w:cs="微软雅黑"/>
                    <w:kern w:val="0"/>
                    <w:sz w:val="20"/>
                    <w:szCs w:val="20"/>
                  </w:rPr>
                </w:rPrChange>
              </w:rPr>
              <w:pPrChange w:id="1639" w:author="威(×_×)" w:date="2021-03-19T17:45:27Z">
                <w:pPr>
                  <w:widowControl/>
                  <w:numPr>
                    <w:ilvl w:val="0"/>
                    <w:numId w:val="7"/>
                  </w:numPr>
                  <w:spacing w:after="156"/>
                  <w:jc w:val="left"/>
                  <w:textAlignment w:val="center"/>
                </w:pPr>
              </w:pPrChange>
            </w:pPr>
            <w:r>
              <w:rPr>
                <w:rFonts w:hint="default" w:ascii="Times New Roman" w:hAnsi="Times New Roman" w:eastAsia="微软雅黑" w:cs="Times New Roman"/>
                <w:kern w:val="0"/>
                <w:sz w:val="20"/>
                <w:szCs w:val="20"/>
                <w:rPrChange w:id="1641" w:author="威(×_×)" w:date="2021-03-18T17:49:20Z">
                  <w:rPr>
                    <w:rFonts w:hint="eastAsia" w:ascii="微软雅黑" w:hAnsi="微软雅黑" w:eastAsia="微软雅黑" w:cs="微软雅黑"/>
                    <w:kern w:val="0"/>
                    <w:sz w:val="20"/>
                    <w:szCs w:val="20"/>
                  </w:rPr>
                </w:rPrChange>
              </w:rPr>
              <w:t>注明人员所属设计机构。</w:t>
            </w:r>
            <w:r>
              <w:rPr>
                <w:rFonts w:hint="default" w:ascii="Times New Roman" w:hAnsi="Times New Roman" w:eastAsia="微软雅黑" w:cs="Times New Roman"/>
                <w:kern w:val="0"/>
                <w:sz w:val="20"/>
                <w:szCs w:val="20"/>
                <w:rPrChange w:id="1642"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643" w:author="威(×_×)" w:date="2021-03-18T17:49:20Z">
                  <w:rPr>
                    <w:rFonts w:hint="eastAsia" w:ascii="微软雅黑" w:hAnsi="微软雅黑" w:eastAsia="微软雅黑" w:cs="微软雅黑"/>
                    <w:kern w:val="0"/>
                    <w:sz w:val="20"/>
                    <w:szCs w:val="20"/>
                  </w:rPr>
                </w:rPrChange>
              </w:rPr>
              <w:t>2.项目负责人和主创设计师不可为同一人。</w:t>
            </w:r>
          </w:p>
          <w:p>
            <w:pPr>
              <w:widowControl/>
              <w:snapToGrid w:val="0"/>
              <w:spacing w:after="156"/>
              <w:jc w:val="left"/>
              <w:textAlignment w:val="center"/>
              <w:rPr>
                <w:rFonts w:ascii="Times New Roman" w:hAnsi="Times New Roman" w:eastAsia="微软雅黑" w:cs="Times New Roman"/>
                <w:kern w:val="0"/>
                <w:sz w:val="20"/>
                <w:szCs w:val="20"/>
                <w:rPrChange w:id="1645" w:author="威(×_×)" w:date="2021-03-18T17:49:20Z">
                  <w:rPr>
                    <w:rFonts w:ascii="微软雅黑" w:hAnsi="微软雅黑" w:eastAsia="微软雅黑" w:cs="微软雅黑"/>
                    <w:kern w:val="0"/>
                    <w:sz w:val="20"/>
                    <w:szCs w:val="20"/>
                  </w:rPr>
                </w:rPrChange>
              </w:rPr>
              <w:pPrChange w:id="1644" w:author="威(×_×)" w:date="2021-03-19T17:45:27Z">
                <w:pPr>
                  <w:widowControl/>
                  <w:spacing w:after="156"/>
                  <w:jc w:val="left"/>
                  <w:textAlignment w:val="center"/>
                </w:pPr>
              </w:pPrChange>
            </w:pPr>
            <w:r>
              <w:rPr>
                <w:rFonts w:hint="default" w:ascii="Times New Roman" w:hAnsi="Times New Roman" w:eastAsia="微软雅黑" w:cs="Times New Roman"/>
                <w:kern w:val="0"/>
                <w:sz w:val="20"/>
                <w:szCs w:val="20"/>
                <w:rPrChange w:id="1646" w:author="威(×_×)" w:date="2021-03-18T17:49:20Z">
                  <w:rPr>
                    <w:rFonts w:hint="eastAsia" w:ascii="微软雅黑" w:hAnsi="微软雅黑" w:eastAsia="微软雅黑" w:cs="微软雅黑"/>
                    <w:kern w:val="0"/>
                    <w:sz w:val="20"/>
                    <w:szCs w:val="20"/>
                  </w:rPr>
                </w:rPrChange>
              </w:rPr>
              <w:t>3.主创设计师不超过3名，超过3名的，只取前3名。</w:t>
            </w:r>
          </w:p>
          <w:p>
            <w:pPr>
              <w:widowControl/>
              <w:snapToGrid w:val="0"/>
              <w:spacing w:after="156"/>
              <w:jc w:val="left"/>
              <w:textAlignment w:val="center"/>
              <w:rPr>
                <w:rFonts w:ascii="Times New Roman" w:hAnsi="Times New Roman" w:eastAsia="微软雅黑" w:cs="Times New Roman"/>
                <w:sz w:val="20"/>
                <w:szCs w:val="20"/>
                <w:rPrChange w:id="1648" w:author="威(×_×)" w:date="2021-03-18T17:49:20Z">
                  <w:rPr>
                    <w:rFonts w:ascii="微软雅黑" w:hAnsi="微软雅黑" w:eastAsia="微软雅黑" w:cs="微软雅黑"/>
                    <w:sz w:val="20"/>
                    <w:szCs w:val="20"/>
                  </w:rPr>
                </w:rPrChange>
              </w:rPr>
              <w:pPrChange w:id="1647" w:author="威(×_×)" w:date="2021-03-19T17:45:27Z">
                <w:pPr>
                  <w:widowControl/>
                  <w:spacing w:after="156"/>
                  <w:jc w:val="left"/>
                  <w:textAlignment w:val="center"/>
                </w:pPr>
              </w:pPrChange>
            </w:pPr>
          </w:p>
        </w:tc>
        <w:tc>
          <w:tcPr>
            <w:tcW w:w="1417" w:type="dxa"/>
            <w:tcBorders>
              <w:top w:val="single" w:color="000000" w:sz="4" w:space="0"/>
              <w:left w:val="single" w:color="000000" w:sz="4" w:space="0"/>
              <w:bottom w:val="single" w:color="auto" w:sz="4" w:space="0"/>
              <w:right w:val="single" w:color="000000" w:sz="4" w:space="0"/>
            </w:tcBorders>
            <w:shd w:val="clear" w:color="auto" w:fill="FFFFFF"/>
            <w:tcMar>
              <w:top w:w="15" w:type="dxa"/>
              <w:left w:w="15" w:type="dxa"/>
              <w:right w:w="15" w:type="dxa"/>
            </w:tcMar>
            <w:vAlign w:val="center"/>
          </w:tcPr>
          <w:p>
            <w:pPr>
              <w:widowControl/>
              <w:snapToGrid w:val="0"/>
              <w:spacing w:after="156"/>
              <w:jc w:val="left"/>
              <w:textAlignment w:val="center"/>
              <w:rPr>
                <w:rFonts w:ascii="Times New Roman" w:hAnsi="Times New Roman" w:eastAsia="微软雅黑" w:cs="Times New Roman"/>
                <w:kern w:val="0"/>
                <w:sz w:val="20"/>
                <w:szCs w:val="20"/>
                <w:rPrChange w:id="1650" w:author="威(×_×)" w:date="2021-03-18T17:49:20Z">
                  <w:rPr>
                    <w:rFonts w:ascii="微软雅黑" w:hAnsi="微软雅黑" w:eastAsia="微软雅黑" w:cs="微软雅黑"/>
                    <w:kern w:val="0"/>
                    <w:sz w:val="20"/>
                    <w:szCs w:val="20"/>
                  </w:rPr>
                </w:rPrChange>
              </w:rPr>
              <w:pPrChange w:id="1649" w:author="威(×_×)" w:date="2021-03-19T17:45:27Z">
                <w:pPr>
                  <w:widowControl/>
                  <w:spacing w:after="156"/>
                  <w:jc w:val="left"/>
                  <w:textAlignment w:val="center"/>
                </w:pPr>
              </w:pPrChange>
            </w:pPr>
            <w:r>
              <w:rPr>
                <w:rFonts w:hint="default" w:ascii="Times New Roman" w:hAnsi="Times New Roman" w:eastAsia="微软雅黑" w:cs="Times New Roman"/>
                <w:kern w:val="0"/>
                <w:sz w:val="20"/>
                <w:szCs w:val="20"/>
                <w:rPrChange w:id="1651" w:author="威(×_×)" w:date="2021-03-18T17:49:20Z">
                  <w:rPr>
                    <w:rFonts w:hint="eastAsia" w:ascii="微软雅黑" w:hAnsi="微软雅黑" w:eastAsia="微软雅黑" w:cs="微软雅黑"/>
                    <w:kern w:val="0"/>
                    <w:sz w:val="20"/>
                    <w:szCs w:val="20"/>
                  </w:rPr>
                </w:rPrChange>
              </w:rPr>
              <w:t>每名主创设计师的同类公共建筑项目的设计业绩不超过1项，超过1项的，只取第1项。</w:t>
            </w:r>
          </w:p>
          <w:p>
            <w:pPr>
              <w:widowControl/>
              <w:snapToGrid w:val="0"/>
              <w:spacing w:after="156"/>
              <w:jc w:val="left"/>
              <w:textAlignment w:val="center"/>
              <w:rPr>
                <w:rFonts w:ascii="Times New Roman" w:hAnsi="Times New Roman" w:eastAsia="微软雅黑" w:cs="Times New Roman"/>
                <w:kern w:val="0"/>
                <w:sz w:val="20"/>
                <w:szCs w:val="20"/>
                <w:rPrChange w:id="1653" w:author="威(×_×)" w:date="2021-03-18T17:49:20Z">
                  <w:rPr>
                    <w:rFonts w:ascii="微软雅黑" w:hAnsi="微软雅黑" w:eastAsia="微软雅黑" w:cs="微软雅黑"/>
                    <w:kern w:val="0"/>
                    <w:sz w:val="20"/>
                    <w:szCs w:val="20"/>
                  </w:rPr>
                </w:rPrChange>
              </w:rPr>
              <w:pPrChange w:id="1652" w:author="威(×_×)" w:date="2021-03-19T17:45:27Z">
                <w:pPr>
                  <w:widowControl/>
                  <w:spacing w:after="156"/>
                  <w:jc w:val="left"/>
                  <w:textAlignment w:val="center"/>
                </w:pPr>
              </w:pPrChange>
            </w:pPr>
          </w:p>
        </w:tc>
        <w:tc>
          <w:tcPr>
            <w:tcW w:w="1134" w:type="dxa"/>
            <w:tcBorders>
              <w:top w:val="single" w:color="000000" w:sz="4" w:space="0"/>
              <w:left w:val="single" w:color="000000" w:sz="4" w:space="0"/>
              <w:bottom w:val="single" w:color="auto" w:sz="4" w:space="0"/>
              <w:right w:val="single" w:color="000000" w:sz="8" w:space="0"/>
            </w:tcBorders>
            <w:shd w:val="clear" w:color="auto" w:fill="FFFFFF"/>
            <w:tcMar>
              <w:top w:w="15" w:type="dxa"/>
              <w:left w:w="15" w:type="dxa"/>
              <w:right w:w="15" w:type="dxa"/>
            </w:tcMar>
            <w:vAlign w:val="center"/>
          </w:tcPr>
          <w:p>
            <w:pPr>
              <w:snapToGrid w:val="0"/>
              <w:spacing w:after="156"/>
              <w:jc w:val="center"/>
              <w:rPr>
                <w:rFonts w:ascii="Times New Roman" w:hAnsi="Times New Roman" w:eastAsia="微软雅黑" w:cs="Times New Roman"/>
                <w:kern w:val="0"/>
                <w:sz w:val="20"/>
                <w:szCs w:val="20"/>
                <w:rPrChange w:id="1655" w:author="威(×_×)" w:date="2021-03-18T17:49:20Z">
                  <w:rPr>
                    <w:rFonts w:ascii="微软雅黑" w:hAnsi="微软雅黑" w:eastAsia="微软雅黑" w:cs="微软雅黑"/>
                    <w:kern w:val="0"/>
                    <w:sz w:val="20"/>
                    <w:szCs w:val="20"/>
                  </w:rPr>
                </w:rPrChange>
              </w:rPr>
              <w:pPrChange w:id="1654" w:author="威(×_×)" w:date="2021-03-19T17:45:27Z">
                <w:pPr>
                  <w:spacing w:after="156"/>
                  <w:jc w:val="center"/>
                </w:pPr>
              </w:pPrChange>
            </w:pPr>
            <w:r>
              <w:rPr>
                <w:rFonts w:hint="default" w:ascii="Times New Roman" w:hAnsi="Times New Roman" w:eastAsia="微软雅黑" w:cs="Times New Roman"/>
                <w:kern w:val="0"/>
                <w:sz w:val="20"/>
                <w:szCs w:val="20"/>
                <w:rPrChange w:id="1656" w:author="威(×_×)" w:date="2021-03-18T17:49:20Z">
                  <w:rPr>
                    <w:rFonts w:hint="eastAsia" w:ascii="微软雅黑" w:hAnsi="微软雅黑" w:eastAsia="微软雅黑" w:cs="微软雅黑"/>
                    <w:kern w:val="0"/>
                    <w:sz w:val="20"/>
                    <w:szCs w:val="20"/>
                  </w:rPr>
                </w:rPrChange>
              </w:rPr>
              <w:t>每名主创设计师的荣誉证书、获奖证书应有对应主创设计师名字，不超过1项，超过1项的，只取第1项</w:t>
            </w:r>
          </w:p>
          <w:p>
            <w:pPr>
              <w:snapToGrid w:val="0"/>
              <w:spacing w:after="156"/>
              <w:jc w:val="left"/>
              <w:rPr>
                <w:rFonts w:ascii="Times New Roman" w:hAnsi="Times New Roman" w:eastAsia="微软雅黑" w:cs="Times New Roman"/>
                <w:kern w:val="0"/>
                <w:sz w:val="20"/>
                <w:szCs w:val="20"/>
                <w:rPrChange w:id="1658" w:author="威(×_×)" w:date="2021-03-18T17:49:20Z">
                  <w:rPr>
                    <w:rFonts w:ascii="微软雅黑" w:hAnsi="微软雅黑" w:eastAsia="微软雅黑" w:cs="微软雅黑"/>
                    <w:kern w:val="0"/>
                    <w:sz w:val="20"/>
                    <w:szCs w:val="20"/>
                  </w:rPr>
                </w:rPrChange>
              </w:rPr>
              <w:pPrChange w:id="1657" w:author="威(×_×)" w:date="2021-03-19T17:45:27Z">
                <w:pPr>
                  <w:spacing w:after="156"/>
                  <w:jc w:val="left"/>
                </w:pPr>
              </w:pPrChange>
            </w:pPr>
          </w:p>
        </w:tc>
        <w:tc>
          <w:tcPr>
            <w:tcW w:w="709" w:type="dxa"/>
            <w:tcBorders>
              <w:top w:val="single" w:color="000000" w:sz="4" w:space="0"/>
              <w:left w:val="single" w:color="000000" w:sz="4" w:space="0"/>
              <w:bottom w:val="single" w:color="auto" w:sz="4" w:space="0"/>
              <w:right w:val="single" w:color="000000" w:sz="8" w:space="0"/>
            </w:tcBorders>
            <w:shd w:val="clear" w:color="auto" w:fill="FFFFFF"/>
            <w:vAlign w:val="center"/>
          </w:tcPr>
          <w:p>
            <w:pPr>
              <w:snapToGrid w:val="0"/>
              <w:spacing w:after="156"/>
              <w:jc w:val="center"/>
              <w:rPr>
                <w:rFonts w:ascii="Times New Roman" w:hAnsi="Times New Roman" w:eastAsia="微软雅黑" w:cs="Times New Roman"/>
                <w:sz w:val="20"/>
                <w:szCs w:val="20"/>
                <w:rPrChange w:id="1660" w:author="威(×_×)" w:date="2021-03-18T17:49:20Z">
                  <w:rPr>
                    <w:rFonts w:ascii="微软雅黑" w:hAnsi="微软雅黑" w:eastAsia="微软雅黑" w:cs="微软雅黑"/>
                    <w:sz w:val="20"/>
                    <w:szCs w:val="20"/>
                  </w:rPr>
                </w:rPrChange>
              </w:rPr>
              <w:pPrChange w:id="1659" w:author="威(×_×)" w:date="2021-03-19T17:45:27Z">
                <w:pPr>
                  <w:spacing w:after="156"/>
                  <w:jc w:val="center"/>
                </w:pPr>
              </w:pPrChange>
            </w:pPr>
            <w:r>
              <w:rPr>
                <w:rFonts w:hint="default" w:ascii="Times New Roman" w:hAnsi="Times New Roman" w:eastAsia="微软雅黑" w:cs="Times New Roman"/>
                <w:sz w:val="20"/>
                <w:szCs w:val="20"/>
                <w:rPrChange w:id="1661" w:author="威(×_×)" w:date="2021-03-18T17:49:20Z">
                  <w:rPr>
                    <w:rFonts w:hint="eastAsia" w:ascii="微软雅黑" w:hAnsi="微软雅黑" w:eastAsia="微软雅黑" w:cs="微软雅黑"/>
                    <w:sz w:val="20"/>
                    <w:szCs w:val="20"/>
                  </w:rPr>
                </w:rPrChange>
              </w:rPr>
              <w:t>填写说明提交时可删除</w:t>
            </w:r>
          </w:p>
          <w:p>
            <w:pPr>
              <w:snapToGrid w:val="0"/>
              <w:spacing w:after="156"/>
              <w:jc w:val="center"/>
              <w:rPr>
                <w:rFonts w:ascii="Times New Roman" w:hAnsi="Times New Roman" w:eastAsia="微软雅黑" w:cs="Times New Roman"/>
                <w:sz w:val="20"/>
                <w:szCs w:val="20"/>
                <w:rPrChange w:id="1663" w:author="威(×_×)" w:date="2021-03-18T17:49:20Z">
                  <w:rPr>
                    <w:rFonts w:ascii="微软雅黑" w:hAnsi="微软雅黑" w:eastAsia="微软雅黑" w:cs="微软雅黑"/>
                    <w:sz w:val="20"/>
                    <w:szCs w:val="20"/>
                  </w:rPr>
                </w:rPrChange>
              </w:rPr>
              <w:pPrChange w:id="1662" w:author="威(×_×)" w:date="2021-03-19T17:45:27Z">
                <w:pPr>
                  <w:spacing w:after="156"/>
                  <w:jc w:val="center"/>
                </w:pPr>
              </w:pPrChange>
            </w:pPr>
          </w:p>
        </w:tc>
      </w:tr>
      <w:tr>
        <w:tblPrEx>
          <w:tblCellMar>
            <w:top w:w="0" w:type="dxa"/>
            <w:left w:w="0" w:type="dxa"/>
            <w:bottom w:w="0" w:type="dxa"/>
            <w:right w:w="0" w:type="dxa"/>
          </w:tblCellMar>
        </w:tblPrEx>
        <w:trPr>
          <w:trHeight w:val="3385" w:hRule="atLeast"/>
        </w:trPr>
        <w:tc>
          <w:tcPr>
            <w:tcW w:w="1276"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b/>
                <w:kern w:val="0"/>
                <w:sz w:val="20"/>
                <w:szCs w:val="20"/>
                <w:rPrChange w:id="1665" w:author="威(×_×)" w:date="2021-03-18T17:49:20Z">
                  <w:rPr>
                    <w:rFonts w:ascii="微软雅黑" w:hAnsi="微软雅黑" w:eastAsia="微软雅黑" w:cs="微软雅黑"/>
                    <w:b/>
                    <w:kern w:val="0"/>
                    <w:sz w:val="20"/>
                    <w:szCs w:val="20"/>
                  </w:rPr>
                </w:rPrChange>
              </w:rPr>
              <w:pPrChange w:id="1664" w:author="威(×_×)" w:date="2021-03-19T17:45:27Z">
                <w:pPr>
                  <w:widowControl/>
                  <w:spacing w:afterLines="0" w:line="240" w:lineRule="auto"/>
                  <w:jc w:val="left"/>
                  <w:textAlignment w:val="center"/>
                </w:pPr>
              </w:pPrChange>
            </w:pPr>
            <w:r>
              <w:rPr>
                <w:rFonts w:hint="default" w:ascii="Times New Roman" w:hAnsi="Times New Roman" w:eastAsia="微软雅黑" w:cs="Times New Roman"/>
                <w:b/>
                <w:kern w:val="0"/>
                <w:sz w:val="20"/>
                <w:szCs w:val="20"/>
                <w:rPrChange w:id="1666" w:author="威(×_×)" w:date="2021-03-18T17:49:20Z">
                  <w:rPr>
                    <w:rFonts w:hint="eastAsia" w:ascii="微软雅黑" w:hAnsi="微软雅黑" w:eastAsia="微软雅黑" w:cs="微软雅黑"/>
                    <w:b/>
                    <w:kern w:val="0"/>
                    <w:sz w:val="20"/>
                    <w:szCs w:val="20"/>
                  </w:rPr>
                </w:rPrChange>
              </w:rPr>
              <w:t>例：</w:t>
            </w:r>
            <w:r>
              <w:rPr>
                <w:rFonts w:hint="default" w:ascii="Times New Roman" w:hAnsi="Times New Roman" w:eastAsia="微软雅黑" w:cs="Times New Roman"/>
                <w:b/>
                <w:kern w:val="0"/>
                <w:sz w:val="20"/>
                <w:szCs w:val="20"/>
                <w:rPrChange w:id="1667" w:author="威(×_×)" w:date="2021-03-18T17:49:20Z">
                  <w:rPr>
                    <w:rFonts w:hint="eastAsia" w:ascii="微软雅黑" w:hAnsi="微软雅黑" w:eastAsia="微软雅黑" w:cs="微软雅黑"/>
                    <w:b/>
                    <w:kern w:val="0"/>
                    <w:sz w:val="20"/>
                    <w:szCs w:val="20"/>
                  </w:rPr>
                </w:rPrChange>
              </w:rPr>
              <w:br w:type="textWrapping"/>
            </w:r>
            <w:r>
              <w:rPr>
                <w:rFonts w:hint="default" w:ascii="Times New Roman" w:hAnsi="Times New Roman" w:eastAsia="微软雅黑" w:cs="Times New Roman"/>
                <w:b/>
                <w:kern w:val="0"/>
                <w:sz w:val="20"/>
                <w:szCs w:val="20"/>
                <w:rPrChange w:id="1668" w:author="威(×_×)" w:date="2021-03-18T17:49:20Z">
                  <w:rPr>
                    <w:rFonts w:hint="eastAsia" w:ascii="微软雅黑" w:hAnsi="微软雅黑" w:eastAsia="微软雅黑" w:cs="微软雅黑"/>
                    <w:b/>
                    <w:kern w:val="0"/>
                    <w:sz w:val="20"/>
                    <w:szCs w:val="20"/>
                  </w:rPr>
                </w:rPrChange>
              </w:rPr>
              <w:t>（牵头设计机构名称）A</w:t>
            </w:r>
            <w:del w:id="1669" w:author="威(×_×)" w:date="2021-03-18T17:34:36Z">
              <w:r>
                <w:rPr>
                  <w:rFonts w:hint="default" w:ascii="Times New Roman" w:hAnsi="Times New Roman" w:eastAsia="微软雅黑" w:cs="Times New Roman"/>
                  <w:b/>
                  <w:kern w:val="0"/>
                  <w:sz w:val="20"/>
                  <w:szCs w:val="20"/>
                  <w:lang w:val="en-US"/>
                  <w:rPrChange w:id="1670" w:author="威(×_×)" w:date="2021-03-18T17:49:20Z">
                    <w:rPr>
                      <w:rFonts w:hint="default" w:ascii="微软雅黑" w:hAnsi="微软雅黑" w:eastAsia="微软雅黑" w:cs="微软雅黑"/>
                      <w:b/>
                      <w:kern w:val="0"/>
                      <w:sz w:val="20"/>
                      <w:szCs w:val="20"/>
                      <w:lang w:val="en-US"/>
                    </w:rPr>
                  </w:rPrChange>
                </w:rPr>
                <w:delText>公司</w:delText>
              </w:r>
            </w:del>
            <w:ins w:id="1671" w:author="威(×_×)" w:date="2021-03-18T17:34:40Z">
              <w:r>
                <w:rPr>
                  <w:rFonts w:hint="default" w:ascii="Times New Roman" w:hAnsi="Times New Roman" w:eastAsia="微软雅黑" w:cs="Times New Roman"/>
                  <w:b/>
                  <w:kern w:val="0"/>
                  <w:sz w:val="20"/>
                  <w:szCs w:val="20"/>
                  <w:lang w:val="en-US" w:eastAsia="zh-CN"/>
                  <w:rPrChange w:id="1672" w:author="威(×_×)" w:date="2021-03-18T17:49:20Z">
                    <w:rPr>
                      <w:rFonts w:hint="eastAsia" w:ascii="微软雅黑" w:hAnsi="微软雅黑" w:eastAsia="微软雅黑" w:cs="微软雅黑"/>
                      <w:b/>
                      <w:kern w:val="0"/>
                      <w:sz w:val="20"/>
                      <w:szCs w:val="20"/>
                      <w:lang w:val="en-US" w:eastAsia="zh-CN"/>
                    </w:rPr>
                  </w:rPrChange>
                </w:rPr>
                <w:t>设计</w:t>
              </w:r>
            </w:ins>
            <w:ins w:id="1673" w:author="威(×_×)" w:date="2021-03-18T17:34:45Z">
              <w:r>
                <w:rPr>
                  <w:rFonts w:hint="default" w:ascii="Times New Roman" w:hAnsi="Times New Roman" w:eastAsia="微软雅黑" w:cs="Times New Roman"/>
                  <w:b/>
                  <w:kern w:val="0"/>
                  <w:sz w:val="20"/>
                  <w:szCs w:val="20"/>
                  <w:lang w:val="en-US" w:eastAsia="zh-CN"/>
                  <w:rPrChange w:id="1674" w:author="威(×_×)" w:date="2021-03-18T17:49:20Z">
                    <w:rPr>
                      <w:rFonts w:hint="eastAsia" w:ascii="微软雅黑" w:hAnsi="微软雅黑" w:eastAsia="微软雅黑" w:cs="微软雅黑"/>
                      <w:b/>
                      <w:kern w:val="0"/>
                      <w:sz w:val="20"/>
                      <w:szCs w:val="20"/>
                      <w:lang w:val="en-US" w:eastAsia="zh-CN"/>
                    </w:rPr>
                  </w:rPrChange>
                </w:rPr>
                <w:t>机构</w:t>
              </w:r>
            </w:ins>
            <w:r>
              <w:rPr>
                <w:rFonts w:hint="default" w:ascii="Times New Roman" w:hAnsi="Times New Roman" w:eastAsia="微软雅黑" w:cs="Times New Roman"/>
                <w:b/>
                <w:kern w:val="0"/>
                <w:sz w:val="20"/>
                <w:szCs w:val="20"/>
                <w:rPrChange w:id="1675" w:author="威(×_×)" w:date="2021-03-18T17:49:20Z">
                  <w:rPr>
                    <w:rFonts w:hint="eastAsia" w:ascii="微软雅黑" w:hAnsi="微软雅黑" w:eastAsia="微软雅黑" w:cs="微软雅黑"/>
                    <w:b/>
                    <w:kern w:val="0"/>
                    <w:sz w:val="20"/>
                    <w:szCs w:val="20"/>
                  </w:rPr>
                </w:rPrChange>
              </w:rPr>
              <w:br w:type="textWrapping"/>
            </w:r>
            <w:r>
              <w:rPr>
                <w:rFonts w:hint="default" w:ascii="Times New Roman" w:hAnsi="Times New Roman" w:eastAsia="微软雅黑" w:cs="Times New Roman"/>
                <w:b/>
                <w:kern w:val="0"/>
                <w:sz w:val="20"/>
                <w:szCs w:val="20"/>
                <w:rPrChange w:id="1676" w:author="威(×_×)" w:date="2021-03-18T17:49:20Z">
                  <w:rPr>
                    <w:rFonts w:hint="eastAsia" w:ascii="微软雅黑" w:hAnsi="微软雅黑" w:eastAsia="微软雅黑" w:cs="微软雅黑"/>
                    <w:b/>
                    <w:kern w:val="0"/>
                    <w:sz w:val="20"/>
                    <w:szCs w:val="20"/>
                  </w:rPr>
                </w:rPrChange>
              </w:rPr>
              <w:t>+</w:t>
            </w:r>
            <w:r>
              <w:rPr>
                <w:rFonts w:hint="default" w:ascii="Times New Roman" w:hAnsi="Times New Roman" w:eastAsia="微软雅黑" w:cs="Times New Roman"/>
                <w:b/>
                <w:kern w:val="0"/>
                <w:sz w:val="20"/>
                <w:szCs w:val="20"/>
                <w:rPrChange w:id="1677" w:author="威(×_×)" w:date="2021-03-18T17:49:20Z">
                  <w:rPr>
                    <w:rFonts w:hint="eastAsia" w:ascii="微软雅黑" w:hAnsi="微软雅黑" w:eastAsia="微软雅黑" w:cs="微软雅黑"/>
                    <w:b/>
                    <w:kern w:val="0"/>
                    <w:sz w:val="20"/>
                    <w:szCs w:val="20"/>
                  </w:rPr>
                </w:rPrChange>
              </w:rPr>
              <w:br w:type="textWrapping"/>
            </w:r>
            <w:r>
              <w:rPr>
                <w:rFonts w:hint="default" w:ascii="Times New Roman" w:hAnsi="Times New Roman" w:eastAsia="微软雅黑" w:cs="Times New Roman"/>
                <w:b/>
                <w:kern w:val="0"/>
                <w:sz w:val="20"/>
                <w:szCs w:val="20"/>
                <w:rPrChange w:id="1678" w:author="威(×_×)" w:date="2021-03-18T17:49:20Z">
                  <w:rPr>
                    <w:rFonts w:hint="eastAsia" w:ascii="微软雅黑" w:hAnsi="微软雅黑" w:eastAsia="微软雅黑" w:cs="微软雅黑"/>
                    <w:b/>
                    <w:kern w:val="0"/>
                    <w:sz w:val="20"/>
                    <w:szCs w:val="20"/>
                  </w:rPr>
                </w:rPrChange>
              </w:rPr>
              <w:t>（联合团队成员名称）B</w:t>
            </w:r>
            <w:ins w:id="1679" w:author="威(×_×)" w:date="2021-03-18T17:34:49Z">
              <w:r>
                <w:rPr>
                  <w:rFonts w:hint="default" w:ascii="Times New Roman" w:hAnsi="Times New Roman" w:eastAsia="微软雅黑" w:cs="Times New Roman"/>
                  <w:b/>
                  <w:kern w:val="0"/>
                  <w:sz w:val="20"/>
                  <w:szCs w:val="20"/>
                  <w:lang w:val="en-US" w:eastAsia="zh-CN"/>
                  <w:rPrChange w:id="1680" w:author="威(×_×)" w:date="2021-03-18T17:49:20Z">
                    <w:rPr>
                      <w:rFonts w:hint="eastAsia" w:ascii="微软雅黑" w:hAnsi="微软雅黑" w:eastAsia="微软雅黑" w:cs="微软雅黑"/>
                      <w:b/>
                      <w:kern w:val="0"/>
                      <w:sz w:val="20"/>
                      <w:szCs w:val="20"/>
                      <w:lang w:val="en-US" w:eastAsia="zh-CN"/>
                    </w:rPr>
                  </w:rPrChange>
                </w:rPr>
                <w:t>设计机构</w:t>
              </w:r>
            </w:ins>
            <w:del w:id="1681" w:author="威(×_×)" w:date="2021-03-18T17:34:49Z">
              <w:r>
                <w:rPr>
                  <w:rFonts w:hint="default" w:ascii="Times New Roman" w:hAnsi="Times New Roman" w:eastAsia="微软雅黑" w:cs="Times New Roman"/>
                  <w:b/>
                  <w:kern w:val="0"/>
                  <w:sz w:val="20"/>
                  <w:szCs w:val="20"/>
                  <w:rPrChange w:id="1682" w:author="威(×_×)" w:date="2021-03-18T17:49:20Z">
                    <w:rPr>
                      <w:rFonts w:hint="eastAsia" w:ascii="微软雅黑" w:hAnsi="微软雅黑" w:eastAsia="微软雅黑" w:cs="微软雅黑"/>
                      <w:b/>
                      <w:kern w:val="0"/>
                      <w:sz w:val="20"/>
                      <w:szCs w:val="20"/>
                    </w:rPr>
                  </w:rPrChange>
                </w:rPr>
                <w:delText>公司</w:delText>
              </w:r>
            </w:del>
          </w:p>
          <w:p>
            <w:pPr>
              <w:widowControl/>
              <w:snapToGrid w:val="0"/>
              <w:spacing w:afterLines="0" w:line="240" w:lineRule="auto"/>
              <w:jc w:val="left"/>
              <w:textAlignment w:val="center"/>
              <w:rPr>
                <w:rFonts w:ascii="Times New Roman" w:hAnsi="Times New Roman" w:eastAsia="微软雅黑" w:cs="Times New Roman"/>
                <w:b/>
                <w:kern w:val="0"/>
                <w:sz w:val="20"/>
                <w:szCs w:val="20"/>
                <w:rPrChange w:id="1684" w:author="威(×_×)" w:date="2021-03-18T17:49:20Z">
                  <w:rPr>
                    <w:rFonts w:ascii="微软雅黑" w:hAnsi="微软雅黑" w:eastAsia="微软雅黑" w:cs="微软雅黑"/>
                    <w:b/>
                    <w:kern w:val="0"/>
                    <w:sz w:val="20"/>
                    <w:szCs w:val="20"/>
                  </w:rPr>
                </w:rPrChange>
              </w:rPr>
              <w:pPrChange w:id="1683" w:author="威(×_×)" w:date="2021-03-19T17:45:27Z">
                <w:pPr>
                  <w:widowControl/>
                  <w:spacing w:afterLines="0" w:line="240" w:lineRule="auto"/>
                  <w:jc w:val="left"/>
                  <w:textAlignment w:val="center"/>
                </w:pPr>
              </w:pPrChange>
            </w:pPr>
            <w:r>
              <w:rPr>
                <w:rFonts w:hint="default" w:ascii="Times New Roman" w:hAnsi="Times New Roman" w:eastAsia="微软雅黑" w:cs="Times New Roman"/>
                <w:b/>
                <w:kern w:val="0"/>
                <w:sz w:val="20"/>
                <w:szCs w:val="20"/>
                <w:rPrChange w:id="1685" w:author="威(×_×)" w:date="2021-03-18T17:49:20Z">
                  <w:rPr>
                    <w:rFonts w:hint="eastAsia" w:ascii="微软雅黑" w:hAnsi="微软雅黑" w:eastAsia="微软雅黑" w:cs="微软雅黑"/>
                    <w:b/>
                    <w:kern w:val="0"/>
                    <w:sz w:val="20"/>
                    <w:szCs w:val="20"/>
                  </w:rPr>
                </w:rPrChange>
              </w:rPr>
              <w:t>+</w:t>
            </w:r>
            <w:r>
              <w:rPr>
                <w:rFonts w:hint="default" w:ascii="Times New Roman" w:hAnsi="Times New Roman" w:eastAsia="微软雅黑" w:cs="Times New Roman"/>
                <w:b/>
                <w:kern w:val="0"/>
                <w:sz w:val="20"/>
                <w:szCs w:val="20"/>
                <w:rPrChange w:id="1686" w:author="威(×_×)" w:date="2021-03-18T17:49:20Z">
                  <w:rPr>
                    <w:rFonts w:hint="eastAsia" w:ascii="微软雅黑" w:hAnsi="微软雅黑" w:eastAsia="微软雅黑" w:cs="微软雅黑"/>
                    <w:b/>
                    <w:kern w:val="0"/>
                    <w:sz w:val="20"/>
                    <w:szCs w:val="20"/>
                  </w:rPr>
                </w:rPrChange>
              </w:rPr>
              <w:br w:type="textWrapping"/>
            </w:r>
            <w:r>
              <w:rPr>
                <w:rFonts w:hint="default" w:ascii="Times New Roman" w:hAnsi="Times New Roman" w:eastAsia="微软雅黑" w:cs="Times New Roman"/>
                <w:b/>
                <w:kern w:val="0"/>
                <w:sz w:val="20"/>
                <w:szCs w:val="20"/>
                <w:rPrChange w:id="1687" w:author="威(×_×)" w:date="2021-03-18T17:49:20Z">
                  <w:rPr>
                    <w:rFonts w:hint="eastAsia" w:ascii="微软雅黑" w:hAnsi="微软雅黑" w:eastAsia="微软雅黑" w:cs="微软雅黑"/>
                    <w:b/>
                    <w:kern w:val="0"/>
                    <w:sz w:val="20"/>
                    <w:szCs w:val="20"/>
                  </w:rPr>
                </w:rPrChange>
              </w:rPr>
              <w:t>（联合团队成员名称）C</w:t>
            </w:r>
            <w:ins w:id="1688" w:author="威(×_×)" w:date="2021-03-18T17:34:51Z">
              <w:r>
                <w:rPr>
                  <w:rFonts w:hint="default" w:ascii="Times New Roman" w:hAnsi="Times New Roman" w:eastAsia="微软雅黑" w:cs="Times New Roman"/>
                  <w:b/>
                  <w:kern w:val="0"/>
                  <w:sz w:val="20"/>
                  <w:szCs w:val="20"/>
                  <w:lang w:val="en-US" w:eastAsia="zh-CN"/>
                  <w:rPrChange w:id="1689" w:author="威(×_×)" w:date="2021-03-18T17:49:20Z">
                    <w:rPr>
                      <w:rFonts w:hint="eastAsia" w:ascii="微软雅黑" w:hAnsi="微软雅黑" w:eastAsia="微软雅黑" w:cs="微软雅黑"/>
                      <w:b/>
                      <w:kern w:val="0"/>
                      <w:sz w:val="20"/>
                      <w:szCs w:val="20"/>
                      <w:lang w:val="en-US" w:eastAsia="zh-CN"/>
                    </w:rPr>
                  </w:rPrChange>
                </w:rPr>
                <w:t>设计机构</w:t>
              </w:r>
            </w:ins>
            <w:del w:id="1690" w:author="威(×_×)" w:date="2021-03-18T17:34:51Z">
              <w:r>
                <w:rPr>
                  <w:rFonts w:hint="default" w:ascii="Times New Roman" w:hAnsi="Times New Roman" w:eastAsia="微软雅黑" w:cs="Times New Roman"/>
                  <w:b/>
                  <w:kern w:val="0"/>
                  <w:sz w:val="20"/>
                  <w:szCs w:val="20"/>
                  <w:rPrChange w:id="1691" w:author="威(×_×)" w:date="2021-03-18T17:49:20Z">
                    <w:rPr>
                      <w:rFonts w:hint="eastAsia" w:ascii="微软雅黑" w:hAnsi="微软雅黑" w:eastAsia="微软雅黑" w:cs="微软雅黑"/>
                      <w:b/>
                      <w:kern w:val="0"/>
                      <w:sz w:val="20"/>
                      <w:szCs w:val="20"/>
                    </w:rPr>
                  </w:rPrChange>
                </w:rPr>
                <w:delText>公司</w:delText>
              </w:r>
            </w:del>
          </w:p>
          <w:p>
            <w:pPr>
              <w:widowControl/>
              <w:snapToGrid w:val="0"/>
              <w:spacing w:afterLines="0" w:line="240" w:lineRule="auto"/>
              <w:jc w:val="left"/>
              <w:textAlignment w:val="center"/>
              <w:rPr>
                <w:rFonts w:ascii="Times New Roman" w:hAnsi="Times New Roman" w:eastAsia="微软雅黑" w:cs="Times New Roman"/>
                <w:b/>
                <w:sz w:val="20"/>
                <w:szCs w:val="20"/>
                <w:rPrChange w:id="1693" w:author="威(×_×)" w:date="2021-03-18T17:49:20Z">
                  <w:rPr>
                    <w:rFonts w:ascii="微软雅黑" w:hAnsi="微软雅黑" w:eastAsia="微软雅黑" w:cs="微软雅黑"/>
                    <w:b/>
                    <w:sz w:val="20"/>
                    <w:szCs w:val="20"/>
                  </w:rPr>
                </w:rPrChange>
              </w:rPr>
              <w:pPrChange w:id="1692" w:author="威(×_×)" w:date="2021-03-19T17:45:27Z">
                <w:pPr>
                  <w:widowControl/>
                  <w:spacing w:afterLines="0" w:line="240" w:lineRule="auto"/>
                  <w:jc w:val="left"/>
                  <w:textAlignment w:val="center"/>
                </w:pPr>
              </w:pPrChange>
            </w:pPr>
          </w:p>
        </w:tc>
        <w:tc>
          <w:tcPr>
            <w:tcW w:w="851"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695" w:author="威(×_×)" w:date="2021-03-18T17:49:20Z">
                  <w:rPr>
                    <w:rFonts w:ascii="微软雅黑" w:hAnsi="微软雅黑" w:eastAsia="微软雅黑" w:cs="微软雅黑"/>
                    <w:kern w:val="0"/>
                    <w:sz w:val="20"/>
                    <w:szCs w:val="20"/>
                  </w:rPr>
                </w:rPrChange>
              </w:rPr>
              <w:pPrChange w:id="1694"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696"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697"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698" w:author="威(×_×)" w:date="2021-03-18T17:49:20Z">
                  <w:rPr>
                    <w:rFonts w:hint="eastAsia" w:ascii="微软雅黑" w:hAnsi="微软雅黑" w:eastAsia="微软雅黑" w:cs="微软雅黑"/>
                    <w:kern w:val="0"/>
                    <w:sz w:val="20"/>
                    <w:szCs w:val="20"/>
                  </w:rPr>
                </w:rPrChange>
              </w:rPr>
              <w:t>中国成都</w:t>
            </w:r>
            <w:r>
              <w:rPr>
                <w:rFonts w:hint="default" w:ascii="Times New Roman" w:hAnsi="Times New Roman" w:eastAsia="微软雅黑" w:cs="Times New Roman"/>
                <w:kern w:val="0"/>
                <w:sz w:val="20"/>
                <w:szCs w:val="20"/>
                <w:rPrChange w:id="1699"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00" w:author="威(×_×)" w:date="2021-03-18T17:49:20Z">
                  <w:rPr>
                    <w:rFonts w:hint="eastAsia" w:ascii="微软雅黑" w:hAnsi="微软雅黑" w:eastAsia="微软雅黑" w:cs="微软雅黑"/>
                    <w:kern w:val="0"/>
                    <w:sz w:val="20"/>
                    <w:szCs w:val="20"/>
                  </w:rPr>
                </w:rPrChange>
              </w:rPr>
              <w:t>+</w:t>
            </w:r>
            <w:r>
              <w:rPr>
                <w:rFonts w:hint="default" w:ascii="Times New Roman" w:hAnsi="Times New Roman" w:eastAsia="微软雅黑" w:cs="Times New Roman"/>
                <w:kern w:val="0"/>
                <w:sz w:val="20"/>
                <w:szCs w:val="20"/>
                <w:rPrChange w:id="1701"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02" w:author="威(×_×)" w:date="2021-03-18T17:49:20Z">
                  <w:rPr>
                    <w:rFonts w:hint="eastAsia" w:ascii="微软雅黑" w:hAnsi="微软雅黑" w:eastAsia="微软雅黑" w:cs="微软雅黑"/>
                    <w:kern w:val="0"/>
                    <w:sz w:val="20"/>
                    <w:szCs w:val="20"/>
                  </w:rPr>
                </w:rPrChange>
              </w:rPr>
              <w:t>中国香港</w:t>
            </w:r>
          </w:p>
          <w:p>
            <w:pPr>
              <w:widowControl/>
              <w:snapToGrid w:val="0"/>
              <w:spacing w:afterLines="0" w:line="240" w:lineRule="auto"/>
              <w:jc w:val="left"/>
              <w:textAlignment w:val="center"/>
              <w:rPr>
                <w:rFonts w:ascii="Times New Roman" w:hAnsi="Times New Roman" w:eastAsia="微软雅黑" w:cs="Times New Roman"/>
                <w:sz w:val="20"/>
                <w:szCs w:val="20"/>
                <w:rPrChange w:id="1704" w:author="威(×_×)" w:date="2021-03-18T17:49:20Z">
                  <w:rPr>
                    <w:rFonts w:ascii="微软雅黑" w:hAnsi="微软雅黑" w:eastAsia="微软雅黑" w:cs="微软雅黑"/>
                    <w:sz w:val="20"/>
                    <w:szCs w:val="20"/>
                  </w:rPr>
                </w:rPrChange>
              </w:rPr>
              <w:pPrChange w:id="1703"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05" w:author="威(×_×)" w:date="2021-03-18T17:49:20Z">
                  <w:rPr>
                    <w:rFonts w:hint="eastAsia" w:ascii="微软雅黑" w:hAnsi="微软雅黑" w:eastAsia="微软雅黑" w:cs="微软雅黑"/>
                    <w:kern w:val="0"/>
                    <w:sz w:val="20"/>
                    <w:szCs w:val="20"/>
                  </w:rPr>
                </w:rPrChange>
              </w:rPr>
              <w:t>+</w:t>
            </w:r>
            <w:r>
              <w:rPr>
                <w:rFonts w:hint="default" w:ascii="Times New Roman" w:hAnsi="Times New Roman" w:eastAsia="微软雅黑" w:cs="Times New Roman"/>
                <w:kern w:val="0"/>
                <w:sz w:val="20"/>
                <w:szCs w:val="20"/>
                <w:rPrChange w:id="1706"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07" w:author="威(×_×)" w:date="2021-03-18T17:49:20Z">
                  <w:rPr>
                    <w:rFonts w:hint="eastAsia" w:ascii="微软雅黑" w:hAnsi="微软雅黑" w:eastAsia="微软雅黑" w:cs="微软雅黑"/>
                    <w:kern w:val="0"/>
                    <w:sz w:val="20"/>
                    <w:szCs w:val="20"/>
                  </w:rPr>
                </w:rPrChange>
              </w:rPr>
              <w:t>美国</w:t>
            </w:r>
          </w:p>
        </w:tc>
        <w:tc>
          <w:tcPr>
            <w:tcW w:w="1417"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709" w:author="威(×_×)" w:date="2021-03-18T17:49:20Z">
                  <w:rPr>
                    <w:rFonts w:ascii="微软雅黑" w:hAnsi="微软雅黑" w:eastAsia="微软雅黑" w:cs="微软雅黑"/>
                    <w:kern w:val="0"/>
                    <w:sz w:val="20"/>
                    <w:szCs w:val="20"/>
                  </w:rPr>
                </w:rPrChange>
              </w:rPr>
              <w:pPrChange w:id="1708"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710"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711"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12" w:author="威(×_×)" w:date="2021-03-18T17:49:20Z">
                  <w:rPr>
                    <w:rFonts w:hint="eastAsia" w:ascii="微软雅黑" w:hAnsi="微软雅黑" w:eastAsia="微软雅黑" w:cs="微软雅黑"/>
                    <w:kern w:val="0"/>
                    <w:sz w:val="20"/>
                    <w:szCs w:val="20"/>
                  </w:rPr>
                </w:rPrChange>
              </w:rPr>
              <w:t>（牵头设计机构名称）A公司：20%</w:t>
            </w:r>
            <w:r>
              <w:rPr>
                <w:rFonts w:hint="default" w:ascii="Times New Roman" w:hAnsi="Times New Roman" w:eastAsia="微软雅黑" w:cs="Times New Roman"/>
                <w:kern w:val="0"/>
                <w:sz w:val="20"/>
                <w:szCs w:val="20"/>
                <w:rPrChange w:id="171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14"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15" w:author="威(×_×)" w:date="2021-03-18T17:49:20Z">
                  <w:rPr>
                    <w:rFonts w:hint="eastAsia" w:ascii="微软雅黑" w:hAnsi="微软雅黑" w:eastAsia="微软雅黑" w:cs="微软雅黑"/>
                    <w:kern w:val="0"/>
                    <w:sz w:val="20"/>
                    <w:szCs w:val="20"/>
                  </w:rPr>
                </w:rPrChange>
              </w:rPr>
              <w:t>（联合团队成员名称）B公司：50%</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17" w:author="威(×_×)" w:date="2021-03-18T17:49:20Z">
                  <w:rPr>
                    <w:rFonts w:ascii="微软雅黑" w:hAnsi="微软雅黑" w:eastAsia="微软雅黑" w:cs="微软雅黑"/>
                    <w:kern w:val="0"/>
                    <w:sz w:val="20"/>
                    <w:szCs w:val="20"/>
                  </w:rPr>
                </w:rPrChange>
              </w:rPr>
              <w:pPrChange w:id="1716" w:author="威(×_×)" w:date="2021-03-19T17:45:27Z">
                <w:pPr>
                  <w:widowControl/>
                  <w:spacing w:afterLines="0" w:line="240" w:lineRule="auto"/>
                  <w:jc w:val="left"/>
                  <w:textAlignment w:val="center"/>
                </w:pPr>
              </w:pPrChange>
            </w:pPr>
          </w:p>
          <w:p>
            <w:pPr>
              <w:widowControl/>
              <w:snapToGrid w:val="0"/>
              <w:spacing w:afterLines="0" w:line="240" w:lineRule="auto"/>
              <w:jc w:val="left"/>
              <w:textAlignment w:val="center"/>
              <w:rPr>
                <w:rFonts w:ascii="Times New Roman" w:hAnsi="Times New Roman" w:eastAsia="微软雅黑" w:cs="Times New Roman"/>
                <w:sz w:val="20"/>
                <w:szCs w:val="20"/>
                <w:rPrChange w:id="1719" w:author="威(×_×)" w:date="2021-03-18T17:49:20Z">
                  <w:rPr>
                    <w:rFonts w:ascii="微软雅黑" w:hAnsi="微软雅黑" w:eastAsia="微软雅黑" w:cs="微软雅黑"/>
                    <w:sz w:val="20"/>
                    <w:szCs w:val="20"/>
                  </w:rPr>
                </w:rPrChange>
              </w:rPr>
              <w:pPrChange w:id="1718"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20" w:author="威(×_×)" w:date="2021-03-18T17:49:20Z">
                  <w:rPr>
                    <w:rFonts w:hint="eastAsia" w:ascii="微软雅黑" w:hAnsi="微软雅黑" w:eastAsia="微软雅黑" w:cs="微软雅黑"/>
                    <w:kern w:val="0"/>
                    <w:sz w:val="20"/>
                    <w:szCs w:val="20"/>
                  </w:rPr>
                </w:rPrChange>
              </w:rPr>
              <w:t>（联合团队成员名称）C公司：30%</w:t>
            </w:r>
          </w:p>
        </w:tc>
        <w:tc>
          <w:tcPr>
            <w:tcW w:w="1559"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722" w:author="威(×_×)" w:date="2021-03-18T17:49:20Z">
                  <w:rPr>
                    <w:rFonts w:ascii="微软雅黑" w:hAnsi="微软雅黑" w:eastAsia="微软雅黑" w:cs="微软雅黑"/>
                    <w:kern w:val="0"/>
                    <w:sz w:val="20"/>
                    <w:szCs w:val="20"/>
                  </w:rPr>
                </w:rPrChange>
              </w:rPr>
              <w:pPrChange w:id="1721"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723"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724"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25" w:author="威(×_×)" w:date="2021-03-18T17:49:20Z">
                  <w:rPr>
                    <w:rFonts w:hint="eastAsia" w:ascii="微软雅黑" w:hAnsi="微软雅黑" w:eastAsia="微软雅黑" w:cs="微软雅黑"/>
                    <w:kern w:val="0"/>
                    <w:sz w:val="20"/>
                    <w:szCs w:val="20"/>
                  </w:rPr>
                </w:rPrChange>
              </w:rPr>
              <w:t>（牵头设计机构名称）A公司：</w:t>
            </w:r>
            <w:r>
              <w:rPr>
                <w:rFonts w:hint="default" w:ascii="Times New Roman" w:hAnsi="Times New Roman" w:eastAsia="微软雅黑" w:cs="Times New Roman"/>
                <w:kern w:val="0"/>
                <w:sz w:val="20"/>
                <w:szCs w:val="20"/>
                <w:rPrChange w:id="1726"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27" w:author="威(×_×)" w:date="2021-03-18T17:49:20Z">
                  <w:rPr>
                    <w:rFonts w:hint="eastAsia" w:ascii="微软雅黑" w:hAnsi="微软雅黑" w:eastAsia="微软雅黑" w:cs="微软雅黑"/>
                    <w:kern w:val="0"/>
                    <w:sz w:val="20"/>
                    <w:szCs w:val="20"/>
                  </w:rPr>
                </w:rPrChange>
              </w:rPr>
              <w:t>1.《项目名称》，建筑面积：XXX平方米，合同签订日期</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29" w:author="威(×_×)" w:date="2021-03-18T17:49:20Z">
                  <w:rPr>
                    <w:rFonts w:ascii="微软雅黑" w:hAnsi="微软雅黑" w:eastAsia="微软雅黑" w:cs="微软雅黑"/>
                    <w:kern w:val="0"/>
                    <w:sz w:val="20"/>
                    <w:szCs w:val="20"/>
                  </w:rPr>
                </w:rPrChange>
              </w:rPr>
              <w:pPrChange w:id="1728"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30" w:author="威(×_×)" w:date="2021-03-18T17:49:20Z">
                  <w:rPr>
                    <w:rFonts w:hint="eastAsia" w:ascii="微软雅黑" w:hAnsi="微软雅黑" w:eastAsia="微软雅黑" w:cs="微软雅黑"/>
                    <w:kern w:val="0"/>
                    <w:sz w:val="20"/>
                    <w:szCs w:val="20"/>
                  </w:rPr>
                </w:rPrChange>
              </w:rPr>
              <w:t>……</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32" w:author="威(×_×)" w:date="2021-03-18T17:49:20Z">
                  <w:rPr>
                    <w:rFonts w:ascii="微软雅黑" w:hAnsi="微软雅黑" w:eastAsia="微软雅黑" w:cs="微软雅黑"/>
                    <w:kern w:val="0"/>
                    <w:sz w:val="20"/>
                    <w:szCs w:val="20"/>
                  </w:rPr>
                </w:rPrChange>
              </w:rPr>
              <w:pPrChange w:id="1731"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3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34" w:author="威(×_×)" w:date="2021-03-18T17:49:20Z">
                  <w:rPr>
                    <w:rFonts w:hint="eastAsia" w:ascii="微软雅黑" w:hAnsi="微软雅黑" w:eastAsia="微软雅黑" w:cs="微软雅黑"/>
                    <w:kern w:val="0"/>
                    <w:sz w:val="20"/>
                    <w:szCs w:val="20"/>
                  </w:rPr>
                </w:rPrChange>
              </w:rPr>
              <w:t>（联合团队成员名称）B公司：</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36" w:author="威(×_×)" w:date="2021-03-18T17:49:20Z">
                  <w:rPr>
                    <w:rFonts w:ascii="微软雅黑" w:hAnsi="微软雅黑" w:eastAsia="微软雅黑" w:cs="微软雅黑"/>
                    <w:kern w:val="0"/>
                    <w:sz w:val="20"/>
                    <w:szCs w:val="20"/>
                  </w:rPr>
                </w:rPrChange>
              </w:rPr>
              <w:pPrChange w:id="1735"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37" w:author="威(×_×)" w:date="2021-03-18T17:49:20Z">
                  <w:rPr>
                    <w:rFonts w:hint="eastAsia" w:ascii="微软雅黑" w:hAnsi="微软雅黑" w:eastAsia="微软雅黑" w:cs="微软雅黑"/>
                    <w:kern w:val="0"/>
                    <w:sz w:val="20"/>
                    <w:szCs w:val="20"/>
                  </w:rPr>
                </w:rPrChange>
              </w:rPr>
              <w:t>……</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39" w:author="威(×_×)" w:date="2021-03-18T17:49:20Z">
                  <w:rPr>
                    <w:rFonts w:ascii="微软雅黑" w:hAnsi="微软雅黑" w:eastAsia="微软雅黑" w:cs="微软雅黑"/>
                    <w:kern w:val="0"/>
                    <w:sz w:val="20"/>
                    <w:szCs w:val="20"/>
                  </w:rPr>
                </w:rPrChange>
              </w:rPr>
              <w:pPrChange w:id="1738" w:author="威(×_×)" w:date="2021-03-19T17:45:27Z">
                <w:pPr>
                  <w:widowControl/>
                  <w:spacing w:afterLines="0" w:line="240" w:lineRule="auto"/>
                  <w:jc w:val="left"/>
                  <w:textAlignment w:val="center"/>
                </w:pPr>
              </w:pPrChange>
            </w:pPr>
          </w:p>
          <w:p>
            <w:pPr>
              <w:widowControl/>
              <w:snapToGrid w:val="0"/>
              <w:spacing w:afterLines="0" w:line="240" w:lineRule="auto"/>
              <w:jc w:val="left"/>
              <w:textAlignment w:val="center"/>
              <w:rPr>
                <w:rFonts w:ascii="Times New Roman" w:hAnsi="Times New Roman" w:eastAsia="微软雅黑" w:cs="Times New Roman"/>
                <w:kern w:val="0"/>
                <w:sz w:val="20"/>
                <w:szCs w:val="20"/>
                <w:rPrChange w:id="1741" w:author="威(×_×)" w:date="2021-03-18T17:49:20Z">
                  <w:rPr>
                    <w:rFonts w:ascii="微软雅黑" w:hAnsi="微软雅黑" w:eastAsia="微软雅黑" w:cs="微软雅黑"/>
                    <w:kern w:val="0"/>
                    <w:sz w:val="20"/>
                    <w:szCs w:val="20"/>
                  </w:rPr>
                </w:rPrChange>
              </w:rPr>
              <w:pPrChange w:id="1740"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42" w:author="威(×_×)" w:date="2021-03-18T17:49:20Z">
                  <w:rPr>
                    <w:rFonts w:hint="eastAsia" w:ascii="微软雅黑" w:hAnsi="微软雅黑" w:eastAsia="微软雅黑" w:cs="微软雅黑"/>
                    <w:kern w:val="0"/>
                    <w:sz w:val="20"/>
                    <w:szCs w:val="20"/>
                  </w:rPr>
                </w:rPrChange>
              </w:rPr>
              <w:t>（联合团队成员名称）C公司：</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44" w:author="威(×_×)" w:date="2021-03-18T17:49:20Z">
                  <w:rPr>
                    <w:rFonts w:ascii="微软雅黑" w:hAnsi="微软雅黑" w:eastAsia="微软雅黑" w:cs="微软雅黑"/>
                    <w:kern w:val="0"/>
                    <w:sz w:val="20"/>
                    <w:szCs w:val="20"/>
                  </w:rPr>
                </w:rPrChange>
              </w:rPr>
              <w:pPrChange w:id="1743"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45" w:author="威(×_×)" w:date="2021-03-18T17:49:20Z">
                  <w:rPr>
                    <w:rFonts w:hint="eastAsia" w:ascii="微软雅黑" w:hAnsi="微软雅黑" w:eastAsia="微软雅黑" w:cs="微软雅黑"/>
                    <w:kern w:val="0"/>
                    <w:sz w:val="20"/>
                    <w:szCs w:val="20"/>
                  </w:rPr>
                </w:rPrChange>
              </w:rPr>
              <w:t>……</w:t>
            </w:r>
          </w:p>
          <w:p>
            <w:pPr>
              <w:widowControl/>
              <w:snapToGrid w:val="0"/>
              <w:spacing w:afterLines="0" w:line="240" w:lineRule="auto"/>
              <w:jc w:val="left"/>
              <w:textAlignment w:val="center"/>
              <w:rPr>
                <w:rFonts w:ascii="Times New Roman" w:hAnsi="Times New Roman" w:eastAsia="微软雅黑" w:cs="Times New Roman"/>
                <w:sz w:val="20"/>
                <w:szCs w:val="20"/>
                <w:rPrChange w:id="1747" w:author="威(×_×)" w:date="2021-03-18T17:49:20Z">
                  <w:rPr>
                    <w:rFonts w:ascii="微软雅黑" w:hAnsi="微软雅黑" w:eastAsia="微软雅黑" w:cs="微软雅黑"/>
                    <w:sz w:val="20"/>
                    <w:szCs w:val="20"/>
                  </w:rPr>
                </w:rPrChange>
              </w:rPr>
              <w:pPrChange w:id="1746" w:author="威(×_×)" w:date="2021-03-19T17:45:27Z">
                <w:pPr>
                  <w:widowControl/>
                  <w:spacing w:afterLines="0" w:line="240" w:lineRule="auto"/>
                  <w:jc w:val="left"/>
                  <w:textAlignment w:val="center"/>
                </w:pPr>
              </w:pPrChange>
            </w:pPr>
          </w:p>
        </w:tc>
        <w:tc>
          <w:tcPr>
            <w:tcW w:w="1276"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749" w:author="威(×_×)" w:date="2021-03-18T17:49:20Z">
                  <w:rPr>
                    <w:rFonts w:ascii="微软雅黑" w:hAnsi="微软雅黑" w:eastAsia="微软雅黑" w:cs="微软雅黑"/>
                    <w:kern w:val="0"/>
                    <w:sz w:val="20"/>
                    <w:szCs w:val="20"/>
                  </w:rPr>
                </w:rPrChange>
              </w:rPr>
              <w:pPrChange w:id="1748"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750"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751"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52" w:author="威(×_×)" w:date="2021-03-18T17:49:20Z">
                  <w:rPr>
                    <w:rFonts w:hint="eastAsia" w:ascii="微软雅黑" w:hAnsi="微软雅黑" w:eastAsia="微软雅黑" w:cs="微软雅黑"/>
                    <w:kern w:val="0"/>
                    <w:sz w:val="20"/>
                    <w:szCs w:val="20"/>
                  </w:rPr>
                </w:rPrChange>
              </w:rPr>
              <w:t>（牵头设计机构名称）A公司：</w:t>
            </w:r>
            <w:r>
              <w:rPr>
                <w:rFonts w:hint="default" w:ascii="Times New Roman" w:hAnsi="Times New Roman" w:eastAsia="微软雅黑" w:cs="Times New Roman"/>
                <w:kern w:val="0"/>
                <w:sz w:val="20"/>
                <w:szCs w:val="20"/>
                <w:rPrChange w:id="175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54" w:author="威(×_×)" w:date="2021-03-18T17:49:20Z">
                  <w:rPr>
                    <w:rFonts w:hint="eastAsia" w:ascii="微软雅黑" w:hAnsi="微软雅黑" w:eastAsia="微软雅黑" w:cs="微软雅黑"/>
                    <w:kern w:val="0"/>
                    <w:sz w:val="20"/>
                    <w:szCs w:val="20"/>
                  </w:rPr>
                </w:rPrChange>
              </w:rPr>
              <w:t>1.《项目名称》获得xxxx年XXXX奖项XX等奖</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56" w:author="威(×_×)" w:date="2021-03-18T17:49:20Z">
                  <w:rPr>
                    <w:rFonts w:ascii="微软雅黑" w:hAnsi="微软雅黑" w:eastAsia="微软雅黑" w:cs="微软雅黑"/>
                    <w:kern w:val="0"/>
                    <w:sz w:val="20"/>
                    <w:szCs w:val="20"/>
                  </w:rPr>
                </w:rPrChange>
              </w:rPr>
              <w:pPrChange w:id="1755"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57"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58" w:author="威(×_×)" w:date="2021-03-18T17:49:20Z">
                  <w:rPr>
                    <w:rFonts w:hint="eastAsia" w:ascii="微软雅黑" w:hAnsi="微软雅黑" w:eastAsia="微软雅黑" w:cs="微软雅黑"/>
                    <w:kern w:val="0"/>
                    <w:sz w:val="20"/>
                    <w:szCs w:val="20"/>
                  </w:rPr>
                </w:rPrChange>
              </w:rPr>
              <w:t>（联合团队成员名称）B公司：</w:t>
            </w:r>
            <w:r>
              <w:rPr>
                <w:rFonts w:hint="default" w:ascii="Times New Roman" w:hAnsi="Times New Roman" w:eastAsia="微软雅黑" w:cs="Times New Roman"/>
                <w:kern w:val="0"/>
                <w:sz w:val="20"/>
                <w:szCs w:val="20"/>
                <w:rPrChange w:id="1759"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60" w:author="威(×_×)" w:date="2021-03-18T17:49:20Z">
                  <w:rPr>
                    <w:rFonts w:hint="eastAsia" w:ascii="微软雅黑" w:hAnsi="微软雅黑" w:eastAsia="微软雅黑" w:cs="微软雅黑"/>
                    <w:kern w:val="0"/>
                    <w:sz w:val="20"/>
                    <w:szCs w:val="20"/>
                  </w:rPr>
                </w:rPrChange>
              </w:rPr>
              <w:t>……</w:t>
            </w:r>
          </w:p>
          <w:p>
            <w:pPr>
              <w:widowControl/>
              <w:snapToGrid w:val="0"/>
              <w:spacing w:afterLines="0" w:line="240" w:lineRule="auto"/>
              <w:jc w:val="left"/>
              <w:textAlignment w:val="center"/>
              <w:rPr>
                <w:rFonts w:ascii="Times New Roman" w:hAnsi="Times New Roman" w:eastAsia="微软雅黑" w:cs="Times New Roman"/>
                <w:sz w:val="20"/>
                <w:szCs w:val="20"/>
                <w:rPrChange w:id="1762" w:author="威(×_×)" w:date="2021-03-18T17:49:20Z">
                  <w:rPr>
                    <w:rFonts w:ascii="微软雅黑" w:hAnsi="微软雅黑" w:eastAsia="微软雅黑" w:cs="微软雅黑"/>
                    <w:sz w:val="20"/>
                    <w:szCs w:val="20"/>
                  </w:rPr>
                </w:rPrChange>
              </w:rPr>
              <w:pPrChange w:id="1761" w:author="威(×_×)" w:date="2021-03-19T17:45:27Z">
                <w:pPr>
                  <w:widowControl/>
                  <w:spacing w:afterLines="0" w:line="240" w:lineRule="auto"/>
                  <w:jc w:val="left"/>
                  <w:textAlignment w:val="center"/>
                </w:pPr>
              </w:pPrChange>
            </w:pPr>
          </w:p>
          <w:p>
            <w:pPr>
              <w:widowControl/>
              <w:snapToGrid w:val="0"/>
              <w:spacing w:afterLines="0" w:line="240" w:lineRule="auto"/>
              <w:jc w:val="left"/>
              <w:textAlignment w:val="center"/>
              <w:rPr>
                <w:rFonts w:ascii="Times New Roman" w:hAnsi="Times New Roman" w:eastAsia="微软雅黑" w:cs="Times New Roman"/>
                <w:sz w:val="20"/>
                <w:szCs w:val="20"/>
                <w:rPrChange w:id="1764" w:author="威(×_×)" w:date="2021-03-18T17:49:20Z">
                  <w:rPr>
                    <w:rFonts w:ascii="微软雅黑" w:hAnsi="微软雅黑" w:eastAsia="微软雅黑" w:cs="微软雅黑"/>
                    <w:sz w:val="20"/>
                    <w:szCs w:val="20"/>
                  </w:rPr>
                </w:rPrChange>
              </w:rPr>
              <w:pPrChange w:id="1763"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765" w:author="威(×_×)" w:date="2021-03-18T17:49:20Z">
                  <w:rPr>
                    <w:rFonts w:hint="eastAsia" w:ascii="微软雅黑" w:hAnsi="微软雅黑" w:eastAsia="微软雅黑" w:cs="微软雅黑"/>
                    <w:kern w:val="0"/>
                    <w:sz w:val="20"/>
                    <w:szCs w:val="20"/>
                  </w:rPr>
                </w:rPrChange>
              </w:rPr>
              <w:t>（联合团队成员名称）C公司：</w:t>
            </w:r>
            <w:r>
              <w:rPr>
                <w:rFonts w:hint="default" w:ascii="Times New Roman" w:hAnsi="Times New Roman" w:eastAsia="微软雅黑" w:cs="Times New Roman"/>
                <w:kern w:val="0"/>
                <w:sz w:val="20"/>
                <w:szCs w:val="20"/>
                <w:rPrChange w:id="1766"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67" w:author="威(×_×)" w:date="2021-03-18T17:49:20Z">
                  <w:rPr>
                    <w:rFonts w:hint="eastAsia" w:ascii="微软雅黑" w:hAnsi="微软雅黑" w:eastAsia="微软雅黑" w:cs="微软雅黑"/>
                    <w:kern w:val="0"/>
                    <w:sz w:val="20"/>
                    <w:szCs w:val="20"/>
                  </w:rPr>
                </w:rPrChange>
              </w:rPr>
              <w:t>……</w:t>
            </w:r>
          </w:p>
        </w:tc>
        <w:tc>
          <w:tcPr>
            <w:tcW w:w="1276"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sz w:val="20"/>
                <w:szCs w:val="20"/>
                <w:rPrChange w:id="1769" w:author="威(×_×)" w:date="2021-03-18T17:49:20Z">
                  <w:rPr>
                    <w:rFonts w:ascii="微软雅黑" w:hAnsi="微软雅黑" w:eastAsia="微软雅黑" w:cs="微软雅黑"/>
                    <w:sz w:val="20"/>
                    <w:szCs w:val="20"/>
                  </w:rPr>
                </w:rPrChange>
              </w:rPr>
              <w:pPrChange w:id="1768"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770"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771"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72" w:author="威(×_×)" w:date="2021-03-18T17:49:20Z">
                  <w:rPr>
                    <w:rFonts w:hint="eastAsia" w:ascii="微软雅黑" w:hAnsi="微软雅黑" w:eastAsia="微软雅黑" w:cs="微软雅黑"/>
                    <w:kern w:val="0"/>
                    <w:sz w:val="20"/>
                    <w:szCs w:val="20"/>
                  </w:rPr>
                </w:rPrChange>
              </w:rPr>
              <w:t>（牵头设计机构名称）A公司或（联合团队成员名称）B/C公司：</w:t>
            </w:r>
            <w:r>
              <w:rPr>
                <w:rFonts w:hint="default" w:ascii="Times New Roman" w:hAnsi="Times New Roman" w:eastAsia="微软雅黑" w:cs="Times New Roman"/>
                <w:kern w:val="0"/>
                <w:sz w:val="20"/>
                <w:szCs w:val="20"/>
                <w:rPrChange w:id="177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b/>
                <w:kern w:val="0"/>
                <w:sz w:val="20"/>
                <w:szCs w:val="20"/>
                <w:rPrChange w:id="1774" w:author="威(×_×)" w:date="2021-03-18T17:49:20Z">
                  <w:rPr>
                    <w:rFonts w:hint="eastAsia" w:ascii="微软雅黑" w:hAnsi="微软雅黑" w:eastAsia="微软雅黑" w:cs="微软雅黑"/>
                    <w:b/>
                    <w:kern w:val="0"/>
                    <w:sz w:val="20"/>
                    <w:szCs w:val="20"/>
                  </w:rPr>
                </w:rPrChange>
              </w:rPr>
              <w:t>A某某</w:t>
            </w:r>
            <w:r>
              <w:rPr>
                <w:rFonts w:hint="default" w:ascii="Times New Roman" w:hAnsi="Times New Roman" w:eastAsia="微软雅黑" w:cs="Times New Roman"/>
                <w:kern w:val="0"/>
                <w:sz w:val="20"/>
                <w:szCs w:val="20"/>
                <w:rPrChange w:id="1775" w:author="威(×_×)" w:date="2021-03-18T17:49:20Z">
                  <w:rPr>
                    <w:rFonts w:hint="eastAsia" w:ascii="微软雅黑" w:hAnsi="微软雅黑" w:eastAsia="微软雅黑" w:cs="微软雅黑"/>
                    <w:kern w:val="0"/>
                    <w:sz w:val="20"/>
                    <w:szCs w:val="20"/>
                  </w:rPr>
                </w:rPrChange>
              </w:rPr>
              <w:t>（项目负责人）</w:t>
            </w:r>
            <w:r>
              <w:rPr>
                <w:rFonts w:hint="default" w:ascii="Times New Roman" w:hAnsi="Times New Roman" w:eastAsia="微软雅黑" w:cs="Times New Roman"/>
                <w:kern w:val="0"/>
                <w:sz w:val="20"/>
                <w:szCs w:val="20"/>
                <w:rPrChange w:id="1776" w:author="威(×_×)" w:date="2021-03-18T17:49:20Z">
                  <w:rPr>
                    <w:rFonts w:hint="eastAsia" w:ascii="微软雅黑" w:hAnsi="微软雅黑" w:eastAsia="微软雅黑" w:cs="微软雅黑"/>
                    <w:kern w:val="0"/>
                    <w:sz w:val="20"/>
                    <w:szCs w:val="20"/>
                  </w:rPr>
                </w:rPrChange>
              </w:rPr>
              <w:br w:type="textWrapping"/>
            </w:r>
          </w:p>
        </w:tc>
        <w:tc>
          <w:tcPr>
            <w:tcW w:w="1417"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778" w:author="威(×_×)" w:date="2021-03-18T17:49:20Z">
                  <w:rPr>
                    <w:rFonts w:ascii="微软雅黑" w:hAnsi="微软雅黑" w:eastAsia="微软雅黑" w:cs="微软雅黑"/>
                    <w:kern w:val="0"/>
                    <w:sz w:val="20"/>
                    <w:szCs w:val="20"/>
                  </w:rPr>
                </w:rPrChange>
              </w:rPr>
              <w:pPrChange w:id="1777"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779"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780"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81" w:author="威(×_×)" w:date="2021-03-18T17:49:20Z">
                  <w:rPr>
                    <w:rFonts w:hint="eastAsia" w:ascii="微软雅黑" w:hAnsi="微软雅黑" w:eastAsia="微软雅黑" w:cs="微软雅黑"/>
                    <w:kern w:val="0"/>
                    <w:sz w:val="20"/>
                    <w:szCs w:val="20"/>
                  </w:rPr>
                </w:rPrChange>
              </w:rPr>
              <w:t>1.《项目名称》，建筑面积：XXX平方米，设计时间</w:t>
            </w:r>
            <w:r>
              <w:rPr>
                <w:rFonts w:hint="default" w:ascii="Times New Roman" w:hAnsi="Times New Roman" w:eastAsia="微软雅黑" w:cs="Times New Roman"/>
                <w:kern w:val="0"/>
                <w:sz w:val="20"/>
                <w:szCs w:val="20"/>
                <w:rPrChange w:id="1782"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8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84" w:author="威(×_×)" w:date="2021-03-18T17:49:20Z">
                  <w:rPr>
                    <w:rFonts w:hint="eastAsia" w:ascii="微软雅黑" w:hAnsi="微软雅黑" w:eastAsia="微软雅黑" w:cs="微软雅黑"/>
                    <w:kern w:val="0"/>
                    <w:sz w:val="20"/>
                    <w:szCs w:val="20"/>
                  </w:rPr>
                </w:rPrChange>
              </w:rPr>
              <w:t>2.《项目名称》，建筑面积：XXX平方米，设计时间</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786" w:author="威(×_×)" w:date="2021-03-18T17:49:20Z">
                  <w:rPr>
                    <w:rFonts w:ascii="微软雅黑" w:hAnsi="微软雅黑" w:eastAsia="微软雅黑" w:cs="微软雅黑"/>
                    <w:kern w:val="0"/>
                    <w:sz w:val="20"/>
                    <w:szCs w:val="20"/>
                  </w:rPr>
                </w:rPrChange>
              </w:rPr>
              <w:pPrChange w:id="1785" w:author="威(×_×)" w:date="2021-03-19T17:45:27Z">
                <w:pPr>
                  <w:widowControl/>
                  <w:spacing w:afterLines="0" w:line="240" w:lineRule="auto"/>
                  <w:jc w:val="left"/>
                  <w:textAlignment w:val="center"/>
                </w:pPr>
              </w:pPrChange>
            </w:pPr>
          </w:p>
          <w:p>
            <w:pPr>
              <w:widowControl/>
              <w:snapToGrid w:val="0"/>
              <w:spacing w:afterLines="0" w:line="240" w:lineRule="auto"/>
              <w:jc w:val="left"/>
              <w:textAlignment w:val="center"/>
              <w:rPr>
                <w:rFonts w:ascii="Times New Roman" w:hAnsi="Times New Roman" w:eastAsia="微软雅黑" w:cs="Times New Roman"/>
                <w:sz w:val="20"/>
                <w:szCs w:val="20"/>
                <w:rPrChange w:id="1788" w:author="威(×_×)" w:date="2021-03-18T17:49:20Z">
                  <w:rPr>
                    <w:rFonts w:ascii="微软雅黑" w:hAnsi="微软雅黑" w:eastAsia="微软雅黑" w:cs="微软雅黑"/>
                    <w:sz w:val="20"/>
                    <w:szCs w:val="20"/>
                  </w:rPr>
                </w:rPrChange>
              </w:rPr>
              <w:pPrChange w:id="1787" w:author="威(×_×)" w:date="2021-03-19T17:45:27Z">
                <w:pPr>
                  <w:widowControl/>
                  <w:spacing w:afterLines="0" w:line="240" w:lineRule="auto"/>
                  <w:jc w:val="left"/>
                  <w:textAlignment w:val="center"/>
                </w:pPr>
              </w:pPrChange>
            </w:pPr>
            <w:r>
              <w:rPr>
                <w:rFonts w:hint="default" w:ascii="Times New Roman" w:hAnsi="Times New Roman" w:eastAsia="微软雅黑" w:cs="Times New Roman"/>
                <w:sz w:val="20"/>
                <w:szCs w:val="20"/>
                <w:rPrChange w:id="1789" w:author="威(×_×)" w:date="2021-03-18T17:49:20Z">
                  <w:rPr>
                    <w:rFonts w:hint="eastAsia" w:ascii="微软雅黑" w:hAnsi="微软雅黑" w:eastAsia="微软雅黑" w:cs="微软雅黑"/>
                    <w:sz w:val="20"/>
                    <w:szCs w:val="20"/>
                  </w:rPr>
                </w:rPrChange>
              </w:rPr>
              <w:t xml:space="preserve"> </w:t>
            </w:r>
          </w:p>
        </w:tc>
        <w:tc>
          <w:tcPr>
            <w:tcW w:w="1134"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sz w:val="20"/>
                <w:szCs w:val="20"/>
                <w:rPrChange w:id="1791" w:author="威(×_×)" w:date="2021-03-18T17:49:20Z">
                  <w:rPr>
                    <w:rFonts w:ascii="微软雅黑" w:hAnsi="微软雅黑" w:eastAsia="微软雅黑" w:cs="微软雅黑"/>
                    <w:sz w:val="20"/>
                    <w:szCs w:val="20"/>
                  </w:rPr>
                </w:rPrChange>
              </w:rPr>
              <w:pPrChange w:id="1790"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792"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79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94" w:author="威(×_×)" w:date="2021-03-18T17:49:20Z">
                  <w:rPr>
                    <w:rFonts w:hint="eastAsia" w:ascii="微软雅黑" w:hAnsi="微软雅黑" w:eastAsia="微软雅黑" w:cs="微软雅黑"/>
                    <w:kern w:val="0"/>
                    <w:sz w:val="20"/>
                    <w:szCs w:val="20"/>
                  </w:rPr>
                </w:rPrChange>
              </w:rPr>
              <w:t>1.《项目名称》获得xxxx年XXXX奖项XX等奖</w:t>
            </w:r>
            <w:r>
              <w:rPr>
                <w:rFonts w:hint="default" w:ascii="Times New Roman" w:hAnsi="Times New Roman" w:eastAsia="微软雅黑" w:cs="Times New Roman"/>
                <w:kern w:val="0"/>
                <w:sz w:val="20"/>
                <w:szCs w:val="20"/>
                <w:rPrChange w:id="1795"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96"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797" w:author="威(×_×)" w:date="2021-03-18T17:49:20Z">
                  <w:rPr>
                    <w:rFonts w:hint="eastAsia" w:ascii="微软雅黑" w:hAnsi="微软雅黑" w:eastAsia="微软雅黑" w:cs="微软雅黑"/>
                    <w:kern w:val="0"/>
                    <w:sz w:val="20"/>
                    <w:szCs w:val="20"/>
                  </w:rPr>
                </w:rPrChange>
              </w:rPr>
              <w:t>2.《项目名称》获得xxxx年XXXX奖项XX等奖</w:t>
            </w:r>
            <w:r>
              <w:rPr>
                <w:rFonts w:hint="default" w:ascii="Times New Roman" w:hAnsi="Times New Roman" w:eastAsia="微软雅黑" w:cs="Times New Roman"/>
                <w:kern w:val="0"/>
                <w:sz w:val="20"/>
                <w:szCs w:val="20"/>
                <w:rPrChange w:id="1798" w:author="威(×_×)" w:date="2021-03-18T17:49:20Z">
                  <w:rPr>
                    <w:rFonts w:hint="eastAsia" w:ascii="微软雅黑" w:hAnsi="微软雅黑" w:eastAsia="微软雅黑" w:cs="微软雅黑"/>
                    <w:kern w:val="0"/>
                    <w:sz w:val="20"/>
                    <w:szCs w:val="20"/>
                  </w:rPr>
                </w:rPrChange>
              </w:rPr>
              <w:br w:type="textWrapping"/>
            </w:r>
          </w:p>
          <w:p>
            <w:pPr>
              <w:pStyle w:val="4"/>
              <w:widowControl/>
              <w:numPr>
                <w:ilvl w:val="3"/>
                <w:numId w:val="8"/>
              </w:numPr>
              <w:snapToGrid w:val="0"/>
              <w:spacing w:afterLines="0" w:line="240" w:lineRule="auto"/>
              <w:ind w:firstLineChars="0"/>
              <w:jc w:val="left"/>
              <w:textAlignment w:val="center"/>
              <w:rPr>
                <w:rFonts w:ascii="Times New Roman" w:hAnsi="Times New Roman" w:eastAsia="微软雅黑" w:cs="Times New Roman"/>
                <w:sz w:val="20"/>
                <w:szCs w:val="20"/>
                <w:rPrChange w:id="1800" w:author="威(×_×)" w:date="2021-03-18T17:49:20Z">
                  <w:rPr>
                    <w:rFonts w:ascii="微软雅黑" w:hAnsi="微软雅黑" w:eastAsia="微软雅黑" w:cs="微软雅黑"/>
                    <w:sz w:val="20"/>
                    <w:szCs w:val="20"/>
                  </w:rPr>
                </w:rPrChange>
              </w:rPr>
              <w:pPrChange w:id="1799" w:author="威(×_×)" w:date="2021-03-19T17:45:27Z">
                <w:pPr>
                  <w:pStyle w:val="4"/>
                  <w:widowControl/>
                  <w:numPr>
                    <w:ilvl w:val="3"/>
                    <w:numId w:val="8"/>
                  </w:numPr>
                  <w:spacing w:afterLines="0" w:line="240" w:lineRule="auto"/>
                  <w:ind w:firstLineChars="0"/>
                  <w:jc w:val="left"/>
                  <w:textAlignment w:val="center"/>
                </w:pPr>
              </w:pPrChange>
            </w:pPr>
          </w:p>
        </w:tc>
        <w:tc>
          <w:tcPr>
            <w:tcW w:w="1276"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sz w:val="20"/>
                <w:szCs w:val="20"/>
                <w:rPrChange w:id="1802" w:author="威(×_×)" w:date="2021-03-18T17:49:20Z">
                  <w:rPr>
                    <w:rFonts w:ascii="微软雅黑" w:hAnsi="微软雅黑" w:eastAsia="微软雅黑" w:cs="微软雅黑"/>
                    <w:sz w:val="20"/>
                    <w:szCs w:val="20"/>
                  </w:rPr>
                </w:rPrChange>
              </w:rPr>
              <w:pPrChange w:id="1801"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803"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804"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805" w:author="威(×_×)" w:date="2021-03-18T17:49:20Z">
                  <w:rPr>
                    <w:rFonts w:hint="eastAsia" w:ascii="微软雅黑" w:hAnsi="微软雅黑" w:eastAsia="微软雅黑" w:cs="微软雅黑"/>
                    <w:kern w:val="0"/>
                    <w:sz w:val="20"/>
                    <w:szCs w:val="20"/>
                  </w:rPr>
                </w:rPrChange>
              </w:rPr>
              <w:t>（牵头设计机构名称）A公司或（联合团队成员名称）B/C公司：</w:t>
            </w:r>
            <w:r>
              <w:rPr>
                <w:rFonts w:hint="default" w:ascii="Times New Roman" w:hAnsi="Times New Roman" w:eastAsia="微软雅黑" w:cs="Times New Roman"/>
                <w:kern w:val="0"/>
                <w:sz w:val="20"/>
                <w:szCs w:val="20"/>
                <w:rPrChange w:id="1806"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b/>
                <w:kern w:val="0"/>
                <w:sz w:val="20"/>
                <w:szCs w:val="20"/>
                <w:rPrChange w:id="1807" w:author="威(×_×)" w:date="2021-03-18T17:49:20Z">
                  <w:rPr>
                    <w:rFonts w:hint="eastAsia" w:ascii="微软雅黑" w:hAnsi="微软雅黑" w:eastAsia="微软雅黑" w:cs="微软雅黑"/>
                    <w:b/>
                    <w:kern w:val="0"/>
                    <w:sz w:val="20"/>
                    <w:szCs w:val="20"/>
                  </w:rPr>
                </w:rPrChange>
              </w:rPr>
              <w:t>B某某</w:t>
            </w:r>
            <w:r>
              <w:rPr>
                <w:rFonts w:hint="default" w:ascii="Times New Roman" w:hAnsi="Times New Roman" w:eastAsia="微软雅黑" w:cs="Times New Roman"/>
                <w:kern w:val="0"/>
                <w:sz w:val="20"/>
                <w:szCs w:val="20"/>
                <w:rPrChange w:id="1808" w:author="威(×_×)" w:date="2021-03-18T17:49:20Z">
                  <w:rPr>
                    <w:rFonts w:hint="eastAsia" w:ascii="微软雅黑" w:hAnsi="微软雅黑" w:eastAsia="微软雅黑" w:cs="微软雅黑"/>
                    <w:kern w:val="0"/>
                    <w:sz w:val="20"/>
                    <w:szCs w:val="20"/>
                  </w:rPr>
                </w:rPrChange>
              </w:rPr>
              <w:br w:type="textWrapping"/>
            </w:r>
          </w:p>
        </w:tc>
        <w:tc>
          <w:tcPr>
            <w:tcW w:w="1417"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810" w:author="威(×_×)" w:date="2021-03-18T17:49:20Z">
                  <w:rPr>
                    <w:rFonts w:ascii="微软雅黑" w:hAnsi="微软雅黑" w:eastAsia="微软雅黑" w:cs="微软雅黑"/>
                    <w:kern w:val="0"/>
                    <w:sz w:val="20"/>
                    <w:szCs w:val="20"/>
                  </w:rPr>
                </w:rPrChange>
              </w:rPr>
              <w:pPrChange w:id="1809"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811"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b/>
                <w:kern w:val="0"/>
                <w:sz w:val="20"/>
                <w:szCs w:val="20"/>
                <w:rPrChange w:id="1812" w:author="威(×_×)" w:date="2021-03-18T17:49:20Z">
                  <w:rPr>
                    <w:rFonts w:hint="eastAsia" w:ascii="微软雅黑" w:hAnsi="微软雅黑" w:eastAsia="微软雅黑" w:cs="微软雅黑"/>
                    <w:b/>
                    <w:kern w:val="0"/>
                    <w:sz w:val="20"/>
                    <w:szCs w:val="20"/>
                  </w:rPr>
                </w:rPrChange>
              </w:rPr>
              <w:br w:type="textWrapping"/>
            </w:r>
            <w:r>
              <w:rPr>
                <w:rFonts w:hint="default" w:ascii="Times New Roman" w:hAnsi="Times New Roman" w:eastAsia="微软雅黑" w:cs="Times New Roman"/>
                <w:b/>
                <w:kern w:val="0"/>
                <w:sz w:val="20"/>
                <w:szCs w:val="20"/>
                <w:rPrChange w:id="1813" w:author="威(×_×)" w:date="2021-03-18T17:49:20Z">
                  <w:rPr>
                    <w:rFonts w:hint="eastAsia" w:ascii="微软雅黑" w:hAnsi="微软雅黑" w:eastAsia="微软雅黑" w:cs="微软雅黑"/>
                    <w:b/>
                    <w:kern w:val="0"/>
                    <w:sz w:val="20"/>
                    <w:szCs w:val="20"/>
                  </w:rPr>
                </w:rPrChange>
              </w:rPr>
              <w:t>B某某：</w:t>
            </w:r>
            <w:r>
              <w:rPr>
                <w:rFonts w:hint="default" w:ascii="Times New Roman" w:hAnsi="Times New Roman" w:eastAsia="微软雅黑" w:cs="Times New Roman"/>
                <w:kern w:val="0"/>
                <w:sz w:val="20"/>
                <w:szCs w:val="20"/>
                <w:rPrChange w:id="1814"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815" w:author="威(×_×)" w:date="2021-03-18T17:49:20Z">
                  <w:rPr>
                    <w:rFonts w:hint="eastAsia" w:ascii="微软雅黑" w:hAnsi="微软雅黑" w:eastAsia="微软雅黑" w:cs="微软雅黑"/>
                    <w:kern w:val="0"/>
                    <w:sz w:val="20"/>
                    <w:szCs w:val="20"/>
                  </w:rPr>
                </w:rPrChange>
              </w:rPr>
              <w:t>1.《项目名称》，建筑面积：XXX平方米，设计时间</w:t>
            </w:r>
            <w:r>
              <w:rPr>
                <w:rFonts w:hint="default" w:ascii="Times New Roman" w:hAnsi="Times New Roman" w:eastAsia="微软雅黑" w:cs="Times New Roman"/>
                <w:kern w:val="0"/>
                <w:sz w:val="20"/>
                <w:szCs w:val="20"/>
                <w:rPrChange w:id="1816"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817" w:author="威(×_×)" w:date="2021-03-18T17:49:20Z">
                  <w:rPr>
                    <w:rFonts w:hint="eastAsia" w:ascii="微软雅黑" w:hAnsi="微软雅黑" w:eastAsia="微软雅黑" w:cs="微软雅黑"/>
                    <w:kern w:val="0"/>
                    <w:sz w:val="20"/>
                    <w:szCs w:val="20"/>
                  </w:rPr>
                </w:rPrChange>
              </w:rPr>
              <w:t>2.《项目名称》，建筑面积：XXX平方米，设计时间</w:t>
            </w:r>
            <w:r>
              <w:rPr>
                <w:rFonts w:hint="default" w:ascii="Times New Roman" w:hAnsi="Times New Roman" w:eastAsia="微软雅黑" w:cs="Times New Roman"/>
                <w:kern w:val="0"/>
                <w:sz w:val="20"/>
                <w:szCs w:val="20"/>
                <w:rPrChange w:id="1818"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819" w:author="威(×_×)" w:date="2021-03-18T17:49:20Z">
                  <w:rPr>
                    <w:rFonts w:hint="eastAsia" w:ascii="微软雅黑" w:hAnsi="微软雅黑" w:eastAsia="微软雅黑" w:cs="微软雅黑"/>
                    <w:kern w:val="0"/>
                    <w:sz w:val="20"/>
                    <w:szCs w:val="20"/>
                  </w:rPr>
                </w:rPrChange>
              </w:rPr>
              <w:t xml:space="preserve"> </w:t>
            </w:r>
          </w:p>
          <w:p>
            <w:pPr>
              <w:widowControl/>
              <w:snapToGrid w:val="0"/>
              <w:spacing w:afterLines="0" w:line="240" w:lineRule="auto"/>
              <w:jc w:val="left"/>
              <w:textAlignment w:val="center"/>
              <w:rPr>
                <w:rFonts w:ascii="Times New Roman" w:hAnsi="Times New Roman" w:eastAsia="微软雅黑" w:cs="Times New Roman"/>
                <w:sz w:val="20"/>
                <w:szCs w:val="20"/>
                <w:rPrChange w:id="1821" w:author="威(×_×)" w:date="2021-03-18T17:49:20Z">
                  <w:rPr>
                    <w:rFonts w:ascii="微软雅黑" w:hAnsi="微软雅黑" w:eastAsia="微软雅黑" w:cs="微软雅黑"/>
                    <w:sz w:val="20"/>
                    <w:szCs w:val="20"/>
                  </w:rPr>
                </w:rPrChange>
              </w:rPr>
              <w:pPrChange w:id="1820" w:author="威(×_×)" w:date="2021-03-19T17:45:27Z">
                <w:pPr>
                  <w:widowControl/>
                  <w:spacing w:afterLines="0" w:line="240" w:lineRule="auto"/>
                  <w:jc w:val="left"/>
                  <w:textAlignment w:val="center"/>
                </w:pPr>
              </w:pPrChange>
            </w:pPr>
            <w:r>
              <w:rPr>
                <w:rFonts w:hint="default" w:ascii="Times New Roman" w:hAnsi="Times New Roman" w:eastAsia="微软雅黑" w:cs="Times New Roman"/>
                <w:kern w:val="0"/>
                <w:sz w:val="20"/>
                <w:szCs w:val="20"/>
                <w:rPrChange w:id="1822"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823"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b/>
                <w:kern w:val="0"/>
                <w:sz w:val="20"/>
                <w:szCs w:val="20"/>
                <w:rPrChange w:id="1824" w:author="威(×_×)" w:date="2021-03-18T17:49:20Z">
                  <w:rPr>
                    <w:rFonts w:hint="eastAsia" w:ascii="微软雅黑" w:hAnsi="微软雅黑" w:eastAsia="微软雅黑" w:cs="微软雅黑"/>
                    <w:b/>
                    <w:kern w:val="0"/>
                    <w:sz w:val="20"/>
                    <w:szCs w:val="20"/>
                  </w:rPr>
                </w:rPrChange>
              </w:rPr>
              <w:br w:type="textWrapping"/>
            </w:r>
          </w:p>
        </w:tc>
        <w:tc>
          <w:tcPr>
            <w:tcW w:w="1134"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right w:w="15" w:type="dxa"/>
            </w:tcMar>
          </w:tcPr>
          <w:p>
            <w:pPr>
              <w:widowControl/>
              <w:snapToGrid w:val="0"/>
              <w:spacing w:afterLines="0" w:line="240" w:lineRule="auto"/>
              <w:jc w:val="left"/>
              <w:textAlignment w:val="center"/>
              <w:rPr>
                <w:rFonts w:ascii="Times New Roman" w:hAnsi="Times New Roman" w:eastAsia="微软雅黑" w:cs="Times New Roman"/>
                <w:kern w:val="0"/>
                <w:sz w:val="20"/>
                <w:szCs w:val="20"/>
                <w:rPrChange w:id="1826" w:author="威(×_×)" w:date="2021-03-18T17:49:20Z">
                  <w:rPr>
                    <w:rFonts w:ascii="微软雅黑" w:hAnsi="微软雅黑" w:eastAsia="微软雅黑" w:cs="微软雅黑"/>
                    <w:kern w:val="0"/>
                    <w:sz w:val="20"/>
                    <w:szCs w:val="20"/>
                  </w:rPr>
                </w:rPrChange>
              </w:rPr>
              <w:pPrChange w:id="1825" w:author="威(×_×)" w:date="2021-03-19T17:45:27Z">
                <w:pPr>
                  <w:widowControl/>
                  <w:spacing w:afterLines="0" w:line="240" w:lineRule="auto"/>
                  <w:jc w:val="left"/>
                  <w:textAlignment w:val="center"/>
                </w:pPr>
              </w:pPrChange>
            </w:pPr>
            <w:r>
              <w:rPr>
                <w:rStyle w:val="34"/>
                <w:rFonts w:hint="default" w:ascii="Times New Roman" w:hAnsi="Times New Roman" w:eastAsia="微软雅黑" w:cs="Times New Roman"/>
                <w:color w:val="auto"/>
                <w:sz w:val="20"/>
                <w:szCs w:val="20"/>
                <w:rPrChange w:id="1827" w:author="威(×_×)" w:date="2021-03-18T17:49:20Z">
                  <w:rPr>
                    <w:rStyle w:val="34"/>
                    <w:rFonts w:hint="default" w:ascii="微软雅黑" w:hAnsi="微软雅黑" w:eastAsia="微软雅黑" w:cs="微软雅黑"/>
                    <w:color w:val="auto"/>
                    <w:sz w:val="20"/>
                    <w:szCs w:val="20"/>
                  </w:rPr>
                </w:rPrChange>
              </w:rPr>
              <w:t>例：</w:t>
            </w:r>
            <w:r>
              <w:rPr>
                <w:rFonts w:hint="default" w:ascii="Times New Roman" w:hAnsi="Times New Roman" w:eastAsia="微软雅黑" w:cs="Times New Roman"/>
                <w:kern w:val="0"/>
                <w:sz w:val="20"/>
                <w:szCs w:val="20"/>
                <w:rPrChange w:id="1828"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b/>
                <w:kern w:val="0"/>
                <w:sz w:val="20"/>
                <w:szCs w:val="20"/>
                <w:rPrChange w:id="1829" w:author="威(×_×)" w:date="2021-03-18T17:49:20Z">
                  <w:rPr>
                    <w:rFonts w:hint="eastAsia" w:ascii="微软雅黑" w:hAnsi="微软雅黑" w:eastAsia="微软雅黑" w:cs="微软雅黑"/>
                    <w:b/>
                    <w:kern w:val="0"/>
                    <w:sz w:val="20"/>
                    <w:szCs w:val="20"/>
                  </w:rPr>
                </w:rPrChange>
              </w:rPr>
              <w:t>B某某：</w:t>
            </w:r>
            <w:r>
              <w:rPr>
                <w:rFonts w:hint="default" w:ascii="Times New Roman" w:hAnsi="Times New Roman" w:eastAsia="微软雅黑" w:cs="Times New Roman"/>
                <w:kern w:val="0"/>
                <w:sz w:val="20"/>
                <w:szCs w:val="20"/>
                <w:rPrChange w:id="1830" w:author="威(×_×)" w:date="2021-03-18T17:49:20Z">
                  <w:rPr>
                    <w:rFonts w:hint="eastAsia" w:ascii="微软雅黑" w:hAnsi="微软雅黑" w:eastAsia="微软雅黑" w:cs="微软雅黑"/>
                    <w:kern w:val="0"/>
                    <w:sz w:val="20"/>
                    <w:szCs w:val="20"/>
                  </w:rPr>
                </w:rPrChange>
              </w:rPr>
              <w:br w:type="textWrapping"/>
            </w:r>
            <w:r>
              <w:rPr>
                <w:rFonts w:hint="default" w:ascii="Times New Roman" w:hAnsi="Times New Roman" w:eastAsia="微软雅黑" w:cs="Times New Roman"/>
                <w:kern w:val="0"/>
                <w:sz w:val="20"/>
                <w:szCs w:val="20"/>
                <w:rPrChange w:id="1831" w:author="威(×_×)" w:date="2021-03-18T17:49:20Z">
                  <w:rPr>
                    <w:rFonts w:hint="eastAsia" w:ascii="微软雅黑" w:hAnsi="微软雅黑" w:eastAsia="微软雅黑" w:cs="微软雅黑"/>
                    <w:kern w:val="0"/>
                    <w:sz w:val="20"/>
                    <w:szCs w:val="20"/>
                  </w:rPr>
                </w:rPrChange>
              </w:rPr>
              <w:t>1.《项目名称》获得XXX年XXX奖项XX等奖</w:t>
            </w:r>
          </w:p>
          <w:p>
            <w:pPr>
              <w:widowControl/>
              <w:snapToGrid w:val="0"/>
              <w:spacing w:afterLines="0" w:line="240" w:lineRule="auto"/>
              <w:jc w:val="left"/>
              <w:textAlignment w:val="center"/>
              <w:rPr>
                <w:rFonts w:ascii="Times New Roman" w:hAnsi="Times New Roman" w:eastAsia="微软雅黑" w:cs="Times New Roman"/>
                <w:kern w:val="0"/>
                <w:sz w:val="20"/>
                <w:szCs w:val="20"/>
                <w:rPrChange w:id="1833" w:author="威(×_×)" w:date="2021-03-18T17:49:20Z">
                  <w:rPr>
                    <w:rFonts w:ascii="微软雅黑" w:hAnsi="微软雅黑" w:eastAsia="微软雅黑" w:cs="微软雅黑"/>
                    <w:kern w:val="0"/>
                    <w:sz w:val="20"/>
                    <w:szCs w:val="20"/>
                  </w:rPr>
                </w:rPrChange>
              </w:rPr>
              <w:pPrChange w:id="1832" w:author="威(×_×)" w:date="2021-03-19T17:45:27Z">
                <w:pPr>
                  <w:widowControl/>
                  <w:spacing w:afterLines="0" w:line="240" w:lineRule="auto"/>
                  <w:jc w:val="left"/>
                  <w:textAlignment w:val="center"/>
                </w:pPr>
              </w:pPrChange>
            </w:pPr>
          </w:p>
        </w:tc>
        <w:tc>
          <w:tcPr>
            <w:tcW w:w="709" w:type="dxa"/>
            <w:tcBorders>
              <w:top w:val="single" w:color="auto" w:sz="4" w:space="0"/>
              <w:left w:val="single" w:color="auto" w:sz="4" w:space="0"/>
              <w:bottom w:val="single" w:color="auto" w:sz="4" w:space="0"/>
              <w:right w:val="single" w:color="auto" w:sz="4" w:space="0"/>
            </w:tcBorders>
            <w:shd w:val="clear" w:color="auto" w:fill="FFFFFF"/>
          </w:tcPr>
          <w:p>
            <w:pPr>
              <w:widowControl/>
              <w:snapToGrid w:val="0"/>
              <w:spacing w:afterLines="0" w:line="240" w:lineRule="auto"/>
              <w:jc w:val="left"/>
              <w:textAlignment w:val="center"/>
              <w:rPr>
                <w:rFonts w:ascii="Times New Roman" w:hAnsi="Times New Roman" w:eastAsia="微软雅黑" w:cs="Times New Roman"/>
                <w:sz w:val="20"/>
                <w:szCs w:val="20"/>
                <w:rPrChange w:id="1835" w:author="威(×_×)" w:date="2021-03-18T17:49:20Z">
                  <w:rPr>
                    <w:rFonts w:ascii="微软雅黑" w:hAnsi="微软雅黑" w:eastAsia="微软雅黑" w:cs="微软雅黑"/>
                    <w:sz w:val="20"/>
                    <w:szCs w:val="20"/>
                  </w:rPr>
                </w:rPrChange>
              </w:rPr>
              <w:pPrChange w:id="1834" w:author="威(×_×)" w:date="2021-03-19T17:45:27Z">
                <w:pPr>
                  <w:widowControl/>
                  <w:spacing w:afterLines="0" w:line="240" w:lineRule="auto"/>
                  <w:jc w:val="left"/>
                  <w:textAlignment w:val="center"/>
                </w:pPr>
              </w:pPrChange>
            </w:pPr>
          </w:p>
        </w:tc>
      </w:tr>
    </w:tbl>
    <w:p>
      <w:pPr>
        <w:numPr>
          <w:ilvl w:val="0"/>
          <w:numId w:val="0"/>
        </w:numPr>
        <w:spacing w:after="156"/>
        <w:rPr>
          <w:ins w:id="1837" w:author="威(×_×)" w:date="2021-03-18T17:40:32Z"/>
          <w:rFonts w:hint="default" w:ascii="Times New Roman" w:hAnsi="Times New Roman" w:eastAsia="微软雅黑" w:cs="Times New Roman"/>
          <w:rPrChange w:id="1838" w:author="威(×_×)" w:date="2021-03-18T17:49:20Z">
            <w:rPr>
              <w:ins w:id="1839" w:author="威(×_×)" w:date="2021-03-18T17:40:32Z"/>
              <w:rFonts w:hint="eastAsia" w:ascii="微软雅黑" w:hAnsi="微软雅黑" w:eastAsia="微软雅黑" w:cs="微软雅黑"/>
            </w:rPr>
          </w:rPrChange>
        </w:rPr>
        <w:pPrChange w:id="1836" w:author="威(×_×)" w:date="2021-03-18T17:40:32Z">
          <w:pPr>
            <w:pStyle w:val="3"/>
            <w:numPr>
              <w:ilvl w:val="0"/>
              <w:numId w:val="0"/>
            </w:numPr>
            <w:spacing w:after="156"/>
          </w:pPr>
        </w:pPrChange>
      </w:pPr>
      <w:ins w:id="1840" w:author="威(×_×)" w:date="2021-03-18T17:40:32Z">
        <w:r>
          <w:rPr>
            <w:rFonts w:hint="default" w:ascii="Times New Roman" w:hAnsi="Times New Roman" w:eastAsia="微软雅黑" w:cs="Times New Roman"/>
            <w:rPrChange w:id="1841" w:author="威(×_×)" w:date="2021-03-18T17:49:20Z">
              <w:rPr>
                <w:rFonts w:hint="eastAsia" w:ascii="微软雅黑" w:hAnsi="微软雅黑" w:eastAsia="微软雅黑" w:cs="微软雅黑"/>
              </w:rPr>
            </w:rPrChange>
          </w:rPr>
          <w:br w:type="page"/>
        </w:r>
      </w:ins>
    </w:p>
    <w:tbl>
      <w:tblPr>
        <w:tblStyle w:val="20"/>
        <w:tblW w:w="14742" w:type="dxa"/>
        <w:tblInd w:w="-127" w:type="dxa"/>
        <w:tblLayout w:type="fixed"/>
        <w:tblCellMar>
          <w:top w:w="0" w:type="dxa"/>
          <w:left w:w="0" w:type="dxa"/>
          <w:bottom w:w="0" w:type="dxa"/>
          <w:right w:w="0" w:type="dxa"/>
        </w:tblCellMar>
      </w:tblPr>
      <w:tblGrid>
        <w:gridCol w:w="1276"/>
        <w:gridCol w:w="730"/>
        <w:gridCol w:w="1126"/>
        <w:gridCol w:w="1971"/>
        <w:gridCol w:w="1276"/>
        <w:gridCol w:w="1276"/>
        <w:gridCol w:w="1417"/>
        <w:gridCol w:w="1134"/>
        <w:gridCol w:w="1276"/>
        <w:gridCol w:w="1417"/>
        <w:gridCol w:w="1134"/>
        <w:gridCol w:w="709"/>
        <w:tblGridChange w:id="1842">
          <w:tblGrid>
            <w:gridCol w:w="30"/>
            <w:gridCol w:w="1246"/>
            <w:gridCol w:w="30"/>
            <w:gridCol w:w="700"/>
            <w:gridCol w:w="30"/>
            <w:gridCol w:w="1096"/>
            <w:gridCol w:w="30"/>
            <w:gridCol w:w="1941"/>
            <w:gridCol w:w="30"/>
            <w:gridCol w:w="1246"/>
            <w:gridCol w:w="30"/>
            <w:gridCol w:w="1246"/>
            <w:gridCol w:w="30"/>
            <w:gridCol w:w="1387"/>
            <w:gridCol w:w="30"/>
            <w:gridCol w:w="1104"/>
            <w:gridCol w:w="30"/>
            <w:gridCol w:w="1246"/>
            <w:gridCol w:w="30"/>
            <w:gridCol w:w="1387"/>
            <w:gridCol w:w="30"/>
            <w:gridCol w:w="1104"/>
            <w:gridCol w:w="30"/>
            <w:gridCol w:w="679"/>
            <w:gridCol w:w="30"/>
          </w:tblGrid>
        </w:tblGridChange>
      </w:tblGrid>
      <w:tr>
        <w:tblPrEx>
          <w:tblCellMar>
            <w:top w:w="0" w:type="dxa"/>
            <w:left w:w="0" w:type="dxa"/>
            <w:bottom w:w="0" w:type="dxa"/>
            <w:right w:w="0" w:type="dxa"/>
          </w:tblCellMar>
        </w:tblPrEx>
        <w:trPr>
          <w:trHeight w:val="854" w:hRule="atLeast"/>
          <w:ins w:id="1843" w:author="威(×_×)" w:date="2021-03-18T17:40:33Z"/>
        </w:trPr>
        <w:tc>
          <w:tcPr>
            <w:tcW w:w="1276" w:type="dxa"/>
            <w:vMerge w:val="restart"/>
            <w:tcBorders>
              <w:top w:val="single" w:color="auto" w:sz="4" w:space="0"/>
              <w:left w:val="single" w:color="auto" w:sz="4" w:space="0"/>
              <w:bottom w:val="single" w:color="auto" w:sz="4" w:space="0"/>
              <w:right w:val="single" w:color="auto" w:sz="4" w:space="0"/>
            </w:tcBorders>
            <w:shd w:val="clear" w:color="auto" w:fill="FFFFFF"/>
            <w:noWrap w:val="0"/>
            <w:tcMar>
              <w:top w:w="15" w:type="dxa"/>
              <w:left w:w="15" w:type="dxa"/>
              <w:right w:w="15" w:type="dxa"/>
            </w:tcMar>
            <w:vAlign w:val="center"/>
          </w:tcPr>
          <w:p>
            <w:pPr>
              <w:widowControl/>
              <w:snapToGrid w:val="0"/>
              <w:spacing w:after="156" w:afterLines="0" w:line="240" w:lineRule="auto"/>
              <w:jc w:val="left"/>
              <w:rPr>
                <w:ins w:id="1845" w:author="威(×_×)" w:date="2021-03-18T17:40:33Z"/>
                <w:rFonts w:ascii="Times New Roman" w:hAnsi="Times New Roman" w:eastAsia="宋体"/>
                <w:b/>
                <w:sz w:val="18"/>
                <w:szCs w:val="18"/>
              </w:rPr>
              <w:pPrChange w:id="1844" w:author="威(×_×)" w:date="2021-03-19T17:45:35Z">
                <w:pPr>
                  <w:widowControl/>
                  <w:spacing w:after="156" w:afterLines="0" w:line="240" w:lineRule="auto"/>
                  <w:jc w:val="left"/>
                </w:pPr>
              </w:pPrChange>
            </w:pPr>
            <w:ins w:id="1846" w:author="威(×_×)" w:date="2021-03-18T17:40:33Z">
              <w:r>
                <w:rPr>
                  <w:rFonts w:hint="eastAsia" w:ascii="Times New Roman" w:hAnsi="Times New Roman" w:eastAsia="宋体"/>
                  <w:b/>
                  <w:kern w:val="0"/>
                  <w:sz w:val="18"/>
                  <w:szCs w:val="18"/>
                </w:rPr>
                <w:t>Design Agency’s name</w:t>
              </w:r>
            </w:ins>
          </w:p>
        </w:tc>
        <w:tc>
          <w:tcPr>
            <w:tcW w:w="730" w:type="dxa"/>
            <w:vMerge w:val="restart"/>
            <w:tcBorders>
              <w:top w:val="single" w:color="000000" w:sz="8" w:space="0"/>
              <w:left w:val="single" w:color="auto" w:sz="4"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48" w:author="威(×_×)" w:date="2021-03-18T17:40:33Z"/>
                <w:rFonts w:ascii="Times New Roman" w:hAnsi="Times New Roman" w:eastAsia="宋体"/>
                <w:b/>
                <w:sz w:val="18"/>
                <w:szCs w:val="18"/>
              </w:rPr>
              <w:pPrChange w:id="1847" w:author="威(×_×)" w:date="2021-03-19T17:45:35Z">
                <w:pPr>
                  <w:widowControl/>
                  <w:spacing w:afterLines="0" w:line="240" w:lineRule="auto"/>
                  <w:jc w:val="center"/>
                  <w:textAlignment w:val="center"/>
                </w:pPr>
              </w:pPrChange>
            </w:pPr>
            <w:ins w:id="1849" w:author="威(×_×)" w:date="2021-03-18T17:40:33Z">
              <w:r>
                <w:rPr>
                  <w:rFonts w:ascii="Times New Roman" w:hAnsi="Times New Roman" w:eastAsia="宋体"/>
                  <w:b/>
                  <w:kern w:val="0"/>
                  <w:sz w:val="18"/>
                  <w:szCs w:val="18"/>
                </w:rPr>
                <w:t>Registered place of business license</w:t>
              </w:r>
            </w:ins>
          </w:p>
        </w:tc>
        <w:tc>
          <w:tcPr>
            <w:tcW w:w="1126" w:type="dxa"/>
            <w:vMerge w:val="restart"/>
            <w:tcBorders>
              <w:top w:val="single" w:color="000000" w:sz="8" w:space="0"/>
              <w:left w:val="single" w:color="000000" w:sz="4" w:space="0"/>
              <w:bottom w:val="single" w:color="000000" w:sz="4" w:space="0"/>
              <w:right w:val="nil"/>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51" w:author="威(×_×)" w:date="2021-03-18T17:40:33Z"/>
                <w:rFonts w:hint="default" w:ascii="Times New Roman" w:hAnsi="Times New Roman" w:eastAsia="宋体"/>
                <w:b/>
                <w:sz w:val="18"/>
                <w:szCs w:val="18"/>
                <w:lang w:val="en-US" w:eastAsia="zh-CN"/>
              </w:rPr>
              <w:pPrChange w:id="1850" w:author="威(×_×)" w:date="2021-03-19T17:45:35Z">
                <w:pPr>
                  <w:widowControl/>
                  <w:spacing w:afterLines="0" w:line="240" w:lineRule="auto"/>
                  <w:jc w:val="center"/>
                  <w:textAlignment w:val="center"/>
                </w:pPr>
              </w:pPrChange>
            </w:pPr>
            <w:ins w:id="1852" w:author="威(×_×)" w:date="2021-03-18T17:40:33Z">
              <w:r>
                <w:rPr>
                  <w:rFonts w:ascii="Times New Roman" w:hAnsi="Times New Roman" w:eastAsia="宋体"/>
                  <w:b/>
                  <w:kern w:val="0"/>
                  <w:sz w:val="18"/>
                  <w:szCs w:val="18"/>
                </w:rPr>
                <w:t xml:space="preserve">Percentage at </w:t>
              </w:r>
            </w:ins>
            <w:ins w:id="1853" w:author="威(×_×)" w:date="2021-03-18T17:40:33Z">
              <w:r>
                <w:rPr>
                  <w:rFonts w:hint="eastAsia" w:ascii="Times New Roman" w:hAnsi="Times New Roman" w:eastAsia="宋体"/>
                  <w:b/>
                  <w:kern w:val="0"/>
                  <w:sz w:val="18"/>
                  <w:szCs w:val="18"/>
                  <w:lang w:val="en-US" w:eastAsia="zh-CN"/>
                </w:rPr>
                <w:t>join team</w:t>
              </w:r>
            </w:ins>
          </w:p>
        </w:tc>
        <w:tc>
          <w:tcPr>
            <w:tcW w:w="3247" w:type="dxa"/>
            <w:gridSpan w:val="2"/>
            <w:tcBorders>
              <w:top w:val="single" w:color="000000" w:sz="8" w:space="0"/>
              <w:left w:val="single" w:color="000000" w:sz="8"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55" w:author="威(×_×)" w:date="2021-03-18T17:40:33Z"/>
                <w:rFonts w:ascii="Times New Roman" w:hAnsi="Times New Roman" w:eastAsia="宋体"/>
                <w:b/>
                <w:szCs w:val="21"/>
              </w:rPr>
              <w:pPrChange w:id="1854" w:author="威(×_×)" w:date="2021-03-19T17:45:35Z">
                <w:pPr>
                  <w:widowControl/>
                  <w:spacing w:afterLines="0" w:line="240" w:lineRule="auto"/>
                  <w:jc w:val="center"/>
                  <w:textAlignment w:val="center"/>
                </w:pPr>
              </w:pPrChange>
            </w:pPr>
            <w:ins w:id="1856" w:author="威(×_×)" w:date="2021-03-18T17:40:33Z">
              <w:r>
                <w:rPr>
                  <w:rFonts w:hint="eastAsia" w:ascii="Times New Roman" w:hAnsi="Times New Roman" w:eastAsia="宋体"/>
                  <w:b/>
                  <w:kern w:val="0"/>
                  <w:szCs w:val="21"/>
                </w:rPr>
                <w:t>Design Agency</w:t>
              </w:r>
            </w:ins>
            <w:ins w:id="1857" w:author="威(×_×)" w:date="2021-03-18T17:40:33Z">
              <w:r>
                <w:rPr>
                  <w:rFonts w:ascii="Times New Roman" w:hAnsi="Times New Roman" w:eastAsia="宋体"/>
                  <w:b/>
                  <w:kern w:val="0"/>
                  <w:szCs w:val="21"/>
                </w:rPr>
                <w:t xml:space="preserve"> information</w:t>
              </w:r>
            </w:ins>
          </w:p>
        </w:tc>
        <w:tc>
          <w:tcPr>
            <w:tcW w:w="3827" w:type="dxa"/>
            <w:gridSpan w:val="3"/>
            <w:tcBorders>
              <w:top w:val="single" w:color="000000" w:sz="8" w:space="0"/>
              <w:left w:val="single" w:color="000000" w:sz="8"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59" w:author="威(×_×)" w:date="2021-03-18T17:40:33Z"/>
                <w:rFonts w:ascii="Times New Roman" w:hAnsi="Times New Roman" w:eastAsia="宋体"/>
                <w:b/>
                <w:szCs w:val="21"/>
              </w:rPr>
              <w:pPrChange w:id="1858" w:author="威(×_×)" w:date="2021-03-19T17:45:35Z">
                <w:pPr>
                  <w:widowControl/>
                  <w:spacing w:afterLines="0" w:line="240" w:lineRule="auto"/>
                  <w:jc w:val="center"/>
                  <w:textAlignment w:val="center"/>
                </w:pPr>
              </w:pPrChange>
            </w:pPr>
            <w:ins w:id="1860" w:author="威(×_×)" w:date="2021-03-18T17:40:33Z">
              <w:r>
                <w:rPr>
                  <w:rFonts w:ascii="Times New Roman" w:hAnsi="Times New Roman" w:eastAsia="宋体"/>
                  <w:b/>
                  <w:kern w:val="0"/>
                  <w:szCs w:val="21"/>
                </w:rPr>
                <w:t>Project leader</w:t>
              </w:r>
            </w:ins>
          </w:p>
        </w:tc>
        <w:tc>
          <w:tcPr>
            <w:tcW w:w="3827" w:type="dxa"/>
            <w:gridSpan w:val="3"/>
            <w:tcBorders>
              <w:top w:val="single" w:color="000000" w:sz="8" w:space="0"/>
              <w:left w:val="single" w:color="000000" w:sz="8"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62" w:author="威(×_×)" w:date="2021-03-18T17:40:33Z"/>
                <w:rFonts w:ascii="Times New Roman" w:hAnsi="Times New Roman" w:eastAsia="宋体"/>
                <w:b/>
                <w:szCs w:val="21"/>
              </w:rPr>
              <w:pPrChange w:id="1861" w:author="威(×_×)" w:date="2021-03-19T17:45:35Z">
                <w:pPr>
                  <w:widowControl/>
                  <w:spacing w:afterLines="0" w:line="240" w:lineRule="auto"/>
                  <w:jc w:val="center"/>
                  <w:textAlignment w:val="center"/>
                </w:pPr>
              </w:pPrChange>
            </w:pPr>
            <w:ins w:id="1863" w:author="威(×_×)" w:date="2021-03-18T17:40:33Z">
              <w:r>
                <w:rPr>
                  <w:rFonts w:ascii="Times New Roman" w:hAnsi="Times New Roman" w:eastAsia="宋体"/>
                  <w:b/>
                  <w:kern w:val="0"/>
                  <w:szCs w:val="21"/>
                </w:rPr>
                <w:t>principal designer</w:t>
              </w:r>
            </w:ins>
          </w:p>
        </w:tc>
        <w:tc>
          <w:tcPr>
            <w:tcW w:w="709" w:type="dxa"/>
            <w:tcBorders>
              <w:top w:val="single" w:color="000000" w:sz="8" w:space="0"/>
              <w:left w:val="nil"/>
              <w:bottom w:val="single" w:color="000000" w:sz="4" w:space="0"/>
              <w:right w:val="single" w:color="000000" w:sz="8"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65" w:author="威(×_×)" w:date="2021-03-18T17:40:33Z"/>
                <w:rFonts w:ascii="Times New Roman" w:hAnsi="Times New Roman" w:eastAsia="宋体"/>
                <w:b/>
                <w:sz w:val="24"/>
                <w:szCs w:val="24"/>
              </w:rPr>
              <w:pPrChange w:id="1864" w:author="威(×_×)" w:date="2021-03-19T17:45:35Z">
                <w:pPr>
                  <w:widowControl/>
                  <w:spacing w:afterLines="0" w:line="240" w:lineRule="auto"/>
                  <w:jc w:val="center"/>
                  <w:textAlignment w:val="center"/>
                </w:pPr>
              </w:pPrChange>
            </w:pPr>
            <w:ins w:id="1866" w:author="威(×_×)" w:date="2021-03-18T17:40:33Z">
              <w:r>
                <w:rPr>
                  <w:rFonts w:ascii="Times New Roman" w:hAnsi="Times New Roman" w:eastAsia="宋体"/>
                  <w:b/>
                  <w:kern w:val="0"/>
                  <w:sz w:val="18"/>
                  <w:szCs w:val="18"/>
                </w:rPr>
                <w:t>Remark</w:t>
              </w:r>
            </w:ins>
          </w:p>
        </w:tc>
      </w:tr>
      <w:tr>
        <w:tblPrEx>
          <w:tblCellMar>
            <w:top w:w="0" w:type="dxa"/>
            <w:left w:w="0" w:type="dxa"/>
            <w:bottom w:w="0" w:type="dxa"/>
            <w:right w:w="0" w:type="dxa"/>
          </w:tblCellMar>
        </w:tblPrEx>
        <w:trPr>
          <w:trHeight w:val="1674" w:hRule="atLeast"/>
          <w:ins w:id="1867" w:author="威(×_×)" w:date="2021-03-18T17:40:33Z"/>
        </w:trPr>
        <w:tc>
          <w:tcPr>
            <w:tcW w:w="1276" w:type="dxa"/>
            <w:vMerge w:val="continue"/>
            <w:tcBorders>
              <w:top w:val="single" w:color="auto" w:sz="4" w:space="0"/>
              <w:left w:val="single" w:color="auto" w:sz="4" w:space="0"/>
              <w:bottom w:val="single" w:color="auto" w:sz="4" w:space="0"/>
              <w:right w:val="single" w:color="auto" w:sz="4" w:space="0"/>
            </w:tcBorders>
            <w:shd w:val="clear" w:color="auto" w:fill="FFFFFF"/>
            <w:noWrap w:val="0"/>
            <w:tcMar>
              <w:top w:w="15" w:type="dxa"/>
              <w:left w:w="15" w:type="dxa"/>
              <w:right w:w="15" w:type="dxa"/>
            </w:tcMar>
            <w:vAlign w:val="center"/>
          </w:tcPr>
          <w:p>
            <w:pPr>
              <w:snapToGrid w:val="0"/>
              <w:spacing w:afterLines="0" w:line="240" w:lineRule="auto"/>
              <w:jc w:val="center"/>
              <w:rPr>
                <w:ins w:id="1869" w:author="威(×_×)" w:date="2021-03-18T17:40:33Z"/>
                <w:rFonts w:ascii="Times New Roman" w:hAnsi="Times New Roman" w:eastAsia="宋体"/>
                <w:b/>
                <w:sz w:val="18"/>
                <w:szCs w:val="18"/>
              </w:rPr>
              <w:pPrChange w:id="1868" w:author="威(×_×)" w:date="2021-03-19T17:45:35Z">
                <w:pPr>
                  <w:spacing w:afterLines="0" w:line="240" w:lineRule="auto"/>
                  <w:jc w:val="center"/>
                </w:pPr>
              </w:pPrChange>
            </w:pPr>
          </w:p>
        </w:tc>
        <w:tc>
          <w:tcPr>
            <w:tcW w:w="730" w:type="dxa"/>
            <w:vMerge w:val="continue"/>
            <w:tcBorders>
              <w:top w:val="single" w:color="000000" w:sz="8" w:space="0"/>
              <w:left w:val="single" w:color="auto" w:sz="4" w:space="0"/>
              <w:bottom w:val="single" w:color="000000" w:sz="4" w:space="0"/>
              <w:right w:val="single" w:color="000000" w:sz="4" w:space="0"/>
            </w:tcBorders>
            <w:shd w:val="clear" w:color="auto" w:fill="FFFFFF"/>
            <w:noWrap w:val="0"/>
            <w:tcMar>
              <w:top w:w="15" w:type="dxa"/>
              <w:left w:w="15" w:type="dxa"/>
              <w:right w:w="15" w:type="dxa"/>
            </w:tcMar>
            <w:vAlign w:val="center"/>
          </w:tcPr>
          <w:p>
            <w:pPr>
              <w:snapToGrid w:val="0"/>
              <w:spacing w:afterLines="0" w:line="240" w:lineRule="auto"/>
              <w:jc w:val="center"/>
              <w:rPr>
                <w:ins w:id="1871" w:author="威(×_×)" w:date="2021-03-18T17:40:33Z"/>
                <w:rFonts w:ascii="Times New Roman" w:hAnsi="Times New Roman" w:eastAsia="宋体"/>
                <w:b/>
                <w:sz w:val="18"/>
                <w:szCs w:val="18"/>
              </w:rPr>
              <w:pPrChange w:id="1870" w:author="威(×_×)" w:date="2021-03-19T17:45:35Z">
                <w:pPr>
                  <w:spacing w:afterLines="0" w:line="240" w:lineRule="auto"/>
                  <w:jc w:val="center"/>
                </w:pPr>
              </w:pPrChange>
            </w:pPr>
          </w:p>
        </w:tc>
        <w:tc>
          <w:tcPr>
            <w:tcW w:w="1126" w:type="dxa"/>
            <w:vMerge w:val="continue"/>
            <w:tcBorders>
              <w:top w:val="single" w:color="000000" w:sz="8" w:space="0"/>
              <w:left w:val="single" w:color="000000" w:sz="4" w:space="0"/>
              <w:bottom w:val="single" w:color="000000" w:sz="4" w:space="0"/>
              <w:right w:val="nil"/>
            </w:tcBorders>
            <w:shd w:val="clear" w:color="auto" w:fill="FFFFFF"/>
            <w:noWrap w:val="0"/>
            <w:tcMar>
              <w:top w:w="15" w:type="dxa"/>
              <w:left w:w="15" w:type="dxa"/>
              <w:right w:w="15" w:type="dxa"/>
            </w:tcMar>
            <w:vAlign w:val="center"/>
          </w:tcPr>
          <w:p>
            <w:pPr>
              <w:snapToGrid w:val="0"/>
              <w:spacing w:afterLines="0" w:line="240" w:lineRule="auto"/>
              <w:jc w:val="center"/>
              <w:rPr>
                <w:ins w:id="1873" w:author="威(×_×)" w:date="2021-03-18T17:40:33Z"/>
                <w:rFonts w:ascii="Times New Roman" w:hAnsi="Times New Roman" w:eastAsia="宋体"/>
                <w:b/>
                <w:sz w:val="18"/>
                <w:szCs w:val="18"/>
              </w:rPr>
              <w:pPrChange w:id="1872" w:author="威(×_×)" w:date="2021-03-19T17:45:35Z">
                <w:pPr>
                  <w:spacing w:afterLines="0" w:line="240" w:lineRule="auto"/>
                  <w:jc w:val="center"/>
                </w:pPr>
              </w:pPrChange>
            </w:pPr>
          </w:p>
        </w:tc>
        <w:tc>
          <w:tcPr>
            <w:tcW w:w="1971" w:type="dxa"/>
            <w:tcBorders>
              <w:top w:val="single" w:color="000000" w:sz="4" w:space="0"/>
              <w:left w:val="single" w:color="000000" w:sz="8"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75" w:author="威(×_×)" w:date="2021-03-18T17:40:33Z"/>
                <w:rFonts w:ascii="Times New Roman" w:hAnsi="Times New Roman" w:eastAsia="宋体"/>
                <w:b/>
                <w:sz w:val="18"/>
                <w:szCs w:val="18"/>
              </w:rPr>
              <w:pPrChange w:id="1874" w:author="威(×_×)" w:date="2021-03-19T17:45:35Z">
                <w:pPr>
                  <w:widowControl/>
                  <w:spacing w:afterLines="0" w:line="240" w:lineRule="auto"/>
                  <w:jc w:val="center"/>
                  <w:textAlignment w:val="center"/>
                </w:pPr>
              </w:pPrChange>
            </w:pPr>
          </w:p>
          <w:p>
            <w:pPr>
              <w:widowControl/>
              <w:snapToGrid w:val="0"/>
              <w:spacing w:afterLines="0" w:line="240" w:lineRule="auto"/>
              <w:jc w:val="center"/>
              <w:textAlignment w:val="center"/>
              <w:rPr>
                <w:ins w:id="1877" w:author="威(×_×)" w:date="2021-03-18T17:40:33Z"/>
                <w:rFonts w:ascii="Times New Roman" w:hAnsi="Times New Roman" w:eastAsia="宋体"/>
                <w:b/>
                <w:kern w:val="0"/>
                <w:sz w:val="18"/>
                <w:szCs w:val="18"/>
              </w:rPr>
              <w:pPrChange w:id="1876" w:author="威(×_×)" w:date="2021-03-19T17:45:35Z">
                <w:pPr>
                  <w:widowControl/>
                  <w:spacing w:afterLines="0" w:line="240" w:lineRule="auto"/>
                  <w:jc w:val="center"/>
                  <w:textAlignment w:val="center"/>
                </w:pPr>
              </w:pPrChange>
            </w:pPr>
            <w:ins w:id="1878" w:author="威(×_×)" w:date="2021-03-18T17:40:33Z">
              <w:r>
                <w:rPr>
                  <w:rFonts w:ascii="Times New Roman" w:hAnsi="Times New Roman" w:eastAsia="宋体"/>
                  <w:b/>
                  <w:kern w:val="0"/>
                  <w:sz w:val="18"/>
                  <w:szCs w:val="18"/>
                </w:rPr>
                <w:t>Achievements of similar projects</w:t>
              </w:r>
            </w:ins>
          </w:p>
        </w:tc>
        <w:tc>
          <w:tcPr>
            <w:tcW w:w="1276" w:type="dxa"/>
            <w:tcBorders>
              <w:top w:val="single" w:color="000000" w:sz="4" w:space="0"/>
              <w:left w:val="single" w:color="000000" w:sz="4" w:space="0"/>
              <w:bottom w:val="single" w:color="000000" w:sz="4" w:space="0"/>
              <w:right w:val="single" w:color="000000" w:sz="8"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80" w:author="威(×_×)" w:date="2021-03-18T17:40:33Z"/>
                <w:rFonts w:ascii="Times New Roman" w:hAnsi="Times New Roman" w:eastAsia="宋体"/>
                <w:b/>
                <w:sz w:val="18"/>
                <w:szCs w:val="18"/>
              </w:rPr>
              <w:pPrChange w:id="1879" w:author="威(×_×)" w:date="2021-03-19T17:45:35Z">
                <w:pPr>
                  <w:widowControl/>
                  <w:spacing w:afterLines="0" w:line="240" w:lineRule="auto"/>
                  <w:jc w:val="center"/>
                  <w:textAlignment w:val="center"/>
                </w:pPr>
              </w:pPrChange>
            </w:pPr>
            <w:ins w:id="1881" w:author="威(×_×)" w:date="2021-03-18T17:40:33Z">
              <w:r>
                <w:rPr>
                  <w:rFonts w:ascii="Times New Roman" w:hAnsi="Times New Roman" w:eastAsia="宋体"/>
                  <w:b/>
                  <w:kern w:val="0"/>
                  <w:sz w:val="18"/>
                  <w:szCs w:val="18"/>
                </w:rPr>
                <w:t>Similar projects awards</w:t>
              </w:r>
            </w:ins>
          </w:p>
        </w:tc>
        <w:tc>
          <w:tcPr>
            <w:tcW w:w="1276" w:type="dxa"/>
            <w:tcBorders>
              <w:top w:val="single" w:color="000000" w:sz="4" w:space="0"/>
              <w:left w:val="single" w:color="000000" w:sz="8"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83" w:author="威(×_×)" w:date="2021-03-18T17:40:33Z"/>
                <w:rFonts w:ascii="Times New Roman" w:hAnsi="Times New Roman" w:eastAsia="宋体"/>
                <w:b/>
                <w:kern w:val="0"/>
                <w:sz w:val="18"/>
                <w:szCs w:val="18"/>
              </w:rPr>
              <w:pPrChange w:id="1882" w:author="威(×_×)" w:date="2021-03-19T17:45:35Z">
                <w:pPr>
                  <w:widowControl/>
                  <w:spacing w:afterLines="0" w:line="240" w:lineRule="auto"/>
                  <w:jc w:val="center"/>
                  <w:textAlignment w:val="center"/>
                </w:pPr>
              </w:pPrChange>
            </w:pPr>
            <w:ins w:id="1884" w:author="威(×_×)" w:date="2021-03-18T17:40:33Z">
              <w:r>
                <w:rPr>
                  <w:rFonts w:ascii="Times New Roman" w:hAnsi="Times New Roman" w:eastAsia="宋体"/>
                  <w:b/>
                  <w:kern w:val="0"/>
                  <w:sz w:val="18"/>
                  <w:szCs w:val="18"/>
                </w:rPr>
                <w:br w:type="textWrapping"/>
              </w:r>
            </w:ins>
          </w:p>
          <w:p>
            <w:pPr>
              <w:widowControl/>
              <w:snapToGrid w:val="0"/>
              <w:spacing w:afterLines="0" w:line="240" w:lineRule="auto"/>
              <w:jc w:val="center"/>
              <w:textAlignment w:val="center"/>
              <w:rPr>
                <w:ins w:id="1886" w:author="威(×_×)" w:date="2021-03-18T17:40:33Z"/>
                <w:rFonts w:ascii="Times New Roman" w:hAnsi="Times New Roman" w:eastAsia="宋体"/>
                <w:b/>
                <w:sz w:val="18"/>
                <w:szCs w:val="18"/>
              </w:rPr>
              <w:pPrChange w:id="1885" w:author="威(×_×)" w:date="2021-03-19T17:45:35Z">
                <w:pPr>
                  <w:widowControl/>
                  <w:spacing w:afterLines="0" w:line="240" w:lineRule="auto"/>
                  <w:jc w:val="center"/>
                  <w:textAlignment w:val="center"/>
                </w:pPr>
              </w:pPrChange>
            </w:pPr>
            <w:ins w:id="1887" w:author="威(×_×)" w:date="2021-03-18T17:40:33Z">
              <w:r>
                <w:rPr>
                  <w:rFonts w:ascii="Times New Roman" w:hAnsi="Times New Roman" w:eastAsia="宋体"/>
                  <w:b/>
                  <w:kern w:val="0"/>
                  <w:sz w:val="18"/>
                  <w:szCs w:val="18"/>
                </w:rPr>
                <w:t>Project leader (only 1)</w:t>
              </w:r>
            </w:ins>
          </w:p>
        </w:tc>
        <w:tc>
          <w:tcPr>
            <w:tcW w:w="1417"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89" w:author="威(×_×)" w:date="2021-03-18T17:40:33Z"/>
                <w:rFonts w:ascii="Times New Roman" w:hAnsi="Times New Roman" w:eastAsia="宋体"/>
                <w:b/>
                <w:sz w:val="18"/>
                <w:szCs w:val="18"/>
              </w:rPr>
              <w:pPrChange w:id="1888" w:author="威(×_×)" w:date="2021-03-19T17:45:35Z">
                <w:pPr>
                  <w:widowControl/>
                  <w:spacing w:afterLines="0" w:line="240" w:lineRule="auto"/>
                  <w:jc w:val="center"/>
                  <w:textAlignment w:val="center"/>
                </w:pPr>
              </w:pPrChange>
            </w:pPr>
            <w:ins w:id="1890" w:author="威(×_×)" w:date="2021-03-18T17:40:33Z">
              <w:r>
                <w:rPr>
                  <w:rFonts w:ascii="Times New Roman" w:hAnsi="Times New Roman" w:eastAsia="宋体"/>
                  <w:b/>
                  <w:kern w:val="0"/>
                  <w:sz w:val="18"/>
                  <w:szCs w:val="18"/>
                </w:rPr>
                <w:t>Project leader achievements of similar projects</w:t>
              </w:r>
            </w:ins>
          </w:p>
        </w:tc>
        <w:tc>
          <w:tcPr>
            <w:tcW w:w="1134" w:type="dxa"/>
            <w:tcBorders>
              <w:top w:val="single" w:color="000000" w:sz="4" w:space="0"/>
              <w:left w:val="single" w:color="000000" w:sz="4" w:space="0"/>
              <w:bottom w:val="single" w:color="000000" w:sz="4" w:space="0"/>
              <w:right w:val="single" w:color="000000" w:sz="8"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92" w:author="威(×_×)" w:date="2021-03-18T17:40:33Z"/>
                <w:rFonts w:ascii="Times New Roman" w:hAnsi="Times New Roman" w:eastAsia="宋体"/>
                <w:b/>
                <w:sz w:val="18"/>
                <w:szCs w:val="18"/>
              </w:rPr>
              <w:pPrChange w:id="1891" w:author="威(×_×)" w:date="2021-03-19T17:45:35Z">
                <w:pPr>
                  <w:widowControl/>
                  <w:spacing w:afterLines="0" w:line="240" w:lineRule="auto"/>
                  <w:jc w:val="center"/>
                  <w:textAlignment w:val="center"/>
                </w:pPr>
              </w:pPrChange>
            </w:pPr>
            <w:ins w:id="1893" w:author="威(×_×)" w:date="2021-03-18T17:40:33Z">
              <w:r>
                <w:rPr>
                  <w:rFonts w:ascii="Times New Roman" w:hAnsi="Times New Roman" w:eastAsia="宋体"/>
                  <w:b/>
                  <w:kern w:val="0"/>
                  <w:sz w:val="18"/>
                  <w:szCs w:val="18"/>
                </w:rPr>
                <w:t>Awards of project leader</w:t>
              </w:r>
            </w:ins>
          </w:p>
        </w:tc>
        <w:tc>
          <w:tcPr>
            <w:tcW w:w="1276" w:type="dxa"/>
            <w:tcBorders>
              <w:top w:val="single" w:color="000000" w:sz="4" w:space="0"/>
              <w:left w:val="single" w:color="000000" w:sz="8"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895" w:author="威(×_×)" w:date="2021-03-18T17:40:33Z"/>
                <w:rFonts w:ascii="Times New Roman" w:hAnsi="Times New Roman" w:eastAsia="宋体"/>
                <w:b/>
                <w:sz w:val="18"/>
                <w:szCs w:val="18"/>
              </w:rPr>
              <w:pPrChange w:id="1894" w:author="威(×_×)" w:date="2021-03-19T17:45:35Z">
                <w:pPr>
                  <w:widowControl/>
                  <w:spacing w:afterLines="0" w:line="240" w:lineRule="auto"/>
                  <w:jc w:val="center"/>
                  <w:textAlignment w:val="center"/>
                </w:pPr>
              </w:pPrChange>
            </w:pPr>
            <w:ins w:id="1896" w:author="威(×_×)" w:date="2021-03-18T17:40:33Z">
              <w:r>
                <w:rPr>
                  <w:rFonts w:ascii="Times New Roman" w:hAnsi="Times New Roman" w:eastAsia="宋体"/>
                  <w:b/>
                  <w:kern w:val="0"/>
                  <w:sz w:val="18"/>
                  <w:szCs w:val="18"/>
                </w:rPr>
                <w:t>principal designer (</w:t>
              </w:r>
            </w:ins>
            <w:ins w:id="1897" w:author="威(×_×)" w:date="2021-03-18T18:14:38Z">
              <w:r>
                <w:rPr>
                  <w:rFonts w:hint="eastAsia" w:ascii="Times New Roman" w:hAnsi="Times New Roman" w:eastAsia="宋体"/>
                  <w:b/>
                  <w:kern w:val="0"/>
                  <w:sz w:val="18"/>
                  <w:szCs w:val="18"/>
                  <w:lang w:val="en-US" w:eastAsia="zh-CN"/>
                </w:rPr>
                <w:t>no</w:t>
              </w:r>
            </w:ins>
            <w:ins w:id="1898" w:author="威(×_×)" w:date="2021-03-18T18:14:39Z">
              <w:r>
                <w:rPr>
                  <w:rFonts w:hint="eastAsia" w:ascii="Times New Roman" w:hAnsi="Times New Roman" w:eastAsia="宋体"/>
                  <w:b/>
                  <w:kern w:val="0"/>
                  <w:sz w:val="18"/>
                  <w:szCs w:val="18"/>
                  <w:lang w:val="en-US" w:eastAsia="zh-CN"/>
                </w:rPr>
                <w:t xml:space="preserve"> m</w:t>
              </w:r>
            </w:ins>
            <w:ins w:id="1899" w:author="威(×_×)" w:date="2021-03-18T18:14:40Z">
              <w:r>
                <w:rPr>
                  <w:rFonts w:hint="eastAsia" w:ascii="Times New Roman" w:hAnsi="Times New Roman" w:eastAsia="宋体"/>
                  <w:b/>
                  <w:kern w:val="0"/>
                  <w:sz w:val="18"/>
                  <w:szCs w:val="18"/>
                  <w:lang w:val="en-US" w:eastAsia="zh-CN"/>
                </w:rPr>
                <w:t xml:space="preserve">ore </w:t>
              </w:r>
            </w:ins>
            <w:ins w:id="1900" w:author="威(×_×)" w:date="2021-03-18T18:14:41Z">
              <w:r>
                <w:rPr>
                  <w:rFonts w:hint="eastAsia" w:ascii="Times New Roman" w:hAnsi="Times New Roman" w:eastAsia="宋体"/>
                  <w:b/>
                  <w:kern w:val="0"/>
                  <w:sz w:val="18"/>
                  <w:szCs w:val="18"/>
                  <w:lang w:val="en-US" w:eastAsia="zh-CN"/>
                </w:rPr>
                <w:t>than</w:t>
              </w:r>
            </w:ins>
            <w:ins w:id="1901" w:author="威(×_×)" w:date="2021-03-18T18:14:42Z">
              <w:r>
                <w:rPr>
                  <w:rFonts w:hint="eastAsia" w:ascii="Times New Roman" w:hAnsi="Times New Roman" w:eastAsia="宋体"/>
                  <w:b/>
                  <w:kern w:val="0"/>
                  <w:sz w:val="18"/>
                  <w:szCs w:val="18"/>
                  <w:lang w:val="en-US" w:eastAsia="zh-CN"/>
                </w:rPr>
                <w:t xml:space="preserve"> 3</w:t>
              </w:r>
            </w:ins>
            <w:ins w:id="1902" w:author="威(×_×)" w:date="2021-03-18T17:40:33Z">
              <w:r>
                <w:rPr>
                  <w:rFonts w:ascii="Times New Roman" w:hAnsi="Times New Roman" w:eastAsia="宋体"/>
                  <w:b/>
                  <w:kern w:val="0"/>
                  <w:sz w:val="18"/>
                  <w:szCs w:val="18"/>
                </w:rPr>
                <w:t>)</w:t>
              </w:r>
            </w:ins>
          </w:p>
        </w:tc>
        <w:tc>
          <w:tcPr>
            <w:tcW w:w="1417" w:type="dxa"/>
            <w:tcBorders>
              <w:top w:val="single" w:color="000000" w:sz="4" w:space="0"/>
              <w:left w:val="single" w:color="000000" w:sz="4" w:space="0"/>
              <w:bottom w:val="single" w:color="000000" w:sz="4" w:space="0"/>
              <w:right w:val="single" w:color="000000" w:sz="4"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904" w:author="威(×_×)" w:date="2021-03-18T17:40:33Z"/>
                <w:rFonts w:ascii="Times New Roman" w:hAnsi="Times New Roman" w:eastAsia="宋体"/>
                <w:b/>
                <w:sz w:val="18"/>
                <w:szCs w:val="18"/>
              </w:rPr>
              <w:pPrChange w:id="1903" w:author="威(×_×)" w:date="2021-03-19T17:45:35Z">
                <w:pPr>
                  <w:widowControl/>
                  <w:spacing w:afterLines="0" w:line="240" w:lineRule="auto"/>
                  <w:jc w:val="center"/>
                  <w:textAlignment w:val="center"/>
                </w:pPr>
              </w:pPrChange>
            </w:pPr>
            <w:ins w:id="1905" w:author="威(×_×)" w:date="2021-03-18T17:40:33Z">
              <w:r>
                <w:rPr>
                  <w:rFonts w:ascii="Times New Roman" w:hAnsi="Times New Roman" w:eastAsia="宋体"/>
                  <w:b/>
                  <w:kern w:val="0"/>
                  <w:sz w:val="18"/>
                  <w:szCs w:val="18"/>
                </w:rPr>
                <w:t>principal designer achievements of similar projects</w:t>
              </w:r>
            </w:ins>
          </w:p>
        </w:tc>
        <w:tc>
          <w:tcPr>
            <w:tcW w:w="1134" w:type="dxa"/>
            <w:tcBorders>
              <w:top w:val="single" w:color="000000" w:sz="4" w:space="0"/>
              <w:left w:val="single" w:color="000000" w:sz="4" w:space="0"/>
              <w:bottom w:val="single" w:color="000000" w:sz="4" w:space="0"/>
              <w:right w:val="single" w:color="000000" w:sz="8" w:space="0"/>
            </w:tcBorders>
            <w:shd w:val="clear" w:color="auto" w:fill="FFFFFF"/>
            <w:noWrap w:val="0"/>
            <w:tcMar>
              <w:top w:w="15" w:type="dxa"/>
              <w:left w:w="15" w:type="dxa"/>
              <w:right w:w="15" w:type="dxa"/>
            </w:tcMar>
            <w:vAlign w:val="center"/>
          </w:tcPr>
          <w:p>
            <w:pPr>
              <w:widowControl/>
              <w:snapToGrid w:val="0"/>
              <w:spacing w:afterLines="0" w:line="240" w:lineRule="auto"/>
              <w:jc w:val="center"/>
              <w:textAlignment w:val="center"/>
              <w:rPr>
                <w:ins w:id="1907" w:author="威(×_×)" w:date="2021-03-18T17:40:33Z"/>
                <w:rFonts w:ascii="Times New Roman" w:hAnsi="Times New Roman" w:eastAsia="宋体"/>
                <w:b/>
                <w:kern w:val="0"/>
                <w:sz w:val="18"/>
                <w:szCs w:val="18"/>
              </w:rPr>
              <w:pPrChange w:id="1906" w:author="威(×_×)" w:date="2021-03-19T17:45:35Z">
                <w:pPr>
                  <w:widowControl/>
                  <w:spacing w:afterLines="0" w:line="240" w:lineRule="auto"/>
                  <w:jc w:val="center"/>
                  <w:textAlignment w:val="center"/>
                </w:pPr>
              </w:pPrChange>
            </w:pPr>
            <w:ins w:id="1908" w:author="威(×_×)" w:date="2021-03-18T17:40:33Z">
              <w:r>
                <w:rPr>
                  <w:rFonts w:ascii="Times New Roman" w:hAnsi="Times New Roman" w:eastAsia="宋体"/>
                  <w:b/>
                  <w:kern w:val="0"/>
                  <w:sz w:val="18"/>
                  <w:szCs w:val="18"/>
                </w:rPr>
                <w:t>Awards of principal designer</w:t>
              </w:r>
            </w:ins>
          </w:p>
        </w:tc>
        <w:tc>
          <w:tcPr>
            <w:tcW w:w="709" w:type="dxa"/>
            <w:tcBorders>
              <w:top w:val="single" w:color="000000" w:sz="4" w:space="0"/>
              <w:left w:val="single" w:color="000000" w:sz="4" w:space="0"/>
              <w:bottom w:val="single" w:color="000000" w:sz="4" w:space="0"/>
              <w:right w:val="single" w:color="000000" w:sz="8" w:space="0"/>
            </w:tcBorders>
            <w:shd w:val="clear" w:color="auto" w:fill="FFFFFF"/>
            <w:noWrap w:val="0"/>
            <w:vAlign w:val="center"/>
          </w:tcPr>
          <w:p>
            <w:pPr>
              <w:widowControl/>
              <w:snapToGrid w:val="0"/>
              <w:spacing w:afterLines="0" w:line="240" w:lineRule="auto"/>
              <w:jc w:val="center"/>
              <w:textAlignment w:val="center"/>
              <w:rPr>
                <w:ins w:id="1910" w:author="威(×_×)" w:date="2021-03-18T17:40:33Z"/>
                <w:rFonts w:ascii="Times New Roman" w:hAnsi="Times New Roman" w:eastAsia="宋体"/>
                <w:b/>
                <w:sz w:val="18"/>
                <w:szCs w:val="18"/>
              </w:rPr>
              <w:pPrChange w:id="1909" w:author="威(×_×)" w:date="2021-03-19T17:45:35Z">
                <w:pPr>
                  <w:widowControl/>
                  <w:spacing w:afterLines="0" w:line="240" w:lineRule="auto"/>
                  <w:jc w:val="center"/>
                  <w:textAlignment w:val="center"/>
                </w:pPr>
              </w:pPrChange>
            </w:pPr>
          </w:p>
        </w:tc>
      </w:tr>
      <w:tr>
        <w:tblPrEx>
          <w:tblCellMar>
            <w:top w:w="0" w:type="dxa"/>
            <w:left w:w="0" w:type="dxa"/>
            <w:bottom w:w="0" w:type="dxa"/>
            <w:right w:w="0" w:type="dxa"/>
          </w:tblCellMar>
          <w:tblPrExChange w:id="1912" w:author="威(×_×)" w:date="2021-03-18T17:49:46Z">
            <w:tblPrEx>
              <w:tblCellMar>
                <w:top w:w="0" w:type="dxa"/>
                <w:left w:w="0" w:type="dxa"/>
                <w:bottom w:w="0" w:type="dxa"/>
                <w:right w:w="0" w:type="dxa"/>
              </w:tblCellMar>
            </w:tblPrEx>
          </w:tblPrExChange>
        </w:tblPrEx>
        <w:trPr>
          <w:wBefore w:w="0" w:type="auto"/>
          <w:trHeight w:val="849" w:hRule="atLeast"/>
          <w:ins w:id="1911" w:author="威(×_×)" w:date="2021-03-18T17:40:33Z"/>
          <w:trPrChange w:id="1912" w:author="威(×_×)" w:date="2021-03-18T17:49:46Z">
            <w:trPr>
              <w:gridBefore w:val="1"/>
              <w:wBefore w:w="15" w:type="dxa"/>
              <w:trHeight w:val="1573" w:hRule="atLeast"/>
            </w:trPr>
          </w:trPrChange>
        </w:trPr>
        <w:tc>
          <w:tcPr>
            <w:tcW w:w="1276" w:type="dxa"/>
            <w:tcBorders>
              <w:top w:val="single" w:color="auto" w:sz="4" w:space="0"/>
              <w:left w:val="single" w:color="auto" w:sz="4" w:space="0"/>
              <w:bottom w:val="single" w:color="auto" w:sz="4" w:space="0"/>
              <w:right w:val="single" w:color="auto" w:sz="4" w:space="0"/>
            </w:tcBorders>
            <w:shd w:val="clear" w:color="auto" w:fill="FFFFFF"/>
            <w:noWrap w:val="0"/>
            <w:tcMar>
              <w:top w:w="15" w:type="dxa"/>
              <w:left w:w="15" w:type="dxa"/>
              <w:right w:w="15" w:type="dxa"/>
            </w:tcMar>
            <w:vAlign w:val="center"/>
            <w:tcPrChange w:id="1913" w:author="威(×_×)" w:date="2021-03-18T17:49:46Z">
              <w:tcPr>
                <w:tcW w:w="1276" w:type="dxa"/>
                <w:gridSpan w:val="2"/>
                <w:tcBorders>
                  <w:top w:val="single" w:color="auto" w:sz="4" w:space="0"/>
                  <w:left w:val="single" w:color="auto" w:sz="4" w:space="0"/>
                  <w:bottom w:val="single" w:color="auto" w:sz="4" w:space="0"/>
                  <w:right w:val="single" w:color="auto" w:sz="4" w:space="0"/>
                </w:tcBorders>
                <w:shd w:val="clear" w:color="auto" w:fill="FFFFFF"/>
                <w:noWrap w:val="0"/>
                <w:tcMar>
                  <w:top w:w="15" w:type="dxa"/>
                  <w:left w:w="15" w:type="dxa"/>
                  <w:right w:w="15" w:type="dxa"/>
                </w:tcMar>
                <w:vAlign w:val="center"/>
              </w:tcPr>
            </w:tcPrChange>
          </w:tcPr>
          <w:p>
            <w:pPr>
              <w:snapToGrid w:val="0"/>
              <w:spacing w:after="156"/>
              <w:jc w:val="left"/>
              <w:rPr>
                <w:ins w:id="1915" w:author="威(×_×)" w:date="2021-03-18T17:40:33Z"/>
                <w:rFonts w:ascii="Times New Roman" w:hAnsi="Times New Roman" w:eastAsia="宋体"/>
                <w:b/>
                <w:sz w:val="20"/>
                <w:szCs w:val="20"/>
              </w:rPr>
              <w:pPrChange w:id="1914" w:author="威(×_×)" w:date="2021-03-19T17:45:35Z">
                <w:pPr>
                  <w:spacing w:after="156"/>
                  <w:jc w:val="left"/>
                </w:pPr>
              </w:pPrChange>
            </w:pPr>
            <w:ins w:id="1916" w:author="威(×_×)" w:date="2021-03-18T17:40:33Z">
              <w:r>
                <w:rPr>
                  <w:rFonts w:hint="eastAsia" w:ascii="Times New Roman" w:hAnsi="Times New Roman" w:eastAsia="宋体"/>
                  <w:b/>
                  <w:sz w:val="20"/>
                  <w:szCs w:val="20"/>
                </w:rPr>
                <w:t>Design Agency’s name</w:t>
              </w:r>
            </w:ins>
            <w:ins w:id="1917" w:author="威(×_×)" w:date="2021-03-18T17:40:33Z">
              <w:r>
                <w:rPr>
                  <w:rFonts w:ascii="Times New Roman" w:hAnsi="Times New Roman" w:eastAsia="宋体"/>
                  <w:b/>
                  <w:sz w:val="20"/>
                  <w:szCs w:val="20"/>
                </w:rPr>
                <w:t xml:space="preserve"> shall be the SAME as the name on the business license (submitted for this competition)</w:t>
              </w:r>
            </w:ins>
          </w:p>
        </w:tc>
        <w:tc>
          <w:tcPr>
            <w:tcW w:w="730" w:type="dxa"/>
            <w:tcBorders>
              <w:top w:val="single" w:color="000000" w:sz="4" w:space="0"/>
              <w:left w:val="single" w:color="auto" w:sz="4" w:space="0"/>
              <w:bottom w:val="single" w:color="000000" w:sz="8" w:space="0"/>
              <w:right w:val="single" w:color="000000" w:sz="4" w:space="0"/>
            </w:tcBorders>
            <w:shd w:val="clear" w:color="auto" w:fill="FFFFFF"/>
            <w:noWrap w:val="0"/>
            <w:tcMar>
              <w:top w:w="15" w:type="dxa"/>
              <w:left w:w="15" w:type="dxa"/>
              <w:right w:w="15" w:type="dxa"/>
            </w:tcMar>
            <w:vAlign w:val="center"/>
            <w:tcPrChange w:id="1918" w:author="威(×_×)" w:date="2021-03-18T17:49:46Z">
              <w:tcPr>
                <w:tcW w:w="730" w:type="dxa"/>
                <w:gridSpan w:val="2"/>
                <w:tcBorders>
                  <w:top w:val="single" w:color="000000" w:sz="4" w:space="0"/>
                  <w:left w:val="single" w:color="auto" w:sz="4" w:space="0"/>
                  <w:bottom w:val="single" w:color="000000" w:sz="8" w:space="0"/>
                  <w:right w:val="single" w:color="000000" w:sz="4" w:space="0"/>
                </w:tcBorders>
                <w:shd w:val="clear" w:color="auto" w:fill="FFFFFF"/>
                <w:noWrap w:val="0"/>
                <w:tcMar>
                  <w:top w:w="15" w:type="dxa"/>
                  <w:left w:w="15" w:type="dxa"/>
                  <w:right w:w="15" w:type="dxa"/>
                </w:tcMar>
                <w:vAlign w:val="center"/>
              </w:tcPr>
            </w:tcPrChange>
          </w:tcPr>
          <w:p>
            <w:pPr>
              <w:snapToGrid w:val="0"/>
              <w:spacing w:after="156"/>
              <w:jc w:val="center"/>
              <w:rPr>
                <w:ins w:id="1920" w:author="威(×_×)" w:date="2021-03-18T17:40:33Z"/>
                <w:rFonts w:ascii="Times New Roman" w:hAnsi="Times New Roman" w:eastAsia="宋体"/>
                <w:sz w:val="20"/>
                <w:szCs w:val="20"/>
              </w:rPr>
              <w:pPrChange w:id="1919" w:author="威(×_×)" w:date="2021-03-19T17:45:35Z">
                <w:pPr>
                  <w:spacing w:after="156"/>
                  <w:jc w:val="center"/>
                </w:pPr>
              </w:pPrChange>
            </w:pPr>
          </w:p>
        </w:tc>
        <w:tc>
          <w:tcPr>
            <w:tcW w:w="1126" w:type="dxa"/>
            <w:tcBorders>
              <w:top w:val="single" w:color="000000" w:sz="4" w:space="0"/>
              <w:left w:val="single" w:color="000000" w:sz="4" w:space="0"/>
              <w:bottom w:val="single" w:color="000000" w:sz="8" w:space="0"/>
              <w:right w:val="nil"/>
            </w:tcBorders>
            <w:shd w:val="clear" w:color="auto" w:fill="FFFFFF"/>
            <w:noWrap w:val="0"/>
            <w:tcMar>
              <w:top w:w="15" w:type="dxa"/>
              <w:left w:w="15" w:type="dxa"/>
              <w:right w:w="15" w:type="dxa"/>
            </w:tcMar>
            <w:vAlign w:val="center"/>
            <w:tcPrChange w:id="1921" w:author="威(×_×)" w:date="2021-03-18T17:49:46Z">
              <w:tcPr>
                <w:tcW w:w="1126" w:type="dxa"/>
                <w:gridSpan w:val="2"/>
                <w:tcBorders>
                  <w:top w:val="single" w:color="000000" w:sz="4" w:space="0"/>
                  <w:left w:val="single" w:color="000000" w:sz="4" w:space="0"/>
                  <w:bottom w:val="single" w:color="000000" w:sz="8" w:space="0"/>
                  <w:right w:val="nil"/>
                </w:tcBorders>
                <w:shd w:val="clear" w:color="auto" w:fill="FFFFFF"/>
                <w:noWrap w:val="0"/>
                <w:tcMar>
                  <w:top w:w="15" w:type="dxa"/>
                  <w:left w:w="15" w:type="dxa"/>
                  <w:right w:w="15" w:type="dxa"/>
                </w:tcMar>
                <w:vAlign w:val="center"/>
              </w:tcPr>
            </w:tcPrChange>
          </w:tcPr>
          <w:p>
            <w:pPr>
              <w:widowControl/>
              <w:snapToGrid w:val="0"/>
              <w:spacing w:after="156"/>
              <w:jc w:val="left"/>
              <w:textAlignment w:val="center"/>
              <w:rPr>
                <w:ins w:id="1923" w:author="威(×_×)" w:date="2021-03-18T17:40:33Z"/>
                <w:rFonts w:ascii="Times New Roman" w:hAnsi="Times New Roman" w:eastAsia="宋体"/>
                <w:kern w:val="0"/>
                <w:sz w:val="20"/>
                <w:szCs w:val="20"/>
              </w:rPr>
              <w:pPrChange w:id="1922" w:author="威(×_×)" w:date="2021-03-19T17:45:35Z">
                <w:pPr>
                  <w:widowControl/>
                  <w:spacing w:after="156"/>
                  <w:jc w:val="left"/>
                  <w:textAlignment w:val="center"/>
                </w:pPr>
              </w:pPrChange>
            </w:pPr>
          </w:p>
          <w:p>
            <w:pPr>
              <w:widowControl/>
              <w:snapToGrid w:val="0"/>
              <w:spacing w:after="156"/>
              <w:jc w:val="left"/>
              <w:textAlignment w:val="center"/>
              <w:rPr>
                <w:ins w:id="1925" w:author="威(×_×)" w:date="2021-03-18T17:40:33Z"/>
                <w:rFonts w:ascii="Times New Roman" w:hAnsi="Times New Roman" w:eastAsia="宋体"/>
                <w:sz w:val="20"/>
                <w:szCs w:val="20"/>
              </w:rPr>
              <w:pPrChange w:id="1924" w:author="威(×_×)" w:date="2021-03-19T17:45:35Z">
                <w:pPr>
                  <w:widowControl/>
                  <w:spacing w:after="156"/>
                  <w:jc w:val="left"/>
                  <w:textAlignment w:val="center"/>
                </w:pPr>
              </w:pPrChange>
            </w:pPr>
          </w:p>
        </w:tc>
        <w:tc>
          <w:tcPr>
            <w:tcW w:w="1971" w:type="dxa"/>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center"/>
            <w:tcPrChange w:id="1926" w:author="威(×_×)" w:date="2021-03-18T17:49:46Z">
              <w:tcPr>
                <w:tcW w:w="1971" w:type="dxa"/>
                <w:gridSpan w:val="2"/>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center"/>
              </w:tcPr>
            </w:tcPrChange>
          </w:tcPr>
          <w:p>
            <w:pPr>
              <w:widowControl/>
              <w:snapToGrid w:val="0"/>
              <w:spacing w:after="156"/>
              <w:jc w:val="left"/>
              <w:textAlignment w:val="center"/>
              <w:rPr>
                <w:ins w:id="1928" w:author="威(×_×)" w:date="2021-03-18T17:40:33Z"/>
                <w:rFonts w:hint="eastAsia" w:ascii="Times New Roman" w:hAnsi="Times New Roman" w:eastAsia="宋体"/>
                <w:sz w:val="20"/>
                <w:szCs w:val="20"/>
                <w:lang w:val="en-US" w:eastAsia="zh-CN"/>
              </w:rPr>
              <w:pPrChange w:id="1927" w:author="威(×_×)" w:date="2021-03-19T17:45:35Z">
                <w:pPr>
                  <w:widowControl/>
                  <w:spacing w:after="156"/>
                  <w:jc w:val="left"/>
                  <w:textAlignment w:val="center"/>
                </w:pPr>
              </w:pPrChange>
            </w:pPr>
            <w:ins w:id="1929" w:author="威(×_×)" w:date="2021-03-18T17:40:33Z">
              <w:r>
                <w:rPr>
                  <w:rFonts w:ascii="Times New Roman" w:hAnsi="Times New Roman" w:eastAsia="宋体"/>
                  <w:kern w:val="0"/>
                  <w:sz w:val="20"/>
                  <w:szCs w:val="20"/>
                </w:rPr>
                <w:t xml:space="preserve">All </w:t>
              </w:r>
            </w:ins>
            <w:ins w:id="1930" w:author="威(×_×)" w:date="2021-03-18T17:40:33Z">
              <w:r>
                <w:rPr>
                  <w:rFonts w:hint="eastAsia" w:ascii="Times New Roman" w:hAnsi="Times New Roman" w:eastAsia="宋体"/>
                  <w:kern w:val="0"/>
                  <w:sz w:val="20"/>
                  <w:szCs w:val="20"/>
                  <w:lang w:val="en-US" w:eastAsia="zh-CN"/>
                </w:rPr>
                <w:t>join team</w:t>
              </w:r>
            </w:ins>
            <w:ins w:id="1931" w:author="威(×_×)" w:date="2021-03-18T17:40:33Z">
              <w:r>
                <w:rPr>
                  <w:rFonts w:ascii="Times New Roman" w:hAnsi="Times New Roman" w:eastAsia="宋体"/>
                  <w:kern w:val="0"/>
                  <w:sz w:val="20"/>
                  <w:szCs w:val="20"/>
                </w:rPr>
                <w:t xml:space="preserve"> members shall provide campus project achievements together, up to </w:t>
              </w:r>
            </w:ins>
            <w:ins w:id="1932" w:author="威(×_×)" w:date="2021-03-18T17:40:33Z">
              <w:r>
                <w:rPr>
                  <w:rFonts w:hint="eastAsia" w:ascii="Times New Roman" w:hAnsi="Times New Roman" w:eastAsia="宋体"/>
                  <w:kern w:val="0"/>
                  <w:sz w:val="20"/>
                  <w:szCs w:val="20"/>
                  <w:lang w:val="en-US" w:eastAsia="zh-CN"/>
                </w:rPr>
                <w:t>3</w:t>
              </w:r>
            </w:ins>
            <w:ins w:id="1933" w:author="威(×_×)" w:date="2021-03-18T17:40:33Z">
              <w:r>
                <w:rPr>
                  <w:rFonts w:ascii="Times New Roman" w:hAnsi="Times New Roman" w:eastAsia="宋体"/>
                  <w:kern w:val="0"/>
                  <w:sz w:val="20"/>
                  <w:szCs w:val="20"/>
                </w:rPr>
                <w:t>, from January 1, 2010 to the announcement deadline (subject to the contract signing date).</w:t>
              </w:r>
            </w:ins>
            <w:ins w:id="1934" w:author="威(×_×)" w:date="2021-03-18T17:40:33Z">
              <w:r>
                <w:rPr>
                  <w:rFonts w:hint="eastAsia" w:ascii="Times New Roman" w:hAnsi="Times New Roman" w:eastAsia="宋体"/>
                  <w:kern w:val="0"/>
                  <w:sz w:val="20"/>
                  <w:szCs w:val="20"/>
                </w:rPr>
                <w:t>If there are more than 3 items, only the first 3 items will be taken</w:t>
              </w:r>
            </w:ins>
            <w:ins w:id="1935" w:author="威(×_×)" w:date="2021-03-18T17:40:33Z">
              <w:r>
                <w:rPr>
                  <w:rFonts w:hint="eastAsia" w:ascii="Times New Roman" w:hAnsi="Times New Roman" w:eastAsia="宋体"/>
                  <w:kern w:val="0"/>
                  <w:sz w:val="20"/>
                  <w:szCs w:val="20"/>
                  <w:lang w:val="en-US" w:eastAsia="zh-CN"/>
                </w:rPr>
                <w:t>.</w:t>
              </w:r>
            </w:ins>
          </w:p>
        </w:tc>
        <w:tc>
          <w:tcPr>
            <w:tcW w:w="1276" w:type="dxa"/>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center"/>
            <w:tcPrChange w:id="1936" w:author="威(×_×)" w:date="2021-03-18T17:49:46Z">
              <w:tcPr>
                <w:tcW w:w="1276" w:type="dxa"/>
                <w:gridSpan w:val="2"/>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center"/>
              </w:tcPr>
            </w:tcPrChange>
          </w:tcPr>
          <w:p>
            <w:pPr>
              <w:snapToGrid w:val="0"/>
              <w:spacing w:after="156"/>
              <w:jc w:val="left"/>
              <w:rPr>
                <w:ins w:id="1938" w:author="威(×_×)" w:date="2021-03-18T17:40:33Z"/>
                <w:rFonts w:hint="eastAsia" w:ascii="Times New Roman" w:hAnsi="Times New Roman" w:eastAsia="宋体"/>
                <w:sz w:val="20"/>
                <w:szCs w:val="20"/>
                <w:lang w:val="en-US" w:eastAsia="zh-CN"/>
              </w:rPr>
              <w:pPrChange w:id="1937" w:author="威(×_×)" w:date="2021-03-19T17:45:35Z">
                <w:pPr>
                  <w:spacing w:after="156"/>
                  <w:jc w:val="left"/>
                </w:pPr>
              </w:pPrChange>
            </w:pPr>
            <w:ins w:id="1939" w:author="威(×_×)" w:date="2021-03-18T17:40:33Z">
              <w:r>
                <w:rPr>
                  <w:rFonts w:ascii="Times New Roman" w:hAnsi="Times New Roman" w:eastAsia="宋体"/>
                  <w:sz w:val="20"/>
                  <w:szCs w:val="20"/>
                </w:rPr>
                <w:t xml:space="preserve">The total number of awards of similar projects shall not exceed 3. </w:t>
              </w:r>
            </w:ins>
            <w:ins w:id="1940" w:author="威(×_×)" w:date="2021-03-18T17:40:33Z">
              <w:r>
                <w:rPr>
                  <w:rFonts w:hint="eastAsia" w:ascii="Times New Roman" w:hAnsi="Times New Roman" w:eastAsia="宋体"/>
                  <w:sz w:val="20"/>
                  <w:szCs w:val="20"/>
                </w:rPr>
                <w:t>If there are more than 3 items, only the first 3 items will be taken</w:t>
              </w:r>
            </w:ins>
            <w:ins w:id="1941" w:author="威(×_×)" w:date="2021-03-18T17:40:33Z">
              <w:r>
                <w:rPr>
                  <w:rFonts w:hint="eastAsia" w:ascii="Times New Roman" w:hAnsi="Times New Roman" w:eastAsia="宋体"/>
                  <w:sz w:val="20"/>
                  <w:szCs w:val="20"/>
                  <w:lang w:val="en-US" w:eastAsia="zh-CN"/>
                </w:rPr>
                <w:t>.</w:t>
              </w:r>
            </w:ins>
          </w:p>
        </w:tc>
        <w:tc>
          <w:tcPr>
            <w:tcW w:w="1276" w:type="dxa"/>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center"/>
            <w:tcPrChange w:id="1942" w:author="威(×_×)" w:date="2021-03-18T17:49:46Z">
              <w:tcPr>
                <w:tcW w:w="1276" w:type="dxa"/>
                <w:gridSpan w:val="2"/>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center"/>
              </w:tcPr>
            </w:tcPrChange>
          </w:tcPr>
          <w:p>
            <w:pPr>
              <w:widowControl/>
              <w:snapToGrid w:val="0"/>
              <w:spacing w:after="156"/>
              <w:jc w:val="left"/>
              <w:textAlignment w:val="center"/>
              <w:rPr>
                <w:ins w:id="1944" w:author="威(×_×)" w:date="2021-03-18T17:40:33Z"/>
                <w:rFonts w:ascii="Times New Roman" w:hAnsi="Times New Roman" w:eastAsia="宋体"/>
                <w:sz w:val="20"/>
                <w:szCs w:val="20"/>
              </w:rPr>
              <w:pPrChange w:id="1943" w:author="威(×_×)" w:date="2021-03-19T17:45:35Z">
                <w:pPr>
                  <w:widowControl/>
                  <w:spacing w:after="156"/>
                  <w:jc w:val="left"/>
                  <w:textAlignment w:val="center"/>
                </w:pPr>
              </w:pPrChange>
            </w:pPr>
            <w:ins w:id="1945" w:author="威(×_×)" w:date="2021-03-18T17:40:33Z">
              <w:r>
                <w:rPr>
                  <w:rFonts w:ascii="Times New Roman" w:hAnsi="Times New Roman" w:eastAsia="宋体"/>
                  <w:kern w:val="0"/>
                  <w:sz w:val="20"/>
                  <w:szCs w:val="20"/>
                </w:rPr>
                <w:br w:type="textWrapping"/>
              </w:r>
            </w:ins>
            <w:ins w:id="1946" w:author="威(×_×)" w:date="2021-03-18T17:40:33Z">
              <w:r>
                <w:rPr>
                  <w:rFonts w:ascii="Times New Roman" w:hAnsi="Times New Roman" w:eastAsia="宋体"/>
                  <w:sz w:val="20"/>
                  <w:szCs w:val="20"/>
                </w:rPr>
                <w:t xml:space="preserve">1. Specify the </w:t>
              </w:r>
            </w:ins>
            <w:ins w:id="1947" w:author="威(×_×)" w:date="2021-03-18T17:40:33Z">
              <w:r>
                <w:rPr>
                  <w:rFonts w:hint="eastAsia" w:ascii="Times New Roman" w:hAnsi="Times New Roman" w:eastAsia="宋体"/>
                  <w:sz w:val="20"/>
                  <w:szCs w:val="20"/>
                  <w:lang w:val="en-US" w:eastAsia="zh-CN"/>
                </w:rPr>
                <w:t>d</w:t>
              </w:r>
            </w:ins>
            <w:ins w:id="1948" w:author="威(×_×)" w:date="2021-03-18T17:40:33Z">
              <w:r>
                <w:rPr>
                  <w:rFonts w:hint="eastAsia" w:ascii="Times New Roman" w:hAnsi="Times New Roman" w:eastAsia="宋体"/>
                  <w:sz w:val="20"/>
                  <w:szCs w:val="20"/>
                </w:rPr>
                <w:t xml:space="preserve">esign </w:t>
              </w:r>
            </w:ins>
            <w:ins w:id="1949" w:author="威(×_×)" w:date="2021-03-18T17:40:33Z">
              <w:r>
                <w:rPr>
                  <w:rFonts w:hint="eastAsia" w:ascii="Times New Roman" w:hAnsi="Times New Roman" w:eastAsia="宋体"/>
                  <w:sz w:val="20"/>
                  <w:szCs w:val="20"/>
                  <w:lang w:val="en-US" w:eastAsia="zh-CN"/>
                </w:rPr>
                <w:t>d</w:t>
              </w:r>
            </w:ins>
            <w:ins w:id="1950" w:author="威(×_×)" w:date="2021-03-18T17:40:33Z">
              <w:r>
                <w:rPr>
                  <w:rFonts w:hint="eastAsia" w:ascii="Times New Roman" w:hAnsi="Times New Roman" w:eastAsia="宋体"/>
                  <w:sz w:val="20"/>
                  <w:szCs w:val="20"/>
                </w:rPr>
                <w:t>gency</w:t>
              </w:r>
            </w:ins>
            <w:ins w:id="1951" w:author="威(×_×)" w:date="2021-03-18T17:40:33Z">
              <w:r>
                <w:rPr>
                  <w:rFonts w:hint="eastAsia" w:ascii="Times New Roman" w:hAnsi="Times New Roman" w:eastAsia="宋体"/>
                  <w:sz w:val="20"/>
                  <w:szCs w:val="20"/>
                  <w:lang w:val="en-US" w:eastAsia="zh-CN"/>
                </w:rPr>
                <w:t xml:space="preserve"> </w:t>
              </w:r>
            </w:ins>
            <w:ins w:id="1952" w:author="威(×_×)" w:date="2021-03-18T17:40:33Z">
              <w:r>
                <w:rPr>
                  <w:rFonts w:ascii="Times New Roman" w:hAnsi="Times New Roman" w:eastAsia="宋体"/>
                  <w:sz w:val="20"/>
                  <w:szCs w:val="20"/>
                </w:rPr>
                <w:t>of the person.</w:t>
              </w:r>
            </w:ins>
            <w:ins w:id="1953" w:author="威(×_×)" w:date="2021-03-18T17:40:33Z">
              <w:r>
                <w:rPr>
                  <w:rFonts w:ascii="Times New Roman" w:hAnsi="Times New Roman" w:eastAsia="宋体"/>
                  <w:sz w:val="20"/>
                  <w:szCs w:val="20"/>
                </w:rPr>
                <w:br w:type="textWrapping"/>
              </w:r>
            </w:ins>
            <w:ins w:id="1954" w:author="威(×_×)" w:date="2021-03-18T17:40:33Z">
              <w:r>
                <w:rPr>
                  <w:rFonts w:ascii="Times New Roman" w:hAnsi="Times New Roman" w:eastAsia="宋体"/>
                  <w:sz w:val="20"/>
                  <w:szCs w:val="20"/>
                </w:rPr>
                <w:t>2. Project leader and principal designer can</w:t>
              </w:r>
            </w:ins>
            <w:ins w:id="1955" w:author="威(×_×)" w:date="2021-03-18T17:40:33Z">
              <w:r>
                <w:rPr>
                  <w:rFonts w:hint="eastAsia" w:ascii="Times New Roman" w:hAnsi="Times New Roman" w:eastAsia="宋体"/>
                  <w:sz w:val="20"/>
                  <w:szCs w:val="20"/>
                  <w:lang w:val="en-US" w:eastAsia="zh-CN"/>
                </w:rPr>
                <w:t xml:space="preserve"> not</w:t>
              </w:r>
            </w:ins>
            <w:ins w:id="1956" w:author="威(×_×)" w:date="2021-03-18T17:40:33Z">
              <w:r>
                <w:rPr>
                  <w:rFonts w:ascii="Times New Roman" w:hAnsi="Times New Roman" w:eastAsia="宋体"/>
                  <w:sz w:val="20"/>
                  <w:szCs w:val="20"/>
                </w:rPr>
                <w:t xml:space="preserve"> be the same person.</w:t>
              </w:r>
            </w:ins>
          </w:p>
        </w:tc>
        <w:tc>
          <w:tcPr>
            <w:tcW w:w="1417" w:type="dxa"/>
            <w:tcBorders>
              <w:top w:val="single" w:color="000000" w:sz="4" w:space="0"/>
              <w:left w:val="single" w:color="000000" w:sz="4" w:space="0"/>
              <w:bottom w:val="single" w:color="000000" w:sz="8" w:space="0"/>
              <w:right w:val="single" w:color="000000" w:sz="4" w:space="0"/>
            </w:tcBorders>
            <w:shd w:val="clear" w:color="auto" w:fill="FFFFFF"/>
            <w:noWrap w:val="0"/>
            <w:tcMar>
              <w:top w:w="15" w:type="dxa"/>
              <w:left w:w="15" w:type="dxa"/>
              <w:right w:w="15" w:type="dxa"/>
            </w:tcMar>
            <w:vAlign w:val="center"/>
            <w:tcPrChange w:id="1957" w:author="威(×_×)" w:date="2021-03-18T17:49:46Z">
              <w:tcPr>
                <w:tcW w:w="1417" w:type="dxa"/>
                <w:gridSpan w:val="2"/>
                <w:tcBorders>
                  <w:top w:val="single" w:color="000000" w:sz="4" w:space="0"/>
                  <w:left w:val="single" w:color="000000" w:sz="4" w:space="0"/>
                  <w:bottom w:val="single" w:color="000000" w:sz="8" w:space="0"/>
                  <w:right w:val="single" w:color="000000" w:sz="4" w:space="0"/>
                </w:tcBorders>
                <w:shd w:val="clear" w:color="auto" w:fill="FFFFFF"/>
                <w:noWrap w:val="0"/>
                <w:tcMar>
                  <w:top w:w="15" w:type="dxa"/>
                  <w:left w:w="15" w:type="dxa"/>
                  <w:right w:w="15" w:type="dxa"/>
                </w:tcMar>
                <w:vAlign w:val="center"/>
              </w:tcPr>
            </w:tcPrChange>
          </w:tcPr>
          <w:p>
            <w:pPr>
              <w:widowControl/>
              <w:snapToGrid w:val="0"/>
              <w:spacing w:after="156"/>
              <w:jc w:val="left"/>
              <w:textAlignment w:val="center"/>
              <w:rPr>
                <w:ins w:id="1959" w:author="威(×_×)" w:date="2021-03-18T17:40:33Z"/>
                <w:rFonts w:hint="eastAsia" w:ascii="Times New Roman" w:hAnsi="Times New Roman" w:eastAsia="宋体"/>
                <w:sz w:val="20"/>
                <w:szCs w:val="20"/>
                <w:lang w:val="en-US" w:eastAsia="zh-CN"/>
              </w:rPr>
              <w:pPrChange w:id="1958" w:author="威(×_×)" w:date="2021-03-19T17:45:35Z">
                <w:pPr>
                  <w:widowControl/>
                  <w:spacing w:after="156"/>
                  <w:jc w:val="left"/>
                  <w:textAlignment w:val="center"/>
                </w:pPr>
              </w:pPrChange>
            </w:pPr>
            <w:ins w:id="1960" w:author="威(×_×)" w:date="2021-03-18T17:40:33Z">
              <w:r>
                <w:rPr>
                  <w:rFonts w:ascii="Times New Roman" w:hAnsi="Times New Roman" w:eastAsia="宋体"/>
                  <w:kern w:val="0"/>
                  <w:sz w:val="20"/>
                  <w:szCs w:val="20"/>
                </w:rPr>
                <w:br w:type="textWrapping"/>
              </w:r>
            </w:ins>
            <w:ins w:id="1961" w:author="威(×_×)" w:date="2021-03-18T17:40:33Z">
              <w:r>
                <w:rPr>
                  <w:rFonts w:ascii="Times New Roman" w:hAnsi="Times New Roman" w:eastAsia="宋体"/>
                  <w:sz w:val="20"/>
                  <w:szCs w:val="20"/>
                </w:rPr>
                <w:t>Project leader achievements in similar project shall not exceed</w:t>
              </w:r>
            </w:ins>
            <w:ins w:id="1962" w:author="威(×_×)" w:date="2021-03-18T17:40:33Z">
              <w:r>
                <w:rPr>
                  <w:rFonts w:hint="eastAsia" w:ascii="Times New Roman" w:hAnsi="Times New Roman" w:eastAsia="宋体"/>
                  <w:sz w:val="20"/>
                  <w:szCs w:val="20"/>
                  <w:lang w:val="en-US" w:eastAsia="zh-CN"/>
                </w:rPr>
                <w:t xml:space="preserve"> 3.</w:t>
              </w:r>
            </w:ins>
            <w:ins w:id="1963" w:author="威(×_×)" w:date="2021-03-18T17:40:33Z">
              <w:r>
                <w:rPr>
                  <w:rFonts w:ascii="Times New Roman" w:hAnsi="Times New Roman" w:eastAsia="宋体"/>
                  <w:sz w:val="20"/>
                  <w:szCs w:val="20"/>
                </w:rPr>
                <w:t xml:space="preserve"> </w:t>
              </w:r>
            </w:ins>
            <w:ins w:id="1964" w:author="威(×_×)" w:date="2021-03-18T17:40:33Z">
              <w:r>
                <w:rPr>
                  <w:rFonts w:hint="eastAsia" w:ascii="Times New Roman" w:hAnsi="Times New Roman" w:eastAsia="宋体"/>
                  <w:sz w:val="20"/>
                  <w:szCs w:val="20"/>
                </w:rPr>
                <w:t>If there are more than 3 items, only the first 3 items will be taken</w:t>
              </w:r>
            </w:ins>
            <w:ins w:id="1965" w:author="威(×_×)" w:date="2021-03-18T17:40:33Z">
              <w:r>
                <w:rPr>
                  <w:rFonts w:hint="eastAsia" w:ascii="Times New Roman" w:hAnsi="Times New Roman" w:eastAsia="宋体"/>
                  <w:sz w:val="20"/>
                  <w:szCs w:val="20"/>
                  <w:lang w:val="en-US" w:eastAsia="zh-CN"/>
                </w:rPr>
                <w:t>.</w:t>
              </w:r>
            </w:ins>
          </w:p>
        </w:tc>
        <w:tc>
          <w:tcPr>
            <w:tcW w:w="1134" w:type="dxa"/>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center"/>
            <w:tcPrChange w:id="1966" w:author="威(×_×)" w:date="2021-03-18T17:49:46Z">
              <w:tcPr>
                <w:tcW w:w="1134" w:type="dxa"/>
                <w:gridSpan w:val="2"/>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center"/>
              </w:tcPr>
            </w:tcPrChange>
          </w:tcPr>
          <w:p>
            <w:pPr>
              <w:snapToGrid w:val="0"/>
              <w:spacing w:after="156"/>
              <w:jc w:val="center"/>
              <w:rPr>
                <w:ins w:id="1968" w:author="威(×_×)" w:date="2021-03-18T17:40:33Z"/>
                <w:rFonts w:ascii="Times New Roman" w:hAnsi="Times New Roman" w:eastAsia="宋体"/>
                <w:sz w:val="20"/>
                <w:szCs w:val="20"/>
              </w:rPr>
              <w:pPrChange w:id="1967" w:author="威(×_×)" w:date="2021-03-19T17:45:35Z">
                <w:pPr>
                  <w:spacing w:after="156"/>
                  <w:jc w:val="center"/>
                </w:pPr>
              </w:pPrChange>
            </w:pPr>
            <w:ins w:id="1969" w:author="威(×_×)" w:date="2021-03-18T17:40:33Z">
              <w:r>
                <w:rPr>
                  <w:rFonts w:ascii="Times New Roman" w:hAnsi="Times New Roman" w:eastAsia="宋体"/>
                  <w:sz w:val="20"/>
                  <w:szCs w:val="20"/>
                </w:rPr>
                <w:t>The total number of awards shall not exceed 3.</w:t>
              </w:r>
            </w:ins>
            <w:ins w:id="1970" w:author="威(×_×)" w:date="2021-03-18T17:40:33Z">
              <w:r>
                <w:rPr>
                  <w:rFonts w:hint="eastAsia" w:ascii="Times New Roman" w:hAnsi="Times New Roman" w:eastAsia="宋体"/>
                  <w:sz w:val="20"/>
                  <w:szCs w:val="20"/>
                </w:rPr>
                <w:t>If there are more than 3 items, only the first 3 items will be taken</w:t>
              </w:r>
            </w:ins>
            <w:ins w:id="1971" w:author="威(×_×)" w:date="2021-03-18T17:40:33Z">
              <w:r>
                <w:rPr>
                  <w:rFonts w:hint="eastAsia" w:ascii="Times New Roman" w:hAnsi="Times New Roman" w:eastAsia="宋体"/>
                  <w:sz w:val="20"/>
                  <w:szCs w:val="20"/>
                  <w:lang w:val="en-US" w:eastAsia="zh-CN"/>
                </w:rPr>
                <w:t>.</w:t>
              </w:r>
            </w:ins>
            <w:ins w:id="1972" w:author="威(×_×)" w:date="2021-03-18T17:40:33Z">
              <w:r>
                <w:rPr>
                  <w:rFonts w:ascii="Times New Roman" w:hAnsi="Times New Roman" w:eastAsia="宋体"/>
                  <w:sz w:val="20"/>
                  <w:szCs w:val="20"/>
                </w:rPr>
                <w:t xml:space="preserve"> </w:t>
              </w:r>
            </w:ins>
          </w:p>
        </w:tc>
        <w:tc>
          <w:tcPr>
            <w:tcW w:w="1276" w:type="dxa"/>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center"/>
            <w:tcPrChange w:id="1973" w:author="威(×_×)" w:date="2021-03-18T17:49:46Z">
              <w:tcPr>
                <w:tcW w:w="1276" w:type="dxa"/>
                <w:gridSpan w:val="2"/>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center"/>
              </w:tcPr>
            </w:tcPrChange>
          </w:tcPr>
          <w:p>
            <w:pPr>
              <w:widowControl/>
              <w:snapToGrid w:val="0"/>
              <w:spacing w:after="156"/>
              <w:jc w:val="left"/>
              <w:textAlignment w:val="center"/>
              <w:rPr>
                <w:ins w:id="1975" w:author="威(×_×)" w:date="2021-03-18T17:40:33Z"/>
                <w:rFonts w:ascii="Times New Roman" w:hAnsi="Times New Roman" w:eastAsia="宋体"/>
                <w:sz w:val="20"/>
                <w:szCs w:val="20"/>
              </w:rPr>
              <w:pPrChange w:id="1974" w:author="威(×_×)" w:date="2021-03-19T17:45:35Z">
                <w:pPr>
                  <w:widowControl/>
                  <w:spacing w:after="156"/>
                  <w:jc w:val="left"/>
                  <w:textAlignment w:val="center"/>
                </w:pPr>
              </w:pPrChange>
            </w:pPr>
            <w:ins w:id="1976" w:author="威(×_×)" w:date="2021-03-18T17:40:33Z">
              <w:r>
                <w:rPr>
                  <w:rFonts w:ascii="Times New Roman" w:hAnsi="Times New Roman" w:eastAsia="宋体"/>
                  <w:kern w:val="0"/>
                  <w:sz w:val="20"/>
                  <w:szCs w:val="20"/>
                </w:rPr>
                <w:br w:type="textWrapping"/>
              </w:r>
            </w:ins>
            <w:ins w:id="1977" w:author="威(×_×)" w:date="2021-03-18T17:40:33Z">
              <w:r>
                <w:rPr>
                  <w:rFonts w:ascii="Times New Roman" w:hAnsi="Times New Roman" w:eastAsia="宋体"/>
                  <w:sz w:val="20"/>
                  <w:szCs w:val="20"/>
                </w:rPr>
                <w:t xml:space="preserve">1. Specify the </w:t>
              </w:r>
            </w:ins>
            <w:ins w:id="1978" w:author="威(×_×)" w:date="2021-03-18T17:40:33Z">
              <w:r>
                <w:rPr>
                  <w:rFonts w:hint="eastAsia" w:ascii="Times New Roman" w:hAnsi="Times New Roman" w:eastAsia="宋体"/>
                  <w:sz w:val="20"/>
                  <w:szCs w:val="20"/>
                  <w:lang w:val="en-US" w:eastAsia="zh-CN"/>
                </w:rPr>
                <w:t>join team</w:t>
              </w:r>
            </w:ins>
            <w:ins w:id="1979" w:author="威(×_×)" w:date="2021-03-18T17:40:33Z">
              <w:r>
                <w:rPr>
                  <w:rFonts w:ascii="Times New Roman" w:hAnsi="Times New Roman" w:eastAsia="宋体"/>
                  <w:sz w:val="20"/>
                  <w:szCs w:val="20"/>
                </w:rPr>
                <w:t xml:space="preserve"> of the person.</w:t>
              </w:r>
            </w:ins>
            <w:ins w:id="1980" w:author="威(×_×)" w:date="2021-03-18T17:40:33Z">
              <w:r>
                <w:rPr>
                  <w:rFonts w:ascii="Times New Roman" w:hAnsi="Times New Roman" w:eastAsia="宋体"/>
                  <w:sz w:val="20"/>
                  <w:szCs w:val="20"/>
                </w:rPr>
                <w:br w:type="textWrapping"/>
              </w:r>
            </w:ins>
            <w:ins w:id="1981" w:author="威(×_×)" w:date="2021-03-18T17:40:33Z">
              <w:r>
                <w:rPr>
                  <w:rFonts w:ascii="Times New Roman" w:hAnsi="Times New Roman" w:eastAsia="宋体"/>
                  <w:sz w:val="20"/>
                  <w:szCs w:val="20"/>
                </w:rPr>
                <w:t>2. Project leader and principal designer can</w:t>
              </w:r>
            </w:ins>
            <w:ins w:id="1982" w:author="威(×_×)" w:date="2021-03-18T17:40:33Z">
              <w:r>
                <w:rPr>
                  <w:rFonts w:hint="eastAsia" w:ascii="Times New Roman" w:hAnsi="Times New Roman" w:eastAsia="宋体"/>
                  <w:sz w:val="20"/>
                  <w:szCs w:val="20"/>
                  <w:lang w:val="en-US" w:eastAsia="zh-CN"/>
                </w:rPr>
                <w:t xml:space="preserve"> not</w:t>
              </w:r>
            </w:ins>
            <w:ins w:id="1983" w:author="威(×_×)" w:date="2021-03-18T17:40:33Z">
              <w:r>
                <w:rPr>
                  <w:rFonts w:ascii="Times New Roman" w:hAnsi="Times New Roman" w:eastAsia="宋体"/>
                  <w:sz w:val="20"/>
                  <w:szCs w:val="20"/>
                </w:rPr>
                <w:t xml:space="preserve"> be the same person</w:t>
              </w:r>
            </w:ins>
          </w:p>
          <w:p>
            <w:pPr>
              <w:widowControl/>
              <w:snapToGrid w:val="0"/>
              <w:spacing w:after="156"/>
              <w:jc w:val="left"/>
              <w:textAlignment w:val="center"/>
              <w:rPr>
                <w:ins w:id="1985" w:author="威(×_×)" w:date="2021-03-18T17:40:33Z"/>
                <w:rFonts w:ascii="Times New Roman" w:hAnsi="Times New Roman" w:eastAsia="宋体"/>
                <w:sz w:val="20"/>
                <w:szCs w:val="20"/>
              </w:rPr>
              <w:pPrChange w:id="1984" w:author="威(×_×)" w:date="2021-03-19T17:45:35Z">
                <w:pPr>
                  <w:widowControl/>
                  <w:spacing w:after="156"/>
                  <w:jc w:val="left"/>
                  <w:textAlignment w:val="center"/>
                </w:pPr>
              </w:pPrChange>
            </w:pPr>
            <w:ins w:id="1986" w:author="威(×_×)" w:date="2021-03-18T17:40:33Z">
              <w:r>
                <w:rPr>
                  <w:rFonts w:hint="eastAsia" w:ascii="Times New Roman" w:hAnsi="Times New Roman" w:eastAsia="宋体"/>
                  <w:sz w:val="20"/>
                  <w:szCs w:val="20"/>
                </w:rPr>
                <w:t>3.</w:t>
              </w:r>
            </w:ins>
            <w:ins w:id="1987" w:author="威(×_×)" w:date="2021-03-18T17:40:33Z">
              <w:r>
                <w:rPr>
                  <w:rFonts w:ascii="Times New Roman" w:hAnsi="Times New Roman" w:eastAsia="宋体"/>
                  <w:sz w:val="20"/>
                  <w:szCs w:val="20"/>
                </w:rPr>
                <w:t xml:space="preserve"> principal designers: </w:t>
              </w:r>
            </w:ins>
            <w:ins w:id="1988" w:author="威(×_×)" w:date="2021-03-18T18:14:49Z">
              <w:r>
                <w:rPr>
                  <w:rFonts w:hint="eastAsia" w:ascii="Times New Roman" w:hAnsi="Times New Roman" w:eastAsia="宋体"/>
                  <w:sz w:val="20"/>
                  <w:szCs w:val="20"/>
                  <w:lang w:val="en-US" w:eastAsia="zh-CN"/>
                </w:rPr>
                <w:t>no mo</w:t>
              </w:r>
            </w:ins>
            <w:ins w:id="1989" w:author="威(×_×)" w:date="2021-03-18T18:14:50Z">
              <w:r>
                <w:rPr>
                  <w:rFonts w:hint="eastAsia" w:ascii="Times New Roman" w:hAnsi="Times New Roman" w:eastAsia="宋体"/>
                  <w:sz w:val="20"/>
                  <w:szCs w:val="20"/>
                  <w:lang w:val="en-US" w:eastAsia="zh-CN"/>
                </w:rPr>
                <w:t xml:space="preserve">re </w:t>
              </w:r>
            </w:ins>
            <w:ins w:id="1990" w:author="威(×_×)" w:date="2021-03-18T18:14:51Z">
              <w:r>
                <w:rPr>
                  <w:rFonts w:hint="eastAsia" w:ascii="Times New Roman" w:hAnsi="Times New Roman" w:eastAsia="宋体"/>
                  <w:sz w:val="20"/>
                  <w:szCs w:val="20"/>
                  <w:lang w:val="en-US" w:eastAsia="zh-CN"/>
                </w:rPr>
                <w:t>than</w:t>
              </w:r>
            </w:ins>
            <w:ins w:id="1991" w:author="威(×_×)" w:date="2021-03-18T18:14:52Z">
              <w:r>
                <w:rPr>
                  <w:rFonts w:hint="eastAsia" w:ascii="Times New Roman" w:hAnsi="Times New Roman" w:eastAsia="宋体"/>
                  <w:sz w:val="20"/>
                  <w:szCs w:val="20"/>
                  <w:lang w:val="en-US" w:eastAsia="zh-CN"/>
                </w:rPr>
                <w:t xml:space="preserve"> 3 </w:t>
              </w:r>
            </w:ins>
            <w:ins w:id="1992" w:author="威(×_×)" w:date="2021-03-18T18:14:53Z">
              <w:r>
                <w:rPr>
                  <w:rFonts w:hint="eastAsia" w:ascii="Times New Roman" w:hAnsi="Times New Roman" w:eastAsia="宋体"/>
                  <w:sz w:val="20"/>
                  <w:szCs w:val="20"/>
                  <w:lang w:val="en-US" w:eastAsia="zh-CN"/>
                </w:rPr>
                <w:t>per</w:t>
              </w:r>
            </w:ins>
            <w:ins w:id="1993" w:author="威(×_×)" w:date="2021-03-18T18:14:54Z">
              <w:r>
                <w:rPr>
                  <w:rFonts w:hint="eastAsia" w:ascii="Times New Roman" w:hAnsi="Times New Roman" w:eastAsia="宋体"/>
                  <w:sz w:val="20"/>
                  <w:szCs w:val="20"/>
                  <w:lang w:val="en-US" w:eastAsia="zh-CN"/>
                </w:rPr>
                <w:t>son</w:t>
              </w:r>
            </w:ins>
            <w:ins w:id="1994" w:author="威(×_×)" w:date="2021-03-18T17:40:33Z">
              <w:r>
                <w:rPr>
                  <w:rFonts w:ascii="Times New Roman" w:hAnsi="Times New Roman" w:eastAsia="宋体"/>
                  <w:sz w:val="20"/>
                  <w:szCs w:val="20"/>
                </w:rPr>
                <w:t>.</w:t>
              </w:r>
            </w:ins>
            <w:ins w:id="1995" w:author="威(×_×)" w:date="2021-03-18T17:40:33Z">
              <w:r>
                <w:rPr>
                  <w:rFonts w:hint="eastAsia" w:ascii="Times New Roman" w:hAnsi="Times New Roman" w:eastAsia="宋体"/>
                  <w:sz w:val="20"/>
                  <w:szCs w:val="20"/>
                </w:rPr>
                <w:t xml:space="preserve">If there are more than 3 </w:t>
              </w:r>
            </w:ins>
            <w:ins w:id="1996" w:author="威(×_×)" w:date="2021-03-18T17:40:33Z">
              <w:r>
                <w:rPr>
                  <w:rFonts w:ascii="Times New Roman" w:hAnsi="Times New Roman" w:eastAsia="宋体"/>
                  <w:sz w:val="20"/>
                  <w:szCs w:val="20"/>
                </w:rPr>
                <w:t>principal designers</w:t>
              </w:r>
            </w:ins>
            <w:ins w:id="1997" w:author="威(×_×)" w:date="2021-03-18T17:40:33Z">
              <w:r>
                <w:rPr>
                  <w:rFonts w:hint="eastAsia" w:ascii="Times New Roman" w:hAnsi="Times New Roman" w:eastAsia="宋体"/>
                  <w:sz w:val="20"/>
                  <w:szCs w:val="20"/>
                </w:rPr>
                <w:t xml:space="preserve">, only the first 3 </w:t>
              </w:r>
            </w:ins>
            <w:ins w:id="1998" w:author="威(×_×)" w:date="2021-03-18T17:40:33Z">
              <w:r>
                <w:rPr>
                  <w:rFonts w:ascii="Times New Roman" w:hAnsi="Times New Roman" w:eastAsia="宋体"/>
                  <w:sz w:val="20"/>
                  <w:szCs w:val="20"/>
                </w:rPr>
                <w:t>principal designers</w:t>
              </w:r>
            </w:ins>
            <w:ins w:id="1999" w:author="威(×_×)" w:date="2021-03-18T17:40:33Z">
              <w:r>
                <w:rPr>
                  <w:rFonts w:hint="eastAsia" w:ascii="Times New Roman" w:hAnsi="Times New Roman" w:eastAsia="宋体"/>
                  <w:sz w:val="20"/>
                  <w:szCs w:val="20"/>
                </w:rPr>
                <w:t xml:space="preserve"> will be taken.</w:t>
              </w:r>
            </w:ins>
          </w:p>
        </w:tc>
        <w:tc>
          <w:tcPr>
            <w:tcW w:w="1417" w:type="dxa"/>
            <w:tcBorders>
              <w:top w:val="single" w:color="000000" w:sz="4" w:space="0"/>
              <w:left w:val="single" w:color="000000" w:sz="4" w:space="0"/>
              <w:bottom w:val="single" w:color="000000" w:sz="8" w:space="0"/>
              <w:right w:val="single" w:color="000000" w:sz="4" w:space="0"/>
            </w:tcBorders>
            <w:shd w:val="clear" w:color="auto" w:fill="FFFFFF"/>
            <w:noWrap w:val="0"/>
            <w:tcMar>
              <w:top w:w="15" w:type="dxa"/>
              <w:left w:w="15" w:type="dxa"/>
              <w:right w:w="15" w:type="dxa"/>
            </w:tcMar>
            <w:vAlign w:val="center"/>
            <w:tcPrChange w:id="2000" w:author="威(×_×)" w:date="2021-03-18T17:49:46Z">
              <w:tcPr>
                <w:tcW w:w="1417" w:type="dxa"/>
                <w:gridSpan w:val="2"/>
                <w:tcBorders>
                  <w:top w:val="single" w:color="000000" w:sz="4" w:space="0"/>
                  <w:left w:val="single" w:color="000000" w:sz="4" w:space="0"/>
                  <w:bottom w:val="single" w:color="000000" w:sz="8" w:space="0"/>
                  <w:right w:val="single" w:color="000000" w:sz="4" w:space="0"/>
                </w:tcBorders>
                <w:shd w:val="clear" w:color="auto" w:fill="FFFFFF"/>
                <w:noWrap w:val="0"/>
                <w:tcMar>
                  <w:top w:w="15" w:type="dxa"/>
                  <w:left w:w="15" w:type="dxa"/>
                  <w:right w:w="15" w:type="dxa"/>
                </w:tcMar>
                <w:vAlign w:val="center"/>
              </w:tcPr>
            </w:tcPrChange>
          </w:tcPr>
          <w:p>
            <w:pPr>
              <w:widowControl/>
              <w:snapToGrid w:val="0"/>
              <w:spacing w:after="156"/>
              <w:jc w:val="left"/>
              <w:textAlignment w:val="center"/>
              <w:rPr>
                <w:ins w:id="2002" w:author="威(×_×)" w:date="2021-03-18T17:40:33Z"/>
                <w:rFonts w:ascii="Times New Roman" w:hAnsi="Times New Roman" w:eastAsia="宋体"/>
                <w:kern w:val="0"/>
                <w:sz w:val="20"/>
                <w:szCs w:val="20"/>
              </w:rPr>
              <w:pPrChange w:id="2001" w:author="威(×_×)" w:date="2021-03-19T17:45:35Z">
                <w:pPr>
                  <w:widowControl/>
                  <w:spacing w:after="156"/>
                  <w:jc w:val="left"/>
                  <w:textAlignment w:val="center"/>
                </w:pPr>
              </w:pPrChange>
            </w:pPr>
            <w:ins w:id="2003" w:author="威(×_×)" w:date="2021-03-18T17:40:33Z">
              <w:r>
                <w:rPr>
                  <w:rFonts w:ascii="Times New Roman" w:hAnsi="Times New Roman" w:eastAsia="宋体"/>
                  <w:sz w:val="20"/>
                  <w:szCs w:val="20"/>
                </w:rPr>
                <w:t>Achievements of each principal designer in similar project shall not exceed</w:t>
              </w:r>
            </w:ins>
            <w:ins w:id="2004" w:author="威(×_×)" w:date="2021-03-18T17:40:33Z">
              <w:r>
                <w:rPr>
                  <w:rFonts w:hint="eastAsia" w:ascii="Times New Roman" w:hAnsi="Times New Roman" w:eastAsia="宋体"/>
                  <w:sz w:val="20"/>
                  <w:szCs w:val="20"/>
                  <w:lang w:val="en-US" w:eastAsia="zh-CN"/>
                </w:rPr>
                <w:t xml:space="preserve"> 1.</w:t>
              </w:r>
            </w:ins>
            <w:ins w:id="2005" w:author="威(×_×)" w:date="2021-03-18T17:40:33Z">
              <w:r>
                <w:rPr>
                  <w:rFonts w:ascii="Times New Roman" w:hAnsi="Times New Roman" w:eastAsia="宋体"/>
                  <w:sz w:val="20"/>
                  <w:szCs w:val="20"/>
                </w:rPr>
                <w:t xml:space="preserve"> </w:t>
              </w:r>
            </w:ins>
            <w:ins w:id="2006" w:author="威(×_×)" w:date="2021-03-18T17:40:33Z">
              <w:r>
                <w:rPr>
                  <w:rFonts w:hint="eastAsia" w:ascii="Times New Roman" w:hAnsi="Times New Roman" w:eastAsia="宋体"/>
                  <w:sz w:val="20"/>
                  <w:szCs w:val="20"/>
                </w:rPr>
                <w:t xml:space="preserve">If there are more than </w:t>
              </w:r>
            </w:ins>
            <w:ins w:id="2007" w:author="威(×_×)" w:date="2021-03-18T17:40:33Z">
              <w:r>
                <w:rPr>
                  <w:rFonts w:hint="eastAsia" w:ascii="Times New Roman" w:hAnsi="Times New Roman" w:eastAsia="宋体"/>
                  <w:sz w:val="20"/>
                  <w:szCs w:val="20"/>
                  <w:lang w:val="en-US" w:eastAsia="zh-CN"/>
                </w:rPr>
                <w:t>1</w:t>
              </w:r>
            </w:ins>
            <w:ins w:id="2008" w:author="威(×_×)" w:date="2021-03-18T17:40:33Z">
              <w:r>
                <w:rPr>
                  <w:rFonts w:hint="eastAsia" w:ascii="Times New Roman" w:hAnsi="Times New Roman" w:eastAsia="宋体"/>
                  <w:sz w:val="20"/>
                  <w:szCs w:val="20"/>
                </w:rPr>
                <w:t xml:space="preserve"> items, only the first </w:t>
              </w:r>
            </w:ins>
            <w:ins w:id="2009" w:author="威(×_×)" w:date="2021-03-18T17:40:33Z">
              <w:r>
                <w:rPr>
                  <w:rFonts w:hint="eastAsia" w:ascii="Times New Roman" w:hAnsi="Times New Roman" w:eastAsia="宋体"/>
                  <w:sz w:val="20"/>
                  <w:szCs w:val="20"/>
                  <w:lang w:val="en-US" w:eastAsia="zh-CN"/>
                </w:rPr>
                <w:t>1</w:t>
              </w:r>
            </w:ins>
            <w:ins w:id="2010" w:author="威(×_×)" w:date="2021-03-18T17:40:33Z">
              <w:r>
                <w:rPr>
                  <w:rFonts w:hint="eastAsia" w:ascii="Times New Roman" w:hAnsi="Times New Roman" w:eastAsia="宋体"/>
                  <w:sz w:val="20"/>
                  <w:szCs w:val="20"/>
                </w:rPr>
                <w:t xml:space="preserve"> items will be taken</w:t>
              </w:r>
            </w:ins>
            <w:ins w:id="2011" w:author="威(×_×)" w:date="2021-03-18T17:40:33Z">
              <w:r>
                <w:rPr>
                  <w:rFonts w:hint="eastAsia" w:ascii="Times New Roman" w:hAnsi="Times New Roman" w:eastAsia="宋体"/>
                  <w:sz w:val="20"/>
                  <w:szCs w:val="20"/>
                  <w:lang w:val="en-US" w:eastAsia="zh-CN"/>
                </w:rPr>
                <w:t>.</w:t>
              </w:r>
            </w:ins>
          </w:p>
        </w:tc>
        <w:tc>
          <w:tcPr>
            <w:tcW w:w="1134" w:type="dxa"/>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center"/>
            <w:tcPrChange w:id="2012" w:author="威(×_×)" w:date="2021-03-18T17:49:46Z">
              <w:tcPr>
                <w:tcW w:w="1134" w:type="dxa"/>
                <w:gridSpan w:val="2"/>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center"/>
              </w:tcPr>
            </w:tcPrChange>
          </w:tcPr>
          <w:p>
            <w:pPr>
              <w:snapToGrid w:val="0"/>
              <w:spacing w:after="156"/>
              <w:jc w:val="left"/>
              <w:rPr>
                <w:ins w:id="2014" w:author="威(×_×)" w:date="2021-03-18T17:40:33Z"/>
                <w:rFonts w:ascii="Times New Roman" w:hAnsi="Times New Roman" w:eastAsia="宋体"/>
                <w:kern w:val="0"/>
                <w:sz w:val="20"/>
                <w:szCs w:val="20"/>
              </w:rPr>
              <w:pPrChange w:id="2013" w:author="威(×_×)" w:date="2021-03-19T17:45:35Z">
                <w:pPr>
                  <w:spacing w:after="156"/>
                  <w:jc w:val="left"/>
                </w:pPr>
              </w:pPrChange>
            </w:pPr>
            <w:ins w:id="2015" w:author="威(×_×)" w:date="2021-03-18T17:40:33Z">
              <w:r>
                <w:rPr>
                  <w:rFonts w:hint="eastAsia" w:ascii="Times New Roman" w:hAnsi="Times New Roman" w:eastAsia="宋体"/>
                  <w:sz w:val="20"/>
                  <w:szCs w:val="20"/>
                  <w:lang w:val="en-US" w:eastAsia="zh-CN"/>
                </w:rPr>
                <w:t>Each principal designer have their own awards.</w:t>
              </w:r>
            </w:ins>
            <w:ins w:id="2016" w:author="威(×_×)" w:date="2021-03-18T17:40:33Z">
              <w:r>
                <w:rPr>
                  <w:rFonts w:ascii="Times New Roman" w:hAnsi="Times New Roman" w:eastAsia="宋体"/>
                  <w:sz w:val="20"/>
                  <w:szCs w:val="20"/>
                </w:rPr>
                <w:t xml:space="preserve"> </w:t>
              </w:r>
            </w:ins>
            <w:ins w:id="2017" w:author="威(×_×)" w:date="2021-03-18T17:40:33Z">
              <w:r>
                <w:rPr>
                  <w:rFonts w:hint="eastAsia" w:ascii="Times New Roman" w:hAnsi="Times New Roman" w:eastAsia="宋体"/>
                  <w:sz w:val="20"/>
                  <w:szCs w:val="20"/>
                </w:rPr>
                <w:t xml:space="preserve">If there are more than </w:t>
              </w:r>
            </w:ins>
            <w:ins w:id="2018" w:author="威(×_×)" w:date="2021-03-18T17:40:33Z">
              <w:r>
                <w:rPr>
                  <w:rFonts w:hint="eastAsia" w:ascii="Times New Roman" w:hAnsi="Times New Roman" w:eastAsia="宋体"/>
                  <w:sz w:val="20"/>
                  <w:szCs w:val="20"/>
                  <w:lang w:val="en-US" w:eastAsia="zh-CN"/>
                </w:rPr>
                <w:t>1</w:t>
              </w:r>
            </w:ins>
            <w:ins w:id="2019" w:author="威(×_×)" w:date="2021-03-18T17:40:33Z">
              <w:r>
                <w:rPr>
                  <w:rFonts w:hint="eastAsia" w:ascii="Times New Roman" w:hAnsi="Times New Roman" w:eastAsia="宋体"/>
                  <w:sz w:val="20"/>
                  <w:szCs w:val="20"/>
                </w:rPr>
                <w:t xml:space="preserve"> items, only the first </w:t>
              </w:r>
            </w:ins>
            <w:ins w:id="2020" w:author="威(×_×)" w:date="2021-03-18T17:40:33Z">
              <w:r>
                <w:rPr>
                  <w:rFonts w:hint="eastAsia" w:ascii="Times New Roman" w:hAnsi="Times New Roman" w:eastAsia="宋体"/>
                  <w:sz w:val="20"/>
                  <w:szCs w:val="20"/>
                  <w:lang w:val="en-US" w:eastAsia="zh-CN"/>
                </w:rPr>
                <w:t>1</w:t>
              </w:r>
            </w:ins>
            <w:ins w:id="2021" w:author="威(×_×)" w:date="2021-03-18T17:40:33Z">
              <w:r>
                <w:rPr>
                  <w:rFonts w:hint="eastAsia" w:ascii="Times New Roman" w:hAnsi="Times New Roman" w:eastAsia="宋体"/>
                  <w:sz w:val="20"/>
                  <w:szCs w:val="20"/>
                </w:rPr>
                <w:t xml:space="preserve"> items will be taken</w:t>
              </w:r>
            </w:ins>
            <w:ins w:id="2022" w:author="威(×_×)" w:date="2021-03-18T17:40:33Z">
              <w:r>
                <w:rPr>
                  <w:rFonts w:hint="eastAsia" w:ascii="Times New Roman" w:hAnsi="Times New Roman" w:eastAsia="宋体"/>
                  <w:sz w:val="20"/>
                  <w:szCs w:val="20"/>
                  <w:lang w:val="en-US" w:eastAsia="zh-CN"/>
                </w:rPr>
                <w:t>.</w:t>
              </w:r>
            </w:ins>
          </w:p>
        </w:tc>
        <w:tc>
          <w:tcPr>
            <w:tcW w:w="709" w:type="dxa"/>
            <w:tcBorders>
              <w:top w:val="single" w:color="000000" w:sz="4" w:space="0"/>
              <w:left w:val="single" w:color="000000" w:sz="4" w:space="0"/>
              <w:bottom w:val="single" w:color="000000" w:sz="8" w:space="0"/>
              <w:right w:val="single" w:color="000000" w:sz="8" w:space="0"/>
            </w:tcBorders>
            <w:shd w:val="clear" w:color="auto" w:fill="FFFFFF"/>
            <w:noWrap w:val="0"/>
            <w:vAlign w:val="center"/>
            <w:tcPrChange w:id="2023" w:author="威(×_×)" w:date="2021-03-18T17:49:46Z">
              <w:tcPr>
                <w:tcW w:w="709" w:type="dxa"/>
                <w:gridSpan w:val="2"/>
                <w:tcBorders>
                  <w:top w:val="single" w:color="000000" w:sz="4" w:space="0"/>
                  <w:left w:val="single" w:color="000000" w:sz="4" w:space="0"/>
                  <w:bottom w:val="single" w:color="000000" w:sz="8" w:space="0"/>
                  <w:right w:val="single" w:color="000000" w:sz="8" w:space="0"/>
                </w:tcBorders>
                <w:shd w:val="clear" w:color="auto" w:fill="FFFFFF"/>
                <w:noWrap w:val="0"/>
                <w:vAlign w:val="center"/>
              </w:tcPr>
            </w:tcPrChange>
          </w:tcPr>
          <w:p>
            <w:pPr>
              <w:snapToGrid w:val="0"/>
              <w:spacing w:after="156"/>
              <w:jc w:val="center"/>
              <w:rPr>
                <w:ins w:id="2025" w:author="威(×_×)" w:date="2021-03-18T17:40:33Z"/>
                <w:rFonts w:ascii="Times New Roman" w:hAnsi="Times New Roman" w:eastAsia="宋体"/>
                <w:sz w:val="20"/>
                <w:szCs w:val="20"/>
              </w:rPr>
              <w:pPrChange w:id="2024" w:author="威(×_×)" w:date="2021-03-19T17:45:35Z">
                <w:pPr>
                  <w:spacing w:after="156"/>
                  <w:jc w:val="center"/>
                </w:pPr>
              </w:pPrChange>
            </w:pPr>
            <w:ins w:id="2026" w:author="威(×_×)" w:date="2021-03-18T17:40:33Z">
              <w:r>
                <w:rPr>
                  <w:rFonts w:ascii="Times New Roman" w:hAnsi="Times New Roman" w:eastAsia="宋体"/>
                  <w:sz w:val="20"/>
                  <w:szCs w:val="20"/>
                </w:rPr>
                <w:t>Filling instructions could be deleted when submitting</w:t>
              </w:r>
            </w:ins>
          </w:p>
        </w:tc>
      </w:tr>
      <w:tr>
        <w:tblPrEx>
          <w:tblCellMar>
            <w:top w:w="0" w:type="dxa"/>
            <w:left w:w="0" w:type="dxa"/>
            <w:bottom w:w="0" w:type="dxa"/>
            <w:right w:w="0" w:type="dxa"/>
          </w:tblCellMar>
        </w:tblPrEx>
        <w:trPr>
          <w:trHeight w:val="3385" w:hRule="atLeast"/>
          <w:ins w:id="2027" w:author="威(×_×)" w:date="2021-03-18T17:40:33Z"/>
        </w:trPr>
        <w:tc>
          <w:tcPr>
            <w:tcW w:w="1276" w:type="dxa"/>
            <w:tcBorders>
              <w:top w:val="single" w:color="auto" w:sz="4" w:space="0"/>
              <w:left w:val="single" w:color="auto" w:sz="4" w:space="0"/>
              <w:bottom w:val="single" w:color="auto" w:sz="4" w:space="0"/>
              <w:right w:val="single" w:color="auto"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029" w:author="威(×_×)" w:date="2021-03-18T17:40:33Z"/>
                <w:rFonts w:ascii="Times New Roman" w:hAnsi="Times New Roman" w:eastAsia="宋体"/>
                <w:b/>
                <w:kern w:val="0"/>
                <w:sz w:val="20"/>
                <w:szCs w:val="20"/>
              </w:rPr>
              <w:pPrChange w:id="2028" w:author="威(×_×)" w:date="2021-03-19T17:45:35Z">
                <w:pPr>
                  <w:widowControl/>
                  <w:spacing w:afterLines="0" w:line="240" w:lineRule="auto"/>
                  <w:jc w:val="left"/>
                  <w:textAlignment w:val="center"/>
                </w:pPr>
              </w:pPrChange>
            </w:pPr>
          </w:p>
          <w:p>
            <w:pPr>
              <w:widowControl/>
              <w:snapToGrid w:val="0"/>
              <w:spacing w:afterLines="0" w:line="240" w:lineRule="auto"/>
              <w:jc w:val="left"/>
              <w:textAlignment w:val="center"/>
              <w:rPr>
                <w:ins w:id="2031" w:author="威(×_×)" w:date="2021-03-18T17:40:33Z"/>
                <w:rFonts w:ascii="Times New Roman" w:hAnsi="Times New Roman" w:eastAsia="宋体"/>
                <w:b/>
                <w:kern w:val="0"/>
                <w:sz w:val="20"/>
                <w:szCs w:val="20"/>
              </w:rPr>
              <w:pPrChange w:id="2030" w:author="威(×_×)" w:date="2021-03-19T17:45:35Z">
                <w:pPr>
                  <w:widowControl/>
                  <w:spacing w:afterLines="0" w:line="240" w:lineRule="auto"/>
                  <w:jc w:val="left"/>
                  <w:textAlignment w:val="center"/>
                </w:pPr>
              </w:pPrChange>
            </w:pPr>
            <w:ins w:id="2032" w:author="威(×_×)" w:date="2021-03-18T17:40:33Z">
              <w:r>
                <w:rPr>
                  <w:rFonts w:ascii="Times New Roman" w:hAnsi="Times New Roman" w:eastAsia="宋体"/>
                  <w:b/>
                  <w:kern w:val="0"/>
                  <w:sz w:val="20"/>
                  <w:szCs w:val="20"/>
                </w:rPr>
                <w:t>e.g.</w:t>
              </w:r>
            </w:ins>
          </w:p>
          <w:p>
            <w:pPr>
              <w:widowControl/>
              <w:snapToGrid w:val="0"/>
              <w:spacing w:afterLines="0" w:line="240" w:lineRule="auto"/>
              <w:jc w:val="left"/>
              <w:textAlignment w:val="center"/>
              <w:rPr>
                <w:ins w:id="2034" w:author="威(×_×)" w:date="2021-03-18T17:40:33Z"/>
                <w:rFonts w:ascii="Times New Roman" w:hAnsi="Times New Roman" w:eastAsia="宋体"/>
                <w:b/>
                <w:sz w:val="20"/>
                <w:szCs w:val="20"/>
              </w:rPr>
              <w:pPrChange w:id="2033" w:author="威(×_×)" w:date="2021-03-19T17:45:35Z">
                <w:pPr>
                  <w:widowControl/>
                  <w:spacing w:afterLines="0" w:line="240" w:lineRule="auto"/>
                  <w:jc w:val="left"/>
                  <w:textAlignment w:val="center"/>
                </w:pPr>
              </w:pPrChange>
            </w:pPr>
            <w:ins w:id="2035" w:author="威(×_×)" w:date="2021-03-18T17:40:33Z">
              <w:r>
                <w:rPr>
                  <w:rFonts w:ascii="Times New Roman" w:hAnsi="Times New Roman" w:eastAsia="宋体"/>
                  <w:b/>
                  <w:sz w:val="20"/>
                  <w:szCs w:val="20"/>
                </w:rPr>
                <w:t xml:space="preserve">(name of leading member) </w:t>
              </w:r>
            </w:ins>
            <w:ins w:id="2036" w:author="威(×_×)" w:date="2021-03-18T17:40:33Z">
              <w:r>
                <w:rPr>
                  <w:rFonts w:hint="eastAsia" w:ascii="Times New Roman" w:hAnsi="Times New Roman" w:eastAsia="宋体"/>
                  <w:b/>
                  <w:sz w:val="20"/>
                  <w:szCs w:val="20"/>
                  <w:lang w:val="en-US" w:eastAsia="zh-CN"/>
                </w:rPr>
                <w:t xml:space="preserve">Join </w:t>
              </w:r>
            </w:ins>
            <w:ins w:id="2037" w:author="威(×_×)" w:date="2021-03-18T17:40:33Z">
              <w:r>
                <w:rPr>
                  <w:rFonts w:hint="eastAsia" w:ascii="Times New Roman" w:hAnsi="Times New Roman" w:eastAsia="宋体"/>
                  <w:b/>
                  <w:kern w:val="0"/>
                  <w:sz w:val="18"/>
                  <w:szCs w:val="18"/>
                </w:rPr>
                <w:t>Design Agency</w:t>
              </w:r>
            </w:ins>
            <w:ins w:id="2038" w:author="威(×_×)" w:date="2021-03-18T17:40:33Z">
              <w:r>
                <w:rPr>
                  <w:rFonts w:ascii="Times New Roman" w:hAnsi="Times New Roman" w:eastAsia="宋体"/>
                  <w:b/>
                  <w:sz w:val="20"/>
                  <w:szCs w:val="20"/>
                </w:rPr>
                <w:t xml:space="preserve"> A</w:t>
              </w:r>
            </w:ins>
            <w:ins w:id="2039" w:author="威(×_×)" w:date="2021-03-18T17:40:33Z">
              <w:r>
                <w:rPr>
                  <w:rFonts w:ascii="Times New Roman" w:hAnsi="Times New Roman" w:eastAsia="宋体"/>
                  <w:b/>
                  <w:sz w:val="20"/>
                  <w:szCs w:val="20"/>
                </w:rPr>
                <w:br w:type="textWrapping"/>
              </w:r>
            </w:ins>
            <w:ins w:id="2040" w:author="威(×_×)" w:date="2021-03-18T17:40:33Z">
              <w:r>
                <w:rPr>
                  <w:rFonts w:ascii="Times New Roman" w:hAnsi="Times New Roman" w:eastAsia="宋体"/>
                  <w:b/>
                  <w:sz w:val="20"/>
                  <w:szCs w:val="20"/>
                </w:rPr>
                <w:t>+</w:t>
              </w:r>
            </w:ins>
            <w:ins w:id="2041" w:author="威(×_×)" w:date="2021-03-18T17:40:33Z">
              <w:r>
                <w:rPr>
                  <w:rFonts w:ascii="Times New Roman" w:hAnsi="Times New Roman" w:eastAsia="宋体"/>
                  <w:b/>
                  <w:sz w:val="20"/>
                  <w:szCs w:val="20"/>
                </w:rPr>
                <w:br w:type="textWrapping"/>
              </w:r>
            </w:ins>
            <w:ins w:id="2042" w:author="威(×_×)" w:date="2021-03-18T17:40:33Z">
              <w:r>
                <w:rPr>
                  <w:rFonts w:ascii="Times New Roman" w:hAnsi="Times New Roman" w:eastAsia="宋体"/>
                  <w:b/>
                  <w:sz w:val="20"/>
                  <w:szCs w:val="20"/>
                </w:rPr>
                <w:t xml:space="preserve">(name of </w:t>
              </w:r>
            </w:ins>
            <w:ins w:id="2043" w:author="威(×_×)" w:date="2021-03-18T17:40:33Z">
              <w:r>
                <w:rPr>
                  <w:rFonts w:hint="eastAsia" w:ascii="Times New Roman" w:hAnsi="Times New Roman" w:eastAsia="宋体"/>
                  <w:b/>
                  <w:sz w:val="20"/>
                  <w:szCs w:val="20"/>
                  <w:lang w:val="en-US" w:eastAsia="zh-CN"/>
                </w:rPr>
                <w:t>Join team</w:t>
              </w:r>
            </w:ins>
            <w:ins w:id="2044" w:author="威(×_×)" w:date="2021-03-18T17:40:33Z">
              <w:r>
                <w:rPr>
                  <w:rFonts w:ascii="Times New Roman" w:hAnsi="Times New Roman" w:eastAsia="宋体"/>
                  <w:b/>
                  <w:sz w:val="20"/>
                  <w:szCs w:val="20"/>
                </w:rPr>
                <w:t xml:space="preserve"> member) </w:t>
              </w:r>
            </w:ins>
            <w:ins w:id="2045" w:author="威(×_×)" w:date="2021-03-18T17:40:33Z">
              <w:r>
                <w:rPr>
                  <w:rFonts w:hint="eastAsia" w:ascii="Times New Roman" w:hAnsi="Times New Roman" w:eastAsia="宋体"/>
                  <w:b/>
                  <w:kern w:val="0"/>
                  <w:sz w:val="18"/>
                  <w:szCs w:val="18"/>
                </w:rPr>
                <w:t>Design Agency</w:t>
              </w:r>
            </w:ins>
            <w:ins w:id="2046" w:author="威(×_×)" w:date="2021-03-18T17:40:33Z">
              <w:r>
                <w:rPr>
                  <w:rFonts w:ascii="Times New Roman" w:hAnsi="Times New Roman" w:eastAsia="宋体"/>
                  <w:b/>
                  <w:sz w:val="20"/>
                  <w:szCs w:val="20"/>
                </w:rPr>
                <w:t xml:space="preserve"> B</w:t>
              </w:r>
            </w:ins>
          </w:p>
        </w:tc>
        <w:tc>
          <w:tcPr>
            <w:tcW w:w="730" w:type="dxa"/>
            <w:tcBorders>
              <w:top w:val="single" w:color="000000" w:sz="4" w:space="0"/>
              <w:left w:val="single" w:color="auto" w:sz="4" w:space="0"/>
              <w:bottom w:val="single" w:color="000000" w:sz="8" w:space="0"/>
              <w:right w:val="single" w:color="000000"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048" w:author="威(×_×)" w:date="2021-03-18T17:40:33Z"/>
                <w:rFonts w:ascii="Times New Roman" w:hAnsi="Times New Roman" w:eastAsia="宋体"/>
                <w:kern w:val="0"/>
                <w:sz w:val="20"/>
                <w:szCs w:val="20"/>
              </w:rPr>
              <w:pPrChange w:id="2047" w:author="威(×_×)" w:date="2021-03-19T17:45:35Z">
                <w:pPr>
                  <w:widowControl/>
                  <w:spacing w:afterLines="0" w:line="240" w:lineRule="auto"/>
                  <w:jc w:val="left"/>
                  <w:textAlignment w:val="center"/>
                </w:pPr>
              </w:pPrChange>
            </w:pPr>
            <w:ins w:id="2049" w:author="威(×_×)" w:date="2021-03-18T17:40:33Z">
              <w:r>
                <w:rPr>
                  <w:rFonts w:ascii="Times New Roman" w:hAnsi="Times New Roman" w:eastAsia="宋体"/>
                  <w:kern w:val="0"/>
                  <w:sz w:val="20"/>
                  <w:szCs w:val="20"/>
                </w:rPr>
                <w:t>e.g.</w:t>
              </w:r>
            </w:ins>
          </w:p>
          <w:p>
            <w:pPr>
              <w:widowControl/>
              <w:snapToGrid w:val="0"/>
              <w:spacing w:afterLines="0" w:line="240" w:lineRule="auto"/>
              <w:jc w:val="left"/>
              <w:textAlignment w:val="center"/>
              <w:rPr>
                <w:ins w:id="2051" w:author="威(×_×)" w:date="2021-03-18T17:40:33Z"/>
                <w:rFonts w:ascii="Times New Roman" w:hAnsi="Times New Roman" w:eastAsia="宋体"/>
                <w:sz w:val="20"/>
                <w:szCs w:val="20"/>
              </w:rPr>
              <w:pPrChange w:id="2050" w:author="威(×_×)" w:date="2021-03-19T17:45:35Z">
                <w:pPr>
                  <w:widowControl/>
                  <w:spacing w:afterLines="0" w:line="240" w:lineRule="auto"/>
                  <w:jc w:val="left"/>
                  <w:textAlignment w:val="center"/>
                </w:pPr>
              </w:pPrChange>
            </w:pPr>
            <w:ins w:id="2052" w:author="威(×_×)" w:date="2021-03-18T17:40:33Z">
              <w:r>
                <w:rPr>
                  <w:rFonts w:ascii="Times New Roman" w:hAnsi="Times New Roman" w:eastAsia="宋体"/>
                  <w:sz w:val="20"/>
                  <w:szCs w:val="20"/>
                </w:rPr>
                <w:t>Chengdu, China</w:t>
              </w:r>
            </w:ins>
            <w:ins w:id="2053" w:author="威(×_×)" w:date="2021-03-18T17:40:33Z">
              <w:r>
                <w:rPr>
                  <w:rFonts w:ascii="Times New Roman" w:hAnsi="Times New Roman" w:eastAsia="宋体"/>
                  <w:sz w:val="20"/>
                  <w:szCs w:val="20"/>
                </w:rPr>
                <w:br w:type="textWrapping"/>
              </w:r>
            </w:ins>
            <w:ins w:id="2054" w:author="威(×_×)" w:date="2021-03-18T17:40:33Z">
              <w:r>
                <w:rPr>
                  <w:rFonts w:ascii="Times New Roman" w:hAnsi="Times New Roman" w:eastAsia="宋体"/>
                  <w:sz w:val="20"/>
                  <w:szCs w:val="20"/>
                </w:rPr>
                <w:t>+</w:t>
              </w:r>
            </w:ins>
            <w:ins w:id="2055" w:author="威(×_×)" w:date="2021-03-18T17:40:33Z">
              <w:r>
                <w:rPr>
                  <w:rFonts w:ascii="Times New Roman" w:hAnsi="Times New Roman" w:eastAsia="宋体"/>
                  <w:sz w:val="20"/>
                  <w:szCs w:val="20"/>
                </w:rPr>
                <w:br w:type="textWrapping"/>
              </w:r>
            </w:ins>
            <w:ins w:id="2056" w:author="威(×_×)" w:date="2021-03-18T17:40:33Z">
              <w:r>
                <w:rPr>
                  <w:rFonts w:ascii="Times New Roman" w:hAnsi="Times New Roman" w:eastAsia="宋体"/>
                  <w:sz w:val="20"/>
                  <w:szCs w:val="20"/>
                </w:rPr>
                <w:t>Hong Kong, China</w:t>
              </w:r>
            </w:ins>
          </w:p>
        </w:tc>
        <w:tc>
          <w:tcPr>
            <w:tcW w:w="1126" w:type="dxa"/>
            <w:tcBorders>
              <w:top w:val="single" w:color="000000" w:sz="4" w:space="0"/>
              <w:left w:val="single" w:color="000000" w:sz="4" w:space="0"/>
              <w:bottom w:val="single" w:color="000000" w:sz="8" w:space="0"/>
              <w:right w:val="nil"/>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058" w:author="威(×_×)" w:date="2021-03-18T17:40:33Z"/>
                <w:rFonts w:ascii="Times New Roman" w:hAnsi="Times New Roman" w:eastAsia="宋体"/>
                <w:sz w:val="20"/>
                <w:szCs w:val="20"/>
              </w:rPr>
              <w:pPrChange w:id="2057" w:author="威(×_×)" w:date="2021-03-19T17:45:35Z">
                <w:pPr>
                  <w:widowControl/>
                  <w:spacing w:afterLines="0" w:line="240" w:lineRule="auto"/>
                  <w:jc w:val="left"/>
                  <w:textAlignment w:val="center"/>
                </w:pPr>
              </w:pPrChange>
            </w:pPr>
            <w:ins w:id="2059" w:author="威(×_×)" w:date="2021-03-18T17:40:33Z">
              <w:r>
                <w:rPr>
                  <w:rFonts w:ascii="Times New Roman" w:hAnsi="Times New Roman" w:eastAsia="宋体"/>
                  <w:sz w:val="20"/>
                  <w:szCs w:val="20"/>
                </w:rPr>
                <w:t>e.g.</w:t>
              </w:r>
            </w:ins>
          </w:p>
          <w:p>
            <w:pPr>
              <w:widowControl/>
              <w:snapToGrid w:val="0"/>
              <w:spacing w:afterLines="0" w:line="240" w:lineRule="auto"/>
              <w:jc w:val="left"/>
              <w:textAlignment w:val="center"/>
              <w:rPr>
                <w:ins w:id="2061" w:author="威(×_×)" w:date="2021-03-18T17:40:33Z"/>
                <w:rFonts w:ascii="Times New Roman" w:hAnsi="Times New Roman" w:eastAsia="宋体"/>
                <w:sz w:val="20"/>
                <w:szCs w:val="20"/>
              </w:rPr>
              <w:pPrChange w:id="2060" w:author="威(×_×)" w:date="2021-03-19T17:45:35Z">
                <w:pPr>
                  <w:widowControl/>
                  <w:spacing w:afterLines="0" w:line="240" w:lineRule="auto"/>
                  <w:jc w:val="left"/>
                  <w:textAlignment w:val="center"/>
                </w:pPr>
              </w:pPrChange>
            </w:pPr>
            <w:ins w:id="2062" w:author="威(×_×)" w:date="2021-03-18T17:40:33Z">
              <w:r>
                <w:rPr>
                  <w:rFonts w:ascii="Times New Roman" w:hAnsi="Times New Roman" w:eastAsia="宋体"/>
                  <w:sz w:val="20"/>
                  <w:szCs w:val="20"/>
                </w:rPr>
                <w:t xml:space="preserve">(name of leading member) </w:t>
              </w:r>
            </w:ins>
            <w:ins w:id="2063" w:author="威(×_×)" w:date="2021-03-18T17:40:33Z">
              <w:r>
                <w:rPr>
                  <w:rFonts w:hint="eastAsia" w:ascii="Times New Roman" w:hAnsi="Times New Roman" w:eastAsia="宋体"/>
                  <w:sz w:val="20"/>
                  <w:szCs w:val="20"/>
                </w:rPr>
                <w:t>Design Agency</w:t>
              </w:r>
            </w:ins>
            <w:ins w:id="2064" w:author="威(×_×)" w:date="2021-03-18T17:40:33Z">
              <w:r>
                <w:rPr>
                  <w:rFonts w:ascii="Times New Roman" w:hAnsi="Times New Roman" w:eastAsia="宋体"/>
                  <w:sz w:val="20"/>
                  <w:szCs w:val="20"/>
                </w:rPr>
                <w:t xml:space="preserve"> A: 20%</w:t>
              </w:r>
            </w:ins>
            <w:ins w:id="2065" w:author="威(×_×)" w:date="2021-03-18T17:40:33Z">
              <w:r>
                <w:rPr>
                  <w:rFonts w:ascii="Times New Roman" w:hAnsi="Times New Roman" w:eastAsia="宋体"/>
                  <w:sz w:val="20"/>
                  <w:szCs w:val="20"/>
                </w:rPr>
                <w:br w:type="textWrapping"/>
              </w:r>
            </w:ins>
            <w:ins w:id="2066" w:author="威(×_×)" w:date="2021-03-18T17:40:33Z">
              <w:r>
                <w:rPr>
                  <w:rFonts w:ascii="Times New Roman" w:hAnsi="Times New Roman" w:eastAsia="宋体"/>
                  <w:sz w:val="20"/>
                  <w:szCs w:val="20"/>
                </w:rPr>
                <w:t xml:space="preserve">(name of </w:t>
              </w:r>
            </w:ins>
            <w:ins w:id="2067" w:author="威(×_×)" w:date="2021-03-18T17:40:33Z">
              <w:r>
                <w:rPr>
                  <w:rFonts w:hint="eastAsia" w:ascii="Times New Roman" w:hAnsi="Times New Roman" w:eastAsia="宋体"/>
                  <w:sz w:val="20"/>
                  <w:szCs w:val="20"/>
                  <w:lang w:val="en-US" w:eastAsia="zh-CN"/>
                </w:rPr>
                <w:t>join team</w:t>
              </w:r>
            </w:ins>
            <w:ins w:id="2068" w:author="威(×_×)" w:date="2021-03-18T17:40:33Z">
              <w:r>
                <w:rPr>
                  <w:rFonts w:ascii="Times New Roman" w:hAnsi="Times New Roman" w:eastAsia="宋体"/>
                  <w:sz w:val="20"/>
                  <w:szCs w:val="20"/>
                </w:rPr>
                <w:t xml:space="preserve"> member) </w:t>
              </w:r>
            </w:ins>
            <w:ins w:id="2069" w:author="威(×_×)" w:date="2021-03-18T17:40:33Z">
              <w:r>
                <w:rPr>
                  <w:rFonts w:hint="eastAsia" w:ascii="Times New Roman" w:hAnsi="Times New Roman" w:eastAsia="宋体"/>
                  <w:sz w:val="20"/>
                  <w:szCs w:val="20"/>
                </w:rPr>
                <w:t>Design Agency</w:t>
              </w:r>
            </w:ins>
            <w:ins w:id="2070" w:author="威(×_×)" w:date="2021-03-18T17:40:33Z">
              <w:r>
                <w:rPr>
                  <w:rFonts w:ascii="Times New Roman" w:hAnsi="Times New Roman" w:eastAsia="宋体"/>
                  <w:sz w:val="20"/>
                  <w:szCs w:val="20"/>
                </w:rPr>
                <w:t xml:space="preserve"> B: 80%</w:t>
              </w:r>
            </w:ins>
          </w:p>
        </w:tc>
        <w:tc>
          <w:tcPr>
            <w:tcW w:w="1971" w:type="dxa"/>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072" w:author="威(×_×)" w:date="2021-03-18T17:40:33Z"/>
                <w:rFonts w:ascii="Times New Roman" w:hAnsi="Times New Roman" w:eastAsia="宋体"/>
                <w:kern w:val="0"/>
                <w:sz w:val="20"/>
                <w:szCs w:val="20"/>
              </w:rPr>
              <w:pPrChange w:id="2071" w:author="威(×_×)" w:date="2021-03-19T17:45:35Z">
                <w:pPr>
                  <w:widowControl/>
                  <w:spacing w:afterLines="0" w:line="240" w:lineRule="auto"/>
                  <w:jc w:val="left"/>
                  <w:textAlignment w:val="center"/>
                </w:pPr>
              </w:pPrChange>
            </w:pPr>
            <w:ins w:id="2073" w:author="威(×_×)" w:date="2021-03-18T17:40:33Z">
              <w:r>
                <w:rPr>
                  <w:rFonts w:ascii="Times New Roman" w:hAnsi="Times New Roman" w:eastAsia="宋体"/>
                  <w:kern w:val="0"/>
                  <w:sz w:val="20"/>
                  <w:szCs w:val="20"/>
                </w:rPr>
                <w:t>e.g.</w:t>
              </w:r>
            </w:ins>
          </w:p>
          <w:p>
            <w:pPr>
              <w:widowControl/>
              <w:snapToGrid w:val="0"/>
              <w:spacing w:afterLines="0" w:line="240" w:lineRule="auto"/>
              <w:jc w:val="left"/>
              <w:textAlignment w:val="center"/>
              <w:rPr>
                <w:ins w:id="2075" w:author="威(×_×)" w:date="2021-03-18T17:40:33Z"/>
                <w:rFonts w:ascii="Times New Roman" w:hAnsi="Times New Roman" w:eastAsia="宋体"/>
                <w:sz w:val="20"/>
                <w:szCs w:val="20"/>
              </w:rPr>
              <w:pPrChange w:id="2074" w:author="威(×_×)" w:date="2021-03-19T17:45:35Z">
                <w:pPr>
                  <w:widowControl/>
                  <w:spacing w:afterLines="0" w:line="240" w:lineRule="auto"/>
                  <w:jc w:val="left"/>
                  <w:textAlignment w:val="center"/>
                </w:pPr>
              </w:pPrChange>
            </w:pPr>
            <w:ins w:id="2076" w:author="威(×_×)" w:date="2021-03-18T17:40:33Z">
              <w:r>
                <w:rPr>
                  <w:rFonts w:ascii="Times New Roman" w:hAnsi="Times New Roman" w:eastAsia="宋体"/>
                  <w:sz w:val="20"/>
                  <w:szCs w:val="20"/>
                </w:rPr>
                <w:t xml:space="preserve">(name of leading member) </w:t>
              </w:r>
            </w:ins>
            <w:ins w:id="2077" w:author="威(×_×)" w:date="2021-03-18T17:40:33Z">
              <w:r>
                <w:rPr>
                  <w:rFonts w:hint="eastAsia" w:ascii="Times New Roman" w:hAnsi="Times New Roman" w:eastAsia="宋体"/>
                  <w:sz w:val="20"/>
                  <w:szCs w:val="20"/>
                </w:rPr>
                <w:t>Design Agency</w:t>
              </w:r>
            </w:ins>
            <w:ins w:id="2078" w:author="威(×_×)" w:date="2021-03-18T17:40:33Z">
              <w:r>
                <w:rPr>
                  <w:rFonts w:ascii="Times New Roman" w:hAnsi="Times New Roman" w:eastAsia="宋体"/>
                  <w:sz w:val="20"/>
                  <w:szCs w:val="20"/>
                </w:rPr>
                <w:t xml:space="preserve"> A: d1. Project name, floor area: xxx m2</w:t>
              </w:r>
            </w:ins>
            <w:ins w:id="2079" w:author="威(×_×)" w:date="2021-03-18T17:40:33Z">
              <w:r>
                <w:rPr>
                  <w:rFonts w:ascii="Times New Roman" w:hAnsi="Times New Roman" w:eastAsia="宋体"/>
                  <w:sz w:val="20"/>
                  <w:szCs w:val="20"/>
                </w:rPr>
                <w:br w:type="textWrapping"/>
              </w:r>
            </w:ins>
            <w:ins w:id="2080" w:author="威(×_×)" w:date="2021-03-18T17:40:33Z">
              <w:r>
                <w:rPr>
                  <w:rFonts w:ascii="Times New Roman" w:hAnsi="Times New Roman" w:eastAsia="宋体"/>
                  <w:sz w:val="20"/>
                  <w:szCs w:val="20"/>
                </w:rPr>
                <w:t xml:space="preserve">(name of </w:t>
              </w:r>
            </w:ins>
            <w:ins w:id="2081" w:author="威(×_×)" w:date="2021-03-18T17:40:33Z">
              <w:r>
                <w:rPr>
                  <w:rFonts w:hint="eastAsia" w:ascii="Times New Roman" w:hAnsi="Times New Roman" w:eastAsia="宋体"/>
                  <w:sz w:val="20"/>
                  <w:szCs w:val="20"/>
                  <w:lang w:val="en-US" w:eastAsia="zh-CN"/>
                </w:rPr>
                <w:t>join team</w:t>
              </w:r>
            </w:ins>
            <w:ins w:id="2082" w:author="威(×_×)" w:date="2021-03-18T17:40:33Z">
              <w:r>
                <w:rPr>
                  <w:rFonts w:ascii="Times New Roman" w:hAnsi="Times New Roman" w:eastAsia="宋体"/>
                  <w:sz w:val="20"/>
                  <w:szCs w:val="20"/>
                </w:rPr>
                <w:t xml:space="preserve"> member)</w:t>
              </w:r>
            </w:ins>
            <w:ins w:id="2083" w:author="威(×_×)" w:date="2021-03-18T17:40:33Z">
              <w:r>
                <w:rPr>
                  <w:rFonts w:hint="eastAsia" w:ascii="Times New Roman" w:hAnsi="Times New Roman" w:eastAsia="宋体"/>
                  <w:sz w:val="20"/>
                  <w:szCs w:val="20"/>
                </w:rPr>
                <w:t>Design Agency</w:t>
              </w:r>
            </w:ins>
            <w:ins w:id="2084" w:author="威(×_×)" w:date="2021-03-18T17:40:33Z">
              <w:r>
                <w:rPr>
                  <w:rFonts w:ascii="Times New Roman" w:hAnsi="Times New Roman" w:eastAsia="宋体"/>
                  <w:sz w:val="20"/>
                  <w:szCs w:val="20"/>
                </w:rPr>
                <w:t xml:space="preserve"> B:</w:t>
              </w:r>
            </w:ins>
            <w:ins w:id="2085" w:author="威(×_×)" w:date="2021-03-18T17:40:33Z">
              <w:r>
                <w:rPr>
                  <w:rFonts w:ascii="Times New Roman" w:hAnsi="Times New Roman" w:eastAsia="宋体"/>
                  <w:sz w:val="20"/>
                  <w:szCs w:val="20"/>
                </w:rPr>
                <w:br w:type="textWrapping"/>
              </w:r>
            </w:ins>
            <w:ins w:id="2086" w:author="威(×_×)" w:date="2021-03-18T17:40:33Z">
              <w:r>
                <w:rPr>
                  <w:rFonts w:ascii="Times New Roman" w:hAnsi="Times New Roman" w:eastAsia="宋体"/>
                  <w:sz w:val="20"/>
                  <w:szCs w:val="20"/>
                </w:rPr>
                <w:t>…</w:t>
              </w:r>
            </w:ins>
          </w:p>
        </w:tc>
        <w:tc>
          <w:tcPr>
            <w:tcW w:w="1276" w:type="dxa"/>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088" w:author="威(×_×)" w:date="2021-03-18T17:40:33Z"/>
                <w:rFonts w:ascii="Times New Roman" w:hAnsi="Times New Roman" w:eastAsia="宋体"/>
                <w:kern w:val="0"/>
                <w:sz w:val="20"/>
                <w:szCs w:val="20"/>
              </w:rPr>
              <w:pPrChange w:id="2087" w:author="威(×_×)" w:date="2021-03-19T17:45:35Z">
                <w:pPr>
                  <w:widowControl/>
                  <w:spacing w:afterLines="0" w:line="240" w:lineRule="auto"/>
                  <w:jc w:val="left"/>
                  <w:textAlignment w:val="center"/>
                </w:pPr>
              </w:pPrChange>
            </w:pPr>
            <w:ins w:id="2089" w:author="威(×_×)" w:date="2021-03-18T17:40:33Z">
              <w:r>
                <w:rPr>
                  <w:rFonts w:ascii="Times New Roman" w:hAnsi="Times New Roman" w:eastAsia="宋体"/>
                  <w:kern w:val="0"/>
                  <w:sz w:val="20"/>
                  <w:szCs w:val="20"/>
                </w:rPr>
                <w:t>e.g.</w:t>
              </w:r>
            </w:ins>
          </w:p>
          <w:p>
            <w:pPr>
              <w:widowControl/>
              <w:snapToGrid w:val="0"/>
              <w:spacing w:afterLines="0" w:line="240" w:lineRule="auto"/>
              <w:jc w:val="left"/>
              <w:textAlignment w:val="center"/>
              <w:rPr>
                <w:ins w:id="2091" w:author="威(×_×)" w:date="2021-03-18T17:40:33Z"/>
                <w:rFonts w:ascii="Times New Roman" w:hAnsi="Times New Roman" w:eastAsia="宋体"/>
                <w:sz w:val="20"/>
                <w:szCs w:val="20"/>
              </w:rPr>
              <w:pPrChange w:id="2090" w:author="威(×_×)" w:date="2021-03-19T17:45:35Z">
                <w:pPr>
                  <w:widowControl/>
                  <w:spacing w:afterLines="0" w:line="240" w:lineRule="auto"/>
                  <w:jc w:val="left"/>
                  <w:textAlignment w:val="center"/>
                </w:pPr>
              </w:pPrChange>
            </w:pPr>
            <w:ins w:id="2092" w:author="威(×_×)" w:date="2021-03-18T17:40:33Z">
              <w:r>
                <w:rPr>
                  <w:rFonts w:ascii="Times New Roman" w:hAnsi="Times New Roman" w:eastAsia="宋体"/>
                  <w:sz w:val="20"/>
                  <w:szCs w:val="20"/>
                </w:rPr>
                <w:t xml:space="preserve">(name of leading member) </w:t>
              </w:r>
            </w:ins>
            <w:ins w:id="2093" w:author="威(×_×)" w:date="2021-03-18T17:40:33Z">
              <w:r>
                <w:rPr>
                  <w:rFonts w:hint="eastAsia" w:ascii="Times New Roman" w:hAnsi="Times New Roman" w:eastAsia="宋体"/>
                  <w:sz w:val="20"/>
                  <w:szCs w:val="20"/>
                </w:rPr>
                <w:t>Design Agency</w:t>
              </w:r>
            </w:ins>
            <w:ins w:id="2094" w:author="威(×_×)" w:date="2021-03-18T17:40:33Z">
              <w:r>
                <w:rPr>
                  <w:rFonts w:ascii="Times New Roman" w:hAnsi="Times New Roman" w:eastAsia="宋体"/>
                  <w:sz w:val="20"/>
                  <w:szCs w:val="20"/>
                </w:rPr>
                <w:t xml:space="preserve"> A:</w:t>
              </w:r>
            </w:ins>
            <w:ins w:id="2095" w:author="威(×_×)" w:date="2021-03-18T17:40:33Z">
              <w:r>
                <w:rPr>
                  <w:rFonts w:ascii="Times New Roman" w:hAnsi="Times New Roman" w:eastAsia="宋体"/>
                  <w:sz w:val="20"/>
                  <w:szCs w:val="20"/>
                </w:rPr>
                <w:br w:type="textWrapping"/>
              </w:r>
            </w:ins>
            <w:ins w:id="2096" w:author="威(×_×)" w:date="2021-03-18T17:40:33Z">
              <w:r>
                <w:rPr>
                  <w:rFonts w:ascii="Times New Roman" w:hAnsi="Times New Roman" w:eastAsia="宋体"/>
                  <w:sz w:val="20"/>
                  <w:szCs w:val="20"/>
                </w:rPr>
                <w:t>1. Project name was awarded with xxx prize in (year) of xxx</w:t>
              </w:r>
            </w:ins>
            <w:ins w:id="2097" w:author="威(×_×)" w:date="2021-03-18T17:40:33Z">
              <w:r>
                <w:rPr>
                  <w:rFonts w:ascii="Times New Roman" w:hAnsi="Times New Roman" w:eastAsia="宋体"/>
                  <w:sz w:val="20"/>
                  <w:szCs w:val="20"/>
                </w:rPr>
                <w:br w:type="textWrapping"/>
              </w:r>
            </w:ins>
            <w:ins w:id="2098" w:author="威(×_×)" w:date="2021-03-18T17:40:33Z">
              <w:r>
                <w:rPr>
                  <w:rFonts w:ascii="Times New Roman" w:hAnsi="Times New Roman" w:eastAsia="宋体"/>
                  <w:sz w:val="20"/>
                  <w:szCs w:val="20"/>
                </w:rPr>
                <w:t xml:space="preserve">(name of </w:t>
              </w:r>
            </w:ins>
            <w:ins w:id="2099" w:author="威(×_×)" w:date="2021-03-18T17:40:33Z">
              <w:r>
                <w:rPr>
                  <w:rFonts w:hint="eastAsia" w:ascii="Times New Roman" w:hAnsi="Times New Roman" w:eastAsia="宋体"/>
                  <w:sz w:val="20"/>
                  <w:szCs w:val="20"/>
                  <w:lang w:val="en-US" w:eastAsia="zh-CN"/>
                </w:rPr>
                <w:t>join team</w:t>
              </w:r>
            </w:ins>
            <w:ins w:id="2100" w:author="威(×_×)" w:date="2021-03-18T17:40:33Z">
              <w:r>
                <w:rPr>
                  <w:rFonts w:ascii="Times New Roman" w:hAnsi="Times New Roman" w:eastAsia="宋体"/>
                  <w:sz w:val="20"/>
                  <w:szCs w:val="20"/>
                </w:rPr>
                <w:t xml:space="preserve"> member m) </w:t>
              </w:r>
            </w:ins>
            <w:ins w:id="2101" w:author="威(×_×)" w:date="2021-03-18T17:40:33Z">
              <w:r>
                <w:rPr>
                  <w:rFonts w:hint="eastAsia" w:ascii="Times New Roman" w:hAnsi="Times New Roman" w:eastAsia="宋体"/>
                  <w:sz w:val="20"/>
                  <w:szCs w:val="20"/>
                </w:rPr>
                <w:t>Design Agency</w:t>
              </w:r>
            </w:ins>
            <w:ins w:id="2102" w:author="威(×_×)" w:date="2021-03-18T17:40:33Z">
              <w:r>
                <w:rPr>
                  <w:rFonts w:ascii="Times New Roman" w:hAnsi="Times New Roman" w:eastAsia="宋体"/>
                  <w:sz w:val="20"/>
                  <w:szCs w:val="20"/>
                </w:rPr>
                <w:t xml:space="preserve"> B:</w:t>
              </w:r>
            </w:ins>
            <w:ins w:id="2103" w:author="威(×_×)" w:date="2021-03-18T17:40:33Z">
              <w:r>
                <w:rPr>
                  <w:rFonts w:ascii="Times New Roman" w:hAnsi="Times New Roman" w:eastAsia="宋体"/>
                  <w:sz w:val="20"/>
                  <w:szCs w:val="20"/>
                </w:rPr>
                <w:br w:type="textWrapping"/>
              </w:r>
            </w:ins>
            <w:ins w:id="2104" w:author="威(×_×)" w:date="2021-03-18T17:40:33Z">
              <w:r>
                <w:rPr>
                  <w:rFonts w:ascii="Times New Roman" w:hAnsi="Times New Roman" w:eastAsia="宋体"/>
                  <w:sz w:val="20"/>
                  <w:szCs w:val="20"/>
                </w:rPr>
                <w:t>…</w:t>
              </w:r>
            </w:ins>
          </w:p>
          <w:p>
            <w:pPr>
              <w:widowControl/>
              <w:snapToGrid w:val="0"/>
              <w:spacing w:afterLines="0" w:line="240" w:lineRule="auto"/>
              <w:jc w:val="left"/>
              <w:textAlignment w:val="center"/>
              <w:rPr>
                <w:ins w:id="2106" w:author="威(×_×)" w:date="2021-03-18T17:40:33Z"/>
                <w:rFonts w:ascii="Times New Roman" w:hAnsi="Times New Roman" w:eastAsia="宋体"/>
                <w:sz w:val="20"/>
                <w:szCs w:val="20"/>
              </w:rPr>
              <w:pPrChange w:id="2105" w:author="威(×_×)" w:date="2021-03-19T17:45:35Z">
                <w:pPr>
                  <w:widowControl/>
                  <w:spacing w:afterLines="0" w:line="240" w:lineRule="auto"/>
                  <w:jc w:val="left"/>
                  <w:textAlignment w:val="center"/>
                </w:pPr>
              </w:pPrChange>
            </w:pPr>
          </w:p>
        </w:tc>
        <w:tc>
          <w:tcPr>
            <w:tcW w:w="1276" w:type="dxa"/>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108" w:author="威(×_×)" w:date="2021-03-18T17:40:33Z"/>
                <w:rFonts w:ascii="Times New Roman" w:hAnsi="Times New Roman" w:eastAsia="宋体"/>
                <w:sz w:val="20"/>
                <w:szCs w:val="20"/>
              </w:rPr>
              <w:pPrChange w:id="2107" w:author="威(×_×)" w:date="2021-03-19T17:45:35Z">
                <w:pPr>
                  <w:widowControl/>
                  <w:spacing w:afterLines="0" w:line="240" w:lineRule="auto"/>
                  <w:jc w:val="left"/>
                  <w:textAlignment w:val="center"/>
                </w:pPr>
              </w:pPrChange>
            </w:pPr>
            <w:ins w:id="2109" w:author="威(×_×)" w:date="2021-03-18T17:40:33Z">
              <w:r>
                <w:rPr>
                  <w:rFonts w:ascii="Times New Roman" w:hAnsi="Times New Roman" w:eastAsia="宋体"/>
                  <w:sz w:val="20"/>
                  <w:szCs w:val="20"/>
                </w:rPr>
                <w:t>e.g.</w:t>
              </w:r>
            </w:ins>
          </w:p>
          <w:p>
            <w:pPr>
              <w:widowControl/>
              <w:snapToGrid w:val="0"/>
              <w:spacing w:afterLines="0" w:line="240" w:lineRule="auto"/>
              <w:jc w:val="left"/>
              <w:textAlignment w:val="center"/>
              <w:rPr>
                <w:ins w:id="2111" w:author="威(×_×)" w:date="2021-03-18T17:40:33Z"/>
                <w:rFonts w:ascii="Times New Roman" w:hAnsi="Times New Roman" w:eastAsia="宋体"/>
                <w:sz w:val="20"/>
                <w:szCs w:val="20"/>
              </w:rPr>
              <w:pPrChange w:id="2110" w:author="威(×_×)" w:date="2021-03-19T17:45:35Z">
                <w:pPr>
                  <w:widowControl/>
                  <w:spacing w:afterLines="0" w:line="240" w:lineRule="auto"/>
                  <w:jc w:val="left"/>
                  <w:textAlignment w:val="center"/>
                </w:pPr>
              </w:pPrChange>
            </w:pPr>
            <w:ins w:id="2112" w:author="威(×_×)" w:date="2021-03-18T17:40:33Z">
              <w:r>
                <w:rPr>
                  <w:rFonts w:ascii="Times New Roman" w:hAnsi="Times New Roman" w:eastAsia="宋体"/>
                  <w:sz w:val="20"/>
                  <w:szCs w:val="20"/>
                </w:rPr>
                <w:t xml:space="preserve">(name of leading member) </w:t>
              </w:r>
            </w:ins>
            <w:ins w:id="2113" w:author="威(×_×)" w:date="2021-03-18T17:40:33Z">
              <w:r>
                <w:rPr>
                  <w:rFonts w:hint="eastAsia" w:ascii="Times New Roman" w:hAnsi="Times New Roman" w:eastAsia="宋体"/>
                  <w:sz w:val="20"/>
                  <w:szCs w:val="20"/>
                </w:rPr>
                <w:t>Design Agency</w:t>
              </w:r>
            </w:ins>
            <w:ins w:id="2114" w:author="威(×_×)" w:date="2021-03-18T17:40:33Z">
              <w:r>
                <w:rPr>
                  <w:rFonts w:ascii="Times New Roman" w:hAnsi="Times New Roman" w:eastAsia="宋体"/>
                  <w:sz w:val="20"/>
                  <w:szCs w:val="20"/>
                </w:rPr>
                <w:t xml:space="preserve"> A or (name of </w:t>
              </w:r>
            </w:ins>
            <w:ins w:id="2115" w:author="威(×_×)" w:date="2021-03-18T17:40:33Z">
              <w:r>
                <w:rPr>
                  <w:rFonts w:hint="eastAsia" w:ascii="Times New Roman" w:hAnsi="Times New Roman" w:eastAsia="宋体"/>
                  <w:sz w:val="20"/>
                  <w:szCs w:val="20"/>
                  <w:lang w:val="en-US" w:eastAsia="zh-CN"/>
                </w:rPr>
                <w:t>join team</w:t>
              </w:r>
            </w:ins>
            <w:ins w:id="2116" w:author="威(×_×)" w:date="2021-03-18T17:40:33Z">
              <w:r>
                <w:rPr>
                  <w:rFonts w:ascii="Times New Roman" w:hAnsi="Times New Roman" w:eastAsia="宋体"/>
                  <w:sz w:val="20"/>
                  <w:szCs w:val="20"/>
                </w:rPr>
                <w:t xml:space="preserve"> member) </w:t>
              </w:r>
            </w:ins>
            <w:ins w:id="2117" w:author="威(×_×)" w:date="2021-03-18T17:40:33Z">
              <w:r>
                <w:rPr>
                  <w:rFonts w:hint="eastAsia" w:ascii="Times New Roman" w:hAnsi="Times New Roman" w:eastAsia="宋体"/>
                  <w:sz w:val="20"/>
                  <w:szCs w:val="20"/>
                </w:rPr>
                <w:t>Design Agency</w:t>
              </w:r>
            </w:ins>
            <w:ins w:id="2118" w:author="威(×_×)" w:date="2021-03-18T17:40:33Z">
              <w:r>
                <w:rPr>
                  <w:rFonts w:ascii="Times New Roman" w:hAnsi="Times New Roman" w:eastAsia="宋体"/>
                  <w:sz w:val="20"/>
                  <w:szCs w:val="20"/>
                </w:rPr>
                <w:t xml:space="preserve"> B:</w:t>
              </w:r>
            </w:ins>
            <w:ins w:id="2119" w:author="威(×_×)" w:date="2021-03-18T17:40:33Z">
              <w:r>
                <w:rPr>
                  <w:rFonts w:ascii="Times New Roman" w:hAnsi="Times New Roman" w:eastAsia="宋体"/>
                  <w:sz w:val="20"/>
                  <w:szCs w:val="20"/>
                </w:rPr>
                <w:br w:type="textWrapping"/>
              </w:r>
            </w:ins>
            <w:ins w:id="2120" w:author="威(×_×)" w:date="2021-03-18T17:40:33Z">
              <w:r>
                <w:rPr>
                  <w:rFonts w:ascii="Times New Roman" w:hAnsi="Times New Roman" w:eastAsia="宋体"/>
                  <w:sz w:val="20"/>
                  <w:szCs w:val="20"/>
                </w:rPr>
                <w:t>Axxx (project leader)</w:t>
              </w:r>
            </w:ins>
          </w:p>
        </w:tc>
        <w:tc>
          <w:tcPr>
            <w:tcW w:w="1417" w:type="dxa"/>
            <w:tcBorders>
              <w:top w:val="single" w:color="000000" w:sz="4" w:space="0"/>
              <w:left w:val="single" w:color="000000" w:sz="4" w:space="0"/>
              <w:bottom w:val="single" w:color="000000" w:sz="8" w:space="0"/>
              <w:right w:val="single" w:color="000000"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122" w:author="威(×_×)" w:date="2021-03-18T17:40:33Z"/>
                <w:rFonts w:ascii="Times New Roman" w:hAnsi="Times New Roman" w:eastAsia="宋体"/>
                <w:sz w:val="20"/>
                <w:szCs w:val="20"/>
              </w:rPr>
              <w:pPrChange w:id="2121" w:author="威(×_×)" w:date="2021-03-19T17:45:35Z">
                <w:pPr>
                  <w:widowControl/>
                  <w:spacing w:afterLines="0" w:line="240" w:lineRule="auto"/>
                  <w:jc w:val="left"/>
                  <w:textAlignment w:val="center"/>
                </w:pPr>
              </w:pPrChange>
            </w:pPr>
            <w:ins w:id="2123" w:author="威(×_×)" w:date="2021-03-18T17:40:33Z">
              <w:r>
                <w:rPr>
                  <w:rFonts w:ascii="Times New Roman" w:hAnsi="Times New Roman" w:eastAsia="宋体"/>
                  <w:sz w:val="20"/>
                  <w:szCs w:val="20"/>
                </w:rPr>
                <w:t>e.g.</w:t>
              </w:r>
            </w:ins>
          </w:p>
          <w:p>
            <w:pPr>
              <w:widowControl/>
              <w:snapToGrid w:val="0"/>
              <w:spacing w:afterLines="0" w:line="240" w:lineRule="auto"/>
              <w:jc w:val="left"/>
              <w:textAlignment w:val="center"/>
              <w:rPr>
                <w:ins w:id="2125" w:author="威(×_×)" w:date="2021-03-18T17:40:33Z"/>
                <w:rFonts w:ascii="Times New Roman" w:hAnsi="Times New Roman" w:eastAsia="宋体"/>
                <w:sz w:val="20"/>
                <w:szCs w:val="20"/>
              </w:rPr>
              <w:pPrChange w:id="2124" w:author="威(×_×)" w:date="2021-03-19T17:45:35Z">
                <w:pPr>
                  <w:widowControl/>
                  <w:spacing w:afterLines="0" w:line="240" w:lineRule="auto"/>
                  <w:jc w:val="left"/>
                  <w:textAlignment w:val="center"/>
                </w:pPr>
              </w:pPrChange>
            </w:pPr>
            <w:ins w:id="2126" w:author="威(×_×)" w:date="2021-03-18T17:40:33Z">
              <w:r>
                <w:rPr>
                  <w:rFonts w:ascii="Times New Roman" w:hAnsi="Times New Roman" w:eastAsia="宋体"/>
                  <w:sz w:val="20"/>
                  <w:szCs w:val="20"/>
                </w:rPr>
                <w:t xml:space="preserve">1. Project name, floor area: xxxm2, </w:t>
              </w:r>
            </w:ins>
            <w:ins w:id="2127" w:author="威(×_×)" w:date="2021-03-18T17:40:33Z">
              <w:r>
                <w:rPr>
                  <w:rFonts w:ascii="Times New Roman" w:hAnsi="Times New Roman" w:eastAsia="宋体"/>
                  <w:sz w:val="20"/>
                  <w:szCs w:val="20"/>
                </w:rPr>
                <w:br w:type="textWrapping"/>
              </w:r>
            </w:ins>
            <w:ins w:id="2128" w:author="威(×_×)" w:date="2021-03-18T17:40:33Z">
              <w:r>
                <w:rPr>
                  <w:rFonts w:ascii="Times New Roman" w:hAnsi="Times New Roman" w:eastAsia="宋体"/>
                  <w:sz w:val="20"/>
                  <w:szCs w:val="20"/>
                </w:rPr>
                <w:t xml:space="preserve">2. Project name, floor area: xxxm2, </w:t>
              </w:r>
            </w:ins>
          </w:p>
        </w:tc>
        <w:tc>
          <w:tcPr>
            <w:tcW w:w="1134" w:type="dxa"/>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130" w:author="威(×_×)" w:date="2021-03-18T17:40:33Z"/>
                <w:rFonts w:ascii="Times New Roman" w:hAnsi="Times New Roman" w:eastAsia="宋体"/>
                <w:sz w:val="20"/>
                <w:szCs w:val="20"/>
              </w:rPr>
              <w:pPrChange w:id="2129" w:author="威(×_×)" w:date="2021-03-19T17:45:35Z">
                <w:pPr>
                  <w:widowControl/>
                  <w:spacing w:afterLines="0" w:line="240" w:lineRule="auto"/>
                  <w:jc w:val="left"/>
                  <w:textAlignment w:val="center"/>
                </w:pPr>
              </w:pPrChange>
            </w:pPr>
            <w:ins w:id="2131" w:author="威(×_×)" w:date="2021-03-18T17:40:33Z">
              <w:r>
                <w:rPr>
                  <w:rFonts w:ascii="Times New Roman" w:hAnsi="Times New Roman" w:eastAsia="宋体"/>
                  <w:sz w:val="20"/>
                  <w:szCs w:val="20"/>
                </w:rPr>
                <w:t>e.g.</w:t>
              </w:r>
            </w:ins>
          </w:p>
          <w:p>
            <w:pPr>
              <w:widowControl/>
              <w:snapToGrid w:val="0"/>
              <w:spacing w:afterLines="0" w:line="240" w:lineRule="auto"/>
              <w:jc w:val="left"/>
              <w:textAlignment w:val="center"/>
              <w:rPr>
                <w:ins w:id="2133" w:author="威(×_×)" w:date="2021-03-18T17:40:33Z"/>
                <w:rFonts w:ascii="Times New Roman" w:hAnsi="Times New Roman" w:eastAsia="宋体"/>
                <w:sz w:val="20"/>
                <w:szCs w:val="20"/>
              </w:rPr>
              <w:pPrChange w:id="2132" w:author="威(×_×)" w:date="2021-03-19T17:45:35Z">
                <w:pPr>
                  <w:widowControl/>
                  <w:spacing w:afterLines="0" w:line="240" w:lineRule="auto"/>
                  <w:jc w:val="left"/>
                  <w:textAlignment w:val="center"/>
                </w:pPr>
              </w:pPrChange>
            </w:pPr>
            <w:ins w:id="2134" w:author="威(×_×)" w:date="2021-03-18T17:40:33Z">
              <w:r>
                <w:rPr>
                  <w:rFonts w:ascii="Times New Roman" w:hAnsi="Times New Roman" w:eastAsia="宋体"/>
                  <w:sz w:val="20"/>
                  <w:szCs w:val="20"/>
                </w:rPr>
                <w:t>1. Project name was awarded with xxx prize of xxx in year of xxx</w:t>
              </w:r>
            </w:ins>
            <w:ins w:id="2135" w:author="威(×_×)" w:date="2021-03-18T17:40:33Z">
              <w:r>
                <w:rPr>
                  <w:rFonts w:ascii="Times New Roman" w:hAnsi="Times New Roman" w:eastAsia="宋体"/>
                  <w:sz w:val="20"/>
                  <w:szCs w:val="20"/>
                </w:rPr>
                <w:br w:type="textWrapping"/>
              </w:r>
            </w:ins>
            <w:ins w:id="2136" w:author="威(×_×)" w:date="2021-03-18T17:40:33Z">
              <w:r>
                <w:rPr>
                  <w:rFonts w:ascii="Times New Roman" w:hAnsi="Times New Roman" w:eastAsia="宋体"/>
                  <w:sz w:val="20"/>
                  <w:szCs w:val="20"/>
                </w:rPr>
                <w:t>2. Project name was awarded with xxx prize of xxx in year of xxx</w:t>
              </w:r>
            </w:ins>
          </w:p>
          <w:p>
            <w:pPr>
              <w:pStyle w:val="4"/>
              <w:widowControl/>
              <w:numPr>
                <w:ilvl w:val="3"/>
                <w:numId w:val="8"/>
              </w:numPr>
              <w:snapToGrid w:val="0"/>
              <w:spacing w:afterLines="0" w:line="240" w:lineRule="auto"/>
              <w:ind w:firstLineChars="0"/>
              <w:jc w:val="left"/>
              <w:textAlignment w:val="center"/>
              <w:rPr>
                <w:ins w:id="2138" w:author="威(×_×)" w:date="2021-03-18T17:40:33Z"/>
                <w:rFonts w:ascii="Times New Roman" w:hAnsi="Times New Roman" w:eastAsia="宋体"/>
                <w:sz w:val="20"/>
                <w:szCs w:val="20"/>
              </w:rPr>
              <w:pPrChange w:id="2137" w:author="威(×_×)" w:date="2021-03-19T17:45:35Z">
                <w:pPr>
                  <w:pStyle w:val="4"/>
                  <w:widowControl/>
                  <w:numPr>
                    <w:ilvl w:val="3"/>
                    <w:numId w:val="8"/>
                  </w:numPr>
                  <w:spacing w:afterLines="0" w:line="240" w:lineRule="auto"/>
                  <w:ind w:firstLineChars="0"/>
                  <w:jc w:val="left"/>
                  <w:textAlignment w:val="center"/>
                </w:pPr>
              </w:pPrChange>
            </w:pPr>
          </w:p>
        </w:tc>
        <w:tc>
          <w:tcPr>
            <w:tcW w:w="1276" w:type="dxa"/>
            <w:tcBorders>
              <w:top w:val="single" w:color="000000" w:sz="4" w:space="0"/>
              <w:left w:val="single" w:color="000000" w:sz="8" w:space="0"/>
              <w:bottom w:val="single" w:color="000000" w:sz="8" w:space="0"/>
              <w:right w:val="single" w:color="000000"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140" w:author="威(×_×)" w:date="2021-03-18T17:40:33Z"/>
                <w:rFonts w:ascii="Times New Roman" w:hAnsi="Times New Roman" w:eastAsia="宋体"/>
                <w:sz w:val="20"/>
                <w:szCs w:val="20"/>
              </w:rPr>
              <w:pPrChange w:id="2139" w:author="威(×_×)" w:date="2021-03-19T17:45:35Z">
                <w:pPr>
                  <w:widowControl/>
                  <w:spacing w:afterLines="0" w:line="240" w:lineRule="auto"/>
                  <w:jc w:val="left"/>
                  <w:textAlignment w:val="center"/>
                </w:pPr>
              </w:pPrChange>
            </w:pPr>
            <w:ins w:id="2141" w:author="威(×_×)" w:date="2021-03-18T17:40:33Z">
              <w:r>
                <w:rPr>
                  <w:rFonts w:ascii="Times New Roman" w:hAnsi="Times New Roman" w:eastAsia="宋体"/>
                  <w:sz w:val="20"/>
                  <w:szCs w:val="20"/>
                </w:rPr>
                <w:t>e.g.</w:t>
              </w:r>
            </w:ins>
          </w:p>
          <w:p>
            <w:pPr>
              <w:widowControl/>
              <w:snapToGrid w:val="0"/>
              <w:spacing w:afterLines="0" w:line="240" w:lineRule="auto"/>
              <w:jc w:val="left"/>
              <w:textAlignment w:val="center"/>
              <w:rPr>
                <w:ins w:id="2143" w:author="威(×_×)" w:date="2021-03-18T17:40:33Z"/>
                <w:rFonts w:ascii="Times New Roman" w:hAnsi="Times New Roman" w:eastAsia="宋体"/>
                <w:sz w:val="20"/>
                <w:szCs w:val="20"/>
              </w:rPr>
              <w:pPrChange w:id="2142" w:author="威(×_×)" w:date="2021-03-19T17:45:35Z">
                <w:pPr>
                  <w:widowControl/>
                  <w:spacing w:afterLines="0" w:line="240" w:lineRule="auto"/>
                  <w:jc w:val="left"/>
                  <w:textAlignment w:val="center"/>
                </w:pPr>
              </w:pPrChange>
            </w:pPr>
            <w:ins w:id="2144" w:author="威(×_×)" w:date="2021-03-18T17:40:33Z">
              <w:r>
                <w:rPr>
                  <w:rFonts w:ascii="Times New Roman" w:hAnsi="Times New Roman" w:eastAsia="宋体"/>
                  <w:sz w:val="20"/>
                  <w:szCs w:val="20"/>
                </w:rPr>
                <w:t xml:space="preserve">(name of leading member) </w:t>
              </w:r>
            </w:ins>
            <w:ins w:id="2145" w:author="威(×_×)" w:date="2021-03-18T17:40:33Z">
              <w:r>
                <w:rPr>
                  <w:rFonts w:hint="eastAsia" w:ascii="Times New Roman" w:hAnsi="Times New Roman" w:eastAsia="宋体"/>
                  <w:sz w:val="20"/>
                  <w:szCs w:val="20"/>
                </w:rPr>
                <w:t>Design Agency</w:t>
              </w:r>
            </w:ins>
            <w:ins w:id="2146" w:author="威(×_×)" w:date="2021-03-18T17:40:33Z">
              <w:r>
                <w:rPr>
                  <w:rFonts w:ascii="Times New Roman" w:hAnsi="Times New Roman" w:eastAsia="宋体"/>
                  <w:sz w:val="20"/>
                  <w:szCs w:val="20"/>
                </w:rPr>
                <w:t xml:space="preserve"> A or (member of </w:t>
              </w:r>
            </w:ins>
            <w:ins w:id="2147" w:author="威(×_×)" w:date="2021-03-18T17:40:33Z">
              <w:r>
                <w:rPr>
                  <w:rFonts w:hint="eastAsia" w:ascii="Times New Roman" w:hAnsi="Times New Roman" w:eastAsia="宋体"/>
                  <w:sz w:val="20"/>
                  <w:szCs w:val="20"/>
                  <w:lang w:val="en-US" w:eastAsia="zh-CN"/>
                </w:rPr>
                <w:t>join team</w:t>
              </w:r>
            </w:ins>
            <w:ins w:id="2148" w:author="威(×_×)" w:date="2021-03-18T17:40:33Z">
              <w:r>
                <w:rPr>
                  <w:rFonts w:ascii="Times New Roman" w:hAnsi="Times New Roman" w:eastAsia="宋体"/>
                  <w:sz w:val="20"/>
                  <w:szCs w:val="20"/>
                </w:rPr>
                <w:t xml:space="preserve">) </w:t>
              </w:r>
            </w:ins>
            <w:ins w:id="2149" w:author="威(×_×)" w:date="2021-03-18T17:40:33Z">
              <w:r>
                <w:rPr>
                  <w:rFonts w:hint="eastAsia" w:ascii="Times New Roman" w:hAnsi="Times New Roman" w:eastAsia="宋体"/>
                  <w:sz w:val="20"/>
                  <w:szCs w:val="20"/>
                </w:rPr>
                <w:t>Design Agency</w:t>
              </w:r>
            </w:ins>
            <w:ins w:id="2150" w:author="威(×_×)" w:date="2021-03-18T17:40:33Z">
              <w:r>
                <w:rPr>
                  <w:rFonts w:ascii="Times New Roman" w:hAnsi="Times New Roman" w:eastAsia="宋体"/>
                  <w:sz w:val="20"/>
                  <w:szCs w:val="20"/>
                </w:rPr>
                <w:t xml:space="preserve"> B:</w:t>
              </w:r>
            </w:ins>
            <w:ins w:id="2151" w:author="威(×_×)" w:date="2021-03-18T17:40:33Z">
              <w:r>
                <w:rPr>
                  <w:rFonts w:ascii="Times New Roman" w:hAnsi="Times New Roman" w:eastAsia="宋体"/>
                  <w:sz w:val="20"/>
                  <w:szCs w:val="20"/>
                </w:rPr>
                <w:br w:type="textWrapping"/>
              </w:r>
            </w:ins>
            <w:ins w:id="2152" w:author="威(×_×)" w:date="2021-03-18T17:40:33Z">
              <w:r>
                <w:rPr>
                  <w:rFonts w:ascii="Times New Roman" w:hAnsi="Times New Roman" w:eastAsia="宋体"/>
                  <w:sz w:val="20"/>
                  <w:szCs w:val="20"/>
                </w:rPr>
                <w:t>Bxxx</w:t>
              </w:r>
            </w:ins>
          </w:p>
        </w:tc>
        <w:tc>
          <w:tcPr>
            <w:tcW w:w="1417" w:type="dxa"/>
            <w:tcBorders>
              <w:top w:val="single" w:color="000000" w:sz="4" w:space="0"/>
              <w:left w:val="single" w:color="000000" w:sz="4" w:space="0"/>
              <w:bottom w:val="single" w:color="000000" w:sz="8" w:space="0"/>
              <w:right w:val="single" w:color="000000" w:sz="4"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154" w:author="威(×_×)" w:date="2021-03-18T17:40:33Z"/>
                <w:rFonts w:ascii="Times New Roman" w:hAnsi="Times New Roman" w:eastAsia="宋体"/>
                <w:kern w:val="0"/>
                <w:sz w:val="20"/>
                <w:szCs w:val="20"/>
              </w:rPr>
              <w:pPrChange w:id="2153" w:author="威(×_×)" w:date="2021-03-19T17:45:35Z">
                <w:pPr>
                  <w:widowControl/>
                  <w:spacing w:afterLines="0" w:line="240" w:lineRule="auto"/>
                  <w:jc w:val="left"/>
                  <w:textAlignment w:val="center"/>
                </w:pPr>
              </w:pPrChange>
            </w:pPr>
            <w:ins w:id="2155" w:author="威(×_×)" w:date="2021-03-18T17:40:33Z">
              <w:r>
                <w:rPr>
                  <w:rFonts w:ascii="Times New Roman" w:hAnsi="Times New Roman" w:eastAsia="宋体"/>
                  <w:kern w:val="0"/>
                  <w:sz w:val="20"/>
                  <w:szCs w:val="20"/>
                </w:rPr>
                <w:t>e.g.</w:t>
              </w:r>
            </w:ins>
          </w:p>
          <w:p>
            <w:pPr>
              <w:widowControl/>
              <w:snapToGrid w:val="0"/>
              <w:spacing w:afterLines="0" w:line="240" w:lineRule="auto"/>
              <w:jc w:val="left"/>
              <w:textAlignment w:val="center"/>
              <w:rPr>
                <w:ins w:id="2157" w:author="威(×_×)" w:date="2021-03-18T17:40:33Z"/>
                <w:rFonts w:ascii="Times New Roman" w:hAnsi="Times New Roman" w:eastAsia="宋体"/>
                <w:kern w:val="0"/>
                <w:sz w:val="20"/>
                <w:szCs w:val="20"/>
              </w:rPr>
              <w:pPrChange w:id="2156" w:author="威(×_×)" w:date="2021-03-19T17:45:35Z">
                <w:pPr>
                  <w:widowControl/>
                  <w:spacing w:afterLines="0" w:line="240" w:lineRule="auto"/>
                  <w:jc w:val="left"/>
                  <w:textAlignment w:val="center"/>
                </w:pPr>
              </w:pPrChange>
            </w:pPr>
            <w:ins w:id="2158" w:author="威(×_×)" w:date="2021-03-18T17:40:33Z">
              <w:r>
                <w:rPr>
                  <w:rFonts w:ascii="Times New Roman" w:hAnsi="Times New Roman" w:eastAsia="宋体"/>
                  <w:kern w:val="0"/>
                  <w:sz w:val="20"/>
                  <w:szCs w:val="20"/>
                </w:rPr>
                <w:t>Bxxx:</w:t>
              </w:r>
            </w:ins>
            <w:ins w:id="2159" w:author="威(×_×)" w:date="2021-03-18T17:40:33Z">
              <w:r>
                <w:rPr>
                  <w:rFonts w:ascii="Times New Roman" w:hAnsi="Times New Roman" w:eastAsia="宋体"/>
                  <w:kern w:val="0"/>
                  <w:sz w:val="20"/>
                  <w:szCs w:val="20"/>
                </w:rPr>
                <w:br w:type="textWrapping"/>
              </w:r>
            </w:ins>
            <w:ins w:id="2160" w:author="威(×_×)" w:date="2021-03-18T17:40:33Z">
              <w:r>
                <w:rPr>
                  <w:rFonts w:ascii="Times New Roman" w:hAnsi="Times New Roman" w:eastAsia="宋体"/>
                  <w:kern w:val="0"/>
                  <w:sz w:val="20"/>
                  <w:szCs w:val="20"/>
                </w:rPr>
                <w:t xml:space="preserve">1. Project name, floor area: xxxm2, </w:t>
              </w:r>
            </w:ins>
            <w:ins w:id="2161" w:author="威(×_×)" w:date="2021-03-18T17:40:33Z">
              <w:r>
                <w:rPr>
                  <w:rFonts w:ascii="Times New Roman" w:hAnsi="Times New Roman" w:eastAsia="宋体"/>
                  <w:kern w:val="0"/>
                  <w:sz w:val="20"/>
                  <w:szCs w:val="20"/>
                </w:rPr>
                <w:br w:type="textWrapping"/>
              </w:r>
            </w:ins>
            <w:ins w:id="2162" w:author="威(×_×)" w:date="2021-03-18T17:40:33Z">
              <w:r>
                <w:rPr>
                  <w:rFonts w:ascii="Times New Roman" w:hAnsi="Times New Roman" w:eastAsia="宋体"/>
                  <w:kern w:val="0"/>
                  <w:sz w:val="20"/>
                  <w:szCs w:val="20"/>
                </w:rPr>
                <w:t xml:space="preserve">2. Project name, floor area: xxxm2, </w:t>
              </w:r>
            </w:ins>
          </w:p>
          <w:p>
            <w:pPr>
              <w:widowControl/>
              <w:snapToGrid w:val="0"/>
              <w:spacing w:afterLines="0" w:line="240" w:lineRule="auto"/>
              <w:jc w:val="left"/>
              <w:textAlignment w:val="center"/>
              <w:rPr>
                <w:ins w:id="2164" w:author="威(×_×)" w:date="2021-03-18T17:40:33Z"/>
                <w:rFonts w:ascii="Times New Roman" w:hAnsi="Times New Roman" w:eastAsia="宋体"/>
                <w:sz w:val="20"/>
                <w:szCs w:val="20"/>
              </w:rPr>
              <w:pPrChange w:id="2163" w:author="威(×_×)" w:date="2021-03-19T17:45:35Z">
                <w:pPr>
                  <w:widowControl/>
                  <w:spacing w:afterLines="0" w:line="240" w:lineRule="auto"/>
                  <w:jc w:val="left"/>
                  <w:textAlignment w:val="center"/>
                </w:pPr>
              </w:pPrChange>
            </w:pPr>
            <w:ins w:id="2165" w:author="威(×_×)" w:date="2021-03-18T17:40:33Z">
              <w:r>
                <w:rPr>
                  <w:rFonts w:ascii="Times New Roman" w:hAnsi="Times New Roman" w:eastAsia="宋体"/>
                  <w:kern w:val="0"/>
                  <w:sz w:val="20"/>
                  <w:szCs w:val="20"/>
                </w:rPr>
                <w:br w:type="textWrapping"/>
              </w:r>
            </w:ins>
            <w:ins w:id="2166" w:author="威(×_×)" w:date="2021-03-18T17:40:33Z">
              <w:r>
                <w:rPr>
                  <w:rFonts w:ascii="Times New Roman" w:hAnsi="Times New Roman" w:eastAsia="宋体"/>
                  <w:kern w:val="0"/>
                  <w:sz w:val="20"/>
                  <w:szCs w:val="20"/>
                </w:rPr>
                <w:br w:type="textWrapping"/>
              </w:r>
            </w:ins>
            <w:ins w:id="2167" w:author="威(×_×)" w:date="2021-03-18T17:40:33Z">
              <w:r>
                <w:rPr>
                  <w:rFonts w:ascii="Times New Roman" w:hAnsi="Times New Roman" w:eastAsia="宋体"/>
                  <w:b/>
                  <w:kern w:val="0"/>
                  <w:sz w:val="20"/>
                  <w:szCs w:val="20"/>
                </w:rPr>
                <w:br w:type="textWrapping"/>
              </w:r>
            </w:ins>
          </w:p>
        </w:tc>
        <w:tc>
          <w:tcPr>
            <w:tcW w:w="1134" w:type="dxa"/>
            <w:tcBorders>
              <w:top w:val="single" w:color="000000" w:sz="4" w:space="0"/>
              <w:left w:val="single" w:color="000000" w:sz="4" w:space="0"/>
              <w:bottom w:val="single" w:color="000000" w:sz="8" w:space="0"/>
              <w:right w:val="single" w:color="000000" w:sz="8" w:space="0"/>
            </w:tcBorders>
            <w:shd w:val="clear" w:color="auto" w:fill="FFFFFF"/>
            <w:noWrap w:val="0"/>
            <w:tcMar>
              <w:top w:w="15" w:type="dxa"/>
              <w:left w:w="15" w:type="dxa"/>
              <w:right w:w="15" w:type="dxa"/>
            </w:tcMar>
            <w:vAlign w:val="top"/>
          </w:tcPr>
          <w:p>
            <w:pPr>
              <w:widowControl/>
              <w:snapToGrid w:val="0"/>
              <w:spacing w:afterLines="0" w:line="240" w:lineRule="auto"/>
              <w:jc w:val="left"/>
              <w:textAlignment w:val="center"/>
              <w:rPr>
                <w:ins w:id="2169" w:author="威(×_×)" w:date="2021-03-18T17:40:33Z"/>
                <w:rFonts w:ascii="Times New Roman" w:hAnsi="Times New Roman" w:eastAsia="宋体"/>
                <w:kern w:val="0"/>
                <w:sz w:val="20"/>
                <w:szCs w:val="20"/>
              </w:rPr>
              <w:pPrChange w:id="2168" w:author="威(×_×)" w:date="2021-03-19T17:45:35Z">
                <w:pPr>
                  <w:widowControl/>
                  <w:spacing w:afterLines="0" w:line="240" w:lineRule="auto"/>
                  <w:jc w:val="left"/>
                  <w:textAlignment w:val="center"/>
                </w:pPr>
              </w:pPrChange>
            </w:pPr>
            <w:ins w:id="2170" w:author="威(×_×)" w:date="2021-03-18T17:40:33Z">
              <w:r>
                <w:rPr>
                  <w:rFonts w:ascii="Times New Roman" w:hAnsi="Times New Roman" w:eastAsia="宋体"/>
                  <w:kern w:val="0"/>
                  <w:sz w:val="20"/>
                  <w:szCs w:val="20"/>
                </w:rPr>
                <w:t>e.g.</w:t>
              </w:r>
            </w:ins>
            <w:ins w:id="2171" w:author="威(×_×)" w:date="2021-03-18T17:40:33Z">
              <w:r>
                <w:rPr>
                  <w:rFonts w:ascii="Times New Roman" w:hAnsi="Times New Roman" w:eastAsia="宋体"/>
                  <w:kern w:val="0"/>
                  <w:sz w:val="20"/>
                  <w:szCs w:val="20"/>
                </w:rPr>
                <w:br w:type="textWrapping"/>
              </w:r>
            </w:ins>
            <w:ins w:id="2172" w:author="威(×_×)" w:date="2021-03-18T17:40:33Z">
              <w:r>
                <w:rPr>
                  <w:rFonts w:ascii="Times New Roman" w:hAnsi="Times New Roman" w:eastAsia="宋体"/>
                  <w:sz w:val="20"/>
                  <w:szCs w:val="20"/>
                </w:rPr>
                <w:t>Bxxx:</w:t>
              </w:r>
            </w:ins>
            <w:ins w:id="2173" w:author="威(×_×)" w:date="2021-03-18T17:40:33Z">
              <w:r>
                <w:rPr>
                  <w:rFonts w:ascii="Times New Roman" w:hAnsi="Times New Roman" w:eastAsia="宋体"/>
                  <w:sz w:val="20"/>
                  <w:szCs w:val="20"/>
                </w:rPr>
                <w:br w:type="textWrapping"/>
              </w:r>
            </w:ins>
            <w:ins w:id="2174" w:author="威(×_×)" w:date="2021-03-18T17:40:33Z">
              <w:r>
                <w:rPr>
                  <w:rFonts w:ascii="Times New Roman" w:hAnsi="Times New Roman" w:eastAsia="宋体"/>
                  <w:sz w:val="20"/>
                  <w:szCs w:val="20"/>
                </w:rPr>
                <w:t>1. Project name was awarded with xxx prize of xxx in year of xxx</w:t>
              </w:r>
            </w:ins>
          </w:p>
        </w:tc>
        <w:tc>
          <w:tcPr>
            <w:tcW w:w="709" w:type="dxa"/>
            <w:tcBorders>
              <w:top w:val="single" w:color="000000" w:sz="4" w:space="0"/>
              <w:left w:val="single" w:color="000000" w:sz="4" w:space="0"/>
              <w:bottom w:val="single" w:color="000000" w:sz="8" w:space="0"/>
              <w:right w:val="single" w:color="000000" w:sz="8" w:space="0"/>
            </w:tcBorders>
            <w:shd w:val="clear" w:color="auto" w:fill="FFFFFF"/>
            <w:noWrap w:val="0"/>
            <w:vAlign w:val="top"/>
          </w:tcPr>
          <w:p>
            <w:pPr>
              <w:widowControl/>
              <w:snapToGrid w:val="0"/>
              <w:spacing w:afterLines="0" w:line="240" w:lineRule="auto"/>
              <w:jc w:val="left"/>
              <w:textAlignment w:val="center"/>
              <w:rPr>
                <w:ins w:id="2176" w:author="威(×_×)" w:date="2021-03-18T17:40:33Z"/>
                <w:rFonts w:ascii="Times New Roman" w:hAnsi="Times New Roman" w:eastAsia="宋体"/>
                <w:sz w:val="20"/>
                <w:szCs w:val="20"/>
              </w:rPr>
              <w:pPrChange w:id="2175" w:author="威(×_×)" w:date="2021-03-19T17:45:35Z">
                <w:pPr>
                  <w:widowControl/>
                  <w:spacing w:afterLines="0" w:line="240" w:lineRule="auto"/>
                  <w:jc w:val="left"/>
                  <w:textAlignment w:val="center"/>
                </w:pPr>
              </w:pPrChange>
            </w:pPr>
          </w:p>
        </w:tc>
      </w:tr>
    </w:tbl>
    <w:p>
      <w:pPr>
        <w:pStyle w:val="3"/>
        <w:numPr>
          <w:ilvl w:val="0"/>
          <w:numId w:val="0"/>
        </w:numPr>
        <w:spacing w:after="156"/>
        <w:rPr>
          <w:rFonts w:ascii="Times New Roman" w:hAnsi="Times New Roman" w:eastAsia="微软雅黑" w:cs="Times New Roman"/>
          <w:rPrChange w:id="2177" w:author="威(×_×)" w:date="2021-03-18T17:49:20Z">
            <w:rPr>
              <w:rFonts w:ascii="微软雅黑" w:hAnsi="微软雅黑" w:eastAsia="微软雅黑" w:cs="微软雅黑"/>
            </w:rPr>
          </w:rPrChange>
        </w:rPr>
        <w:sectPr>
          <w:pgSz w:w="16838" w:h="11906" w:orient="landscape"/>
          <w:pgMar w:top="1080" w:right="1440" w:bottom="1080" w:left="1702" w:header="851" w:footer="652" w:gutter="0"/>
          <w:cols w:space="720" w:num="1"/>
          <w:titlePg/>
          <w:docGrid w:type="lines" w:linePitch="312" w:charSpace="0"/>
        </w:sectPr>
      </w:pPr>
      <w:r>
        <w:rPr>
          <w:rFonts w:hint="default" w:ascii="Times New Roman" w:hAnsi="Times New Roman" w:eastAsia="微软雅黑" w:cs="Times New Roman"/>
          <w:rPrChange w:id="2178" w:author="威(×_×)" w:date="2021-03-18T17:49:20Z">
            <w:rPr>
              <w:rFonts w:hint="eastAsia" w:ascii="微软雅黑" w:hAnsi="微软雅黑" w:eastAsia="微软雅黑" w:cs="微软雅黑"/>
            </w:rPr>
          </w:rPrChange>
        </w:rPr>
        <w:br w:type="page"/>
      </w:r>
    </w:p>
    <w:p>
      <w:pPr>
        <w:pStyle w:val="2"/>
        <w:spacing w:before="156" w:beforeLines="50" w:after="312" w:afterLines="100" w:line="340" w:lineRule="exact"/>
        <w:jc w:val="left"/>
        <w:rPr>
          <w:rFonts w:ascii="Times New Roman" w:hAnsi="Times New Roman" w:eastAsia="微软雅黑" w:cs="Times New Roman"/>
          <w:smallCaps w:val="0"/>
          <w:color w:val="537F35"/>
          <w:sz w:val="30"/>
          <w:u w:val="single"/>
          <w:rPrChange w:id="2179" w:author="威(×_×)" w:date="2021-03-18T17:49:20Z">
            <w:rPr>
              <w:rFonts w:ascii="微软雅黑" w:hAnsi="微软雅黑" w:eastAsia="微软雅黑" w:cs="微软雅黑"/>
              <w:smallCaps w:val="0"/>
              <w:color w:val="537F35"/>
              <w:sz w:val="30"/>
              <w:u w:val="single"/>
            </w:rPr>
          </w:rPrChange>
        </w:rPr>
      </w:pPr>
      <w:bookmarkStart w:id="22" w:name="_Toc22749"/>
      <w:bookmarkStart w:id="23" w:name="_Toc16307"/>
      <w:r>
        <w:rPr>
          <w:rFonts w:hint="default" w:ascii="Times New Roman" w:hAnsi="Times New Roman" w:eastAsia="微软雅黑" w:cs="Times New Roman"/>
          <w:smallCaps w:val="0"/>
          <w:color w:val="537F35"/>
          <w:sz w:val="30"/>
          <w:u w:val="single"/>
          <w:rPrChange w:id="2180" w:author="威(×_×)" w:date="2021-03-18T17:49:20Z">
            <w:rPr>
              <w:rFonts w:hint="eastAsia" w:ascii="微软雅黑" w:hAnsi="微软雅黑" w:eastAsia="微软雅黑" w:cs="微软雅黑"/>
              <w:smallCaps w:val="0"/>
              <w:color w:val="537F35"/>
              <w:sz w:val="30"/>
              <w:u w:val="single"/>
            </w:rPr>
          </w:rPrChange>
        </w:rPr>
        <w:t>4法定代表人身份证明文件</w:t>
      </w:r>
      <w:bookmarkEnd w:id="22"/>
      <w:ins w:id="2181" w:author="威(×_×)" w:date="2021-03-18T17:41:04Z">
        <w:r>
          <w:rPr>
            <w:rFonts w:hint="default" w:ascii="Times New Roman" w:hAnsi="Times New Roman" w:eastAsia="微软雅黑" w:cs="Times New Roman"/>
            <w:smallCaps w:val="0"/>
            <w:color w:val="537F35"/>
            <w:sz w:val="30"/>
            <w:u w:val="single"/>
            <w:rPrChange w:id="2182" w:author="威(×_×)" w:date="2021-03-18T17:49:20Z">
              <w:rPr>
                <w:rFonts w:hint="eastAsia" w:ascii="微软雅黑" w:hAnsi="微软雅黑" w:eastAsia="微软雅黑" w:cs="微软雅黑"/>
                <w:smallCaps w:val="0"/>
                <w:color w:val="537F35"/>
                <w:sz w:val="30"/>
                <w:u w:val="single"/>
              </w:rPr>
            </w:rPrChange>
          </w:rPr>
          <w:t>Certificate of Legal Representative</w:t>
        </w:r>
        <w:bookmarkEnd w:id="23"/>
      </w:ins>
    </w:p>
    <w:p>
      <w:pPr>
        <w:snapToGrid w:val="0"/>
        <w:spacing w:after="156"/>
        <w:rPr>
          <w:ins w:id="2184" w:author="威(×_×)" w:date="2021-03-18T17:41:07Z"/>
          <w:rFonts w:hint="default" w:ascii="Times New Roman" w:hAnsi="Times New Roman" w:eastAsia="微软雅黑" w:cs="Times New Roman"/>
          <w:sz w:val="24"/>
          <w:szCs w:val="24"/>
          <w:lang w:eastAsia="zh-TW"/>
          <w:rPrChange w:id="2185" w:author="威(×_×)" w:date="2021-03-18T17:49:20Z">
            <w:rPr>
              <w:ins w:id="2186" w:author="威(×_×)" w:date="2021-03-18T17:41:07Z"/>
              <w:rFonts w:hint="eastAsia" w:ascii="微软雅黑" w:hAnsi="微软雅黑" w:eastAsia="微软雅黑" w:cs="微软雅黑"/>
              <w:sz w:val="24"/>
              <w:szCs w:val="24"/>
              <w:lang w:eastAsia="zh-TW"/>
            </w:rPr>
          </w:rPrChange>
        </w:rPr>
        <w:pPrChange w:id="2183" w:author="威(×_×)" w:date="2021-03-19T17:45:47Z">
          <w:pPr>
            <w:spacing w:after="156"/>
          </w:pPr>
        </w:pPrChange>
      </w:pPr>
      <w:r>
        <w:rPr>
          <w:rFonts w:hint="default" w:ascii="Times New Roman" w:hAnsi="Times New Roman" w:eastAsia="微软雅黑" w:cs="Times New Roman"/>
          <w:sz w:val="24"/>
          <w:szCs w:val="24"/>
          <w:rPrChange w:id="2187" w:author="威(×_×)" w:date="2021-03-18T17:49:20Z">
            <w:rPr>
              <w:rFonts w:hint="eastAsia" w:ascii="微软雅黑" w:hAnsi="微软雅黑" w:eastAsia="微软雅黑" w:cs="微软雅黑"/>
              <w:sz w:val="24"/>
              <w:szCs w:val="24"/>
            </w:rPr>
          </w:rPrChange>
        </w:rPr>
        <w:t>设计机构</w:t>
      </w:r>
      <w:r>
        <w:rPr>
          <w:rFonts w:hint="default" w:ascii="Times New Roman" w:hAnsi="Times New Roman" w:eastAsia="微软雅黑" w:cs="Times New Roman"/>
          <w:sz w:val="24"/>
          <w:szCs w:val="24"/>
          <w:lang w:eastAsia="zh-TW"/>
          <w:rPrChange w:id="2188" w:author="威(×_×)" w:date="2021-03-18T17:49:20Z">
            <w:rPr>
              <w:rFonts w:hint="eastAsia" w:ascii="微软雅黑" w:hAnsi="微软雅黑" w:eastAsia="微软雅黑" w:cs="微软雅黑"/>
              <w:sz w:val="24"/>
              <w:szCs w:val="24"/>
              <w:lang w:eastAsia="zh-TW"/>
            </w:rPr>
          </w:rPrChange>
        </w:rPr>
        <w:t>名称：</w:t>
      </w:r>
    </w:p>
    <w:p>
      <w:pPr>
        <w:snapToGrid w:val="0"/>
        <w:spacing w:after="156"/>
        <w:rPr>
          <w:rFonts w:hint="default" w:ascii="Times New Roman" w:hAnsi="Times New Roman" w:eastAsia="微软雅黑" w:cs="Times New Roman"/>
          <w:sz w:val="24"/>
          <w:szCs w:val="24"/>
          <w:lang w:eastAsia="zh-TW"/>
          <w:rPrChange w:id="2190" w:author="威(×_×)" w:date="2021-03-18T17:49:20Z">
            <w:rPr>
              <w:rFonts w:hint="eastAsia" w:ascii="微软雅黑" w:hAnsi="微软雅黑" w:eastAsia="微软雅黑" w:cs="微软雅黑"/>
              <w:sz w:val="24"/>
              <w:szCs w:val="24"/>
              <w:lang w:eastAsia="zh-TW"/>
            </w:rPr>
          </w:rPrChange>
        </w:rPr>
        <w:pPrChange w:id="2189" w:author="威(×_×)" w:date="2021-03-19T17:45:47Z">
          <w:pPr>
            <w:spacing w:after="156"/>
          </w:pPr>
        </w:pPrChange>
      </w:pPr>
      <w:ins w:id="2191" w:author="威(×_×)" w:date="2021-03-18T17:41:36Z">
        <w:r>
          <w:rPr>
            <w:rFonts w:hint="default" w:ascii="Times New Roman" w:hAnsi="Times New Roman" w:eastAsia="微软雅黑" w:cs="Times New Roman"/>
            <w:sz w:val="24"/>
            <w:szCs w:val="24"/>
            <w:lang w:eastAsia="zh-TW"/>
            <w:rPrChange w:id="2192" w:author="威(×_×)" w:date="2021-03-18T17:49:20Z">
              <w:rPr>
                <w:rFonts w:hint="eastAsia" w:ascii="微软雅黑" w:hAnsi="微软雅黑" w:eastAsia="微软雅黑" w:cs="微软雅黑"/>
                <w:sz w:val="24"/>
                <w:szCs w:val="24"/>
                <w:lang w:eastAsia="zh-TW"/>
              </w:rPr>
            </w:rPrChange>
          </w:rPr>
          <w:t>Design Agency’s name</w:t>
        </w:r>
      </w:ins>
      <w:ins w:id="2193" w:author="威(×_×)" w:date="2021-03-18T17:41:09Z">
        <w:r>
          <w:rPr>
            <w:rFonts w:hint="default" w:ascii="Times New Roman" w:hAnsi="Times New Roman" w:eastAsia="微软雅黑" w:cs="Times New Roman"/>
            <w:sz w:val="24"/>
            <w:szCs w:val="24"/>
            <w:lang w:eastAsia="zh-TW"/>
            <w:rPrChange w:id="2194" w:author="威(×_×)" w:date="2021-03-18T17:49:20Z">
              <w:rPr>
                <w:rFonts w:hint="eastAsia" w:ascii="微软雅黑" w:hAnsi="微软雅黑" w:eastAsia="微软雅黑" w:cs="微软雅黑"/>
                <w:sz w:val="24"/>
                <w:szCs w:val="24"/>
                <w:lang w:eastAsia="zh-TW"/>
              </w:rPr>
            </w:rPrChange>
          </w:rPr>
          <w:t>:</w:t>
        </w:r>
      </w:ins>
    </w:p>
    <w:p>
      <w:pPr>
        <w:snapToGrid w:val="0"/>
        <w:spacing w:after="156"/>
        <w:rPr>
          <w:ins w:id="2196" w:author="威(×_×)" w:date="2021-03-18T17:41:45Z"/>
          <w:rFonts w:hint="default" w:ascii="Times New Roman" w:hAnsi="Times New Roman" w:eastAsia="微软雅黑" w:cs="Times New Roman"/>
          <w:sz w:val="24"/>
          <w:szCs w:val="24"/>
          <w:rPrChange w:id="2197" w:author="威(×_×)" w:date="2021-03-18T17:49:20Z">
            <w:rPr>
              <w:ins w:id="2198" w:author="威(×_×)" w:date="2021-03-18T17:41:45Z"/>
              <w:rFonts w:hint="eastAsia" w:ascii="微软雅黑" w:hAnsi="微软雅黑" w:eastAsia="微软雅黑" w:cs="微软雅黑"/>
              <w:sz w:val="24"/>
              <w:szCs w:val="24"/>
            </w:rPr>
          </w:rPrChange>
        </w:rPr>
        <w:pPrChange w:id="2195" w:author="威(×_×)" w:date="2021-03-19T17:45:47Z">
          <w:pPr>
            <w:spacing w:after="156"/>
          </w:pPr>
        </w:pPrChange>
      </w:pPr>
      <w:r>
        <w:rPr>
          <w:rFonts w:hint="default" w:ascii="Times New Roman" w:hAnsi="Times New Roman" w:eastAsia="微软雅黑" w:cs="Times New Roman"/>
          <w:sz w:val="24"/>
          <w:szCs w:val="24"/>
          <w:rPrChange w:id="2199" w:author="威(×_×)" w:date="2021-03-18T17:49:20Z">
            <w:rPr>
              <w:rFonts w:hint="eastAsia" w:ascii="微软雅黑" w:hAnsi="微软雅黑" w:eastAsia="微软雅黑" w:cs="微软雅黑"/>
              <w:sz w:val="24"/>
              <w:szCs w:val="24"/>
            </w:rPr>
          </w:rPrChange>
        </w:rPr>
        <w:t>（设计机构名称应与营业执照名称一致）</w:t>
      </w:r>
    </w:p>
    <w:p>
      <w:pPr>
        <w:snapToGrid w:val="0"/>
        <w:spacing w:after="156"/>
        <w:rPr>
          <w:rFonts w:hint="default" w:ascii="Times New Roman" w:hAnsi="Times New Roman" w:eastAsia="微软雅黑" w:cs="Times New Roman"/>
          <w:sz w:val="24"/>
          <w:szCs w:val="24"/>
          <w:rPrChange w:id="2201" w:author="威(×_×)" w:date="2021-03-18T17:49:20Z">
            <w:rPr>
              <w:rFonts w:hint="eastAsia" w:ascii="微软雅黑" w:hAnsi="微软雅黑" w:eastAsia="微软雅黑" w:cs="微软雅黑"/>
              <w:sz w:val="24"/>
              <w:szCs w:val="24"/>
            </w:rPr>
          </w:rPrChange>
        </w:rPr>
        <w:pPrChange w:id="2200" w:author="威(×_×)" w:date="2021-03-19T17:45:47Z">
          <w:pPr>
            <w:spacing w:after="156"/>
          </w:pPr>
        </w:pPrChange>
      </w:pPr>
      <w:ins w:id="2202" w:author="威(×_×)" w:date="2021-03-18T17:41:47Z">
        <w:r>
          <w:rPr>
            <w:rFonts w:hint="default" w:ascii="Times New Roman" w:hAnsi="Times New Roman" w:eastAsia="微软雅黑" w:cs="Times New Roman"/>
            <w:sz w:val="24"/>
            <w:szCs w:val="24"/>
            <w:rPrChange w:id="2203" w:author="威(×_×)" w:date="2021-03-18T17:49:20Z">
              <w:rPr>
                <w:rFonts w:hint="eastAsia" w:ascii="微软雅黑" w:hAnsi="微软雅黑" w:eastAsia="微软雅黑" w:cs="微软雅黑"/>
                <w:sz w:val="24"/>
                <w:szCs w:val="24"/>
              </w:rPr>
            </w:rPrChange>
          </w:rPr>
          <w:t xml:space="preserve">(The </w:t>
        </w:r>
      </w:ins>
      <w:ins w:id="2204" w:author="威(×_×)" w:date="2021-03-18T17:41:55Z">
        <w:r>
          <w:rPr>
            <w:rFonts w:hint="default" w:ascii="Times New Roman" w:hAnsi="Times New Roman" w:eastAsia="微软雅黑" w:cs="Times New Roman"/>
            <w:sz w:val="24"/>
            <w:szCs w:val="24"/>
            <w:lang w:val="en-US" w:eastAsia="zh-CN"/>
            <w:rPrChange w:id="2205" w:author="威(×_×)" w:date="2021-03-18T17:49:20Z">
              <w:rPr>
                <w:rFonts w:hint="eastAsia" w:ascii="微软雅黑" w:hAnsi="微软雅黑" w:eastAsia="微软雅黑" w:cs="微软雅黑"/>
                <w:sz w:val="24"/>
                <w:szCs w:val="24"/>
                <w:lang w:val="en-US" w:eastAsia="zh-CN"/>
              </w:rPr>
            </w:rPrChange>
          </w:rPr>
          <w:t>d</w:t>
        </w:r>
      </w:ins>
      <w:ins w:id="2206" w:author="威(×_×)" w:date="2021-03-18T17:41:54Z">
        <w:r>
          <w:rPr>
            <w:rFonts w:hint="default" w:ascii="Times New Roman" w:hAnsi="Times New Roman" w:eastAsia="微软雅黑" w:cs="Times New Roman"/>
            <w:sz w:val="24"/>
            <w:szCs w:val="24"/>
            <w:rPrChange w:id="2207" w:author="威(×_×)" w:date="2021-03-18T17:49:20Z">
              <w:rPr>
                <w:rFonts w:hint="eastAsia" w:ascii="微软雅黑" w:hAnsi="微软雅黑" w:eastAsia="微软雅黑" w:cs="微软雅黑"/>
                <w:sz w:val="24"/>
                <w:szCs w:val="24"/>
              </w:rPr>
            </w:rPrChange>
          </w:rPr>
          <w:t xml:space="preserve">esign </w:t>
        </w:r>
      </w:ins>
      <w:ins w:id="2208" w:author="威(×_×)" w:date="2021-03-18T17:41:57Z">
        <w:r>
          <w:rPr>
            <w:rFonts w:hint="default" w:ascii="Times New Roman" w:hAnsi="Times New Roman" w:eastAsia="微软雅黑" w:cs="Times New Roman"/>
            <w:sz w:val="24"/>
            <w:szCs w:val="24"/>
            <w:lang w:val="en-US" w:eastAsia="zh-CN"/>
            <w:rPrChange w:id="2209" w:author="威(×_×)" w:date="2021-03-18T17:49:20Z">
              <w:rPr>
                <w:rFonts w:hint="eastAsia" w:ascii="微软雅黑" w:hAnsi="微软雅黑" w:eastAsia="微软雅黑" w:cs="微软雅黑"/>
                <w:sz w:val="24"/>
                <w:szCs w:val="24"/>
                <w:lang w:val="en-US" w:eastAsia="zh-CN"/>
              </w:rPr>
            </w:rPrChange>
          </w:rPr>
          <w:t>a</w:t>
        </w:r>
      </w:ins>
      <w:ins w:id="2210" w:author="威(×_×)" w:date="2021-03-18T17:41:54Z">
        <w:r>
          <w:rPr>
            <w:rFonts w:hint="default" w:ascii="Times New Roman" w:hAnsi="Times New Roman" w:eastAsia="微软雅黑" w:cs="Times New Roman"/>
            <w:sz w:val="24"/>
            <w:szCs w:val="24"/>
            <w:rPrChange w:id="2211" w:author="威(×_×)" w:date="2021-03-18T17:49:20Z">
              <w:rPr>
                <w:rFonts w:hint="eastAsia" w:ascii="微软雅黑" w:hAnsi="微软雅黑" w:eastAsia="微软雅黑" w:cs="微软雅黑"/>
                <w:sz w:val="24"/>
                <w:szCs w:val="24"/>
              </w:rPr>
            </w:rPrChange>
          </w:rPr>
          <w:t>gency’s name</w:t>
        </w:r>
      </w:ins>
      <w:ins w:id="2212" w:author="威(×_×)" w:date="2021-03-18T17:41:47Z">
        <w:r>
          <w:rPr>
            <w:rFonts w:hint="default" w:ascii="Times New Roman" w:hAnsi="Times New Roman" w:eastAsia="微软雅黑" w:cs="Times New Roman"/>
            <w:sz w:val="24"/>
            <w:szCs w:val="24"/>
            <w:rPrChange w:id="2213" w:author="威(×_×)" w:date="2021-03-18T17:49:20Z">
              <w:rPr>
                <w:rFonts w:hint="eastAsia" w:ascii="微软雅黑" w:hAnsi="微软雅黑" w:eastAsia="微软雅黑" w:cs="微软雅黑"/>
                <w:sz w:val="24"/>
                <w:szCs w:val="24"/>
              </w:rPr>
            </w:rPrChange>
          </w:rPr>
          <w:t xml:space="preserve"> shall be consistent with the name in the business license) </w:t>
        </w:r>
      </w:ins>
    </w:p>
    <w:p>
      <w:pPr>
        <w:snapToGrid w:val="0"/>
        <w:spacing w:after="156"/>
        <w:rPr>
          <w:ins w:id="2215" w:author="威(×_×)" w:date="2021-03-18T17:42:03Z"/>
          <w:rFonts w:hint="default" w:ascii="Times New Roman" w:hAnsi="Times New Roman" w:eastAsia="微软雅黑" w:cs="Times New Roman"/>
          <w:sz w:val="24"/>
          <w:szCs w:val="24"/>
          <w:rPrChange w:id="2216" w:author="威(×_×)" w:date="2021-03-18T17:49:20Z">
            <w:rPr>
              <w:ins w:id="2217" w:author="威(×_×)" w:date="2021-03-18T17:42:03Z"/>
              <w:rFonts w:hint="eastAsia" w:ascii="微软雅黑" w:hAnsi="微软雅黑" w:eastAsia="微软雅黑" w:cs="微软雅黑"/>
              <w:sz w:val="24"/>
              <w:szCs w:val="24"/>
            </w:rPr>
          </w:rPrChange>
        </w:rPr>
        <w:pPrChange w:id="2214" w:author="威(×_×)" w:date="2021-03-19T17:45:47Z">
          <w:pPr>
            <w:spacing w:after="156"/>
          </w:pPr>
        </w:pPrChange>
      </w:pPr>
      <w:r>
        <w:rPr>
          <w:rFonts w:hint="default" w:ascii="Times New Roman" w:hAnsi="Times New Roman" w:eastAsia="微软雅黑" w:cs="Times New Roman"/>
          <w:sz w:val="24"/>
          <w:szCs w:val="24"/>
          <w:rPrChange w:id="2218" w:author="威(×_×)" w:date="2021-03-18T17:49:20Z">
            <w:rPr>
              <w:rFonts w:hint="eastAsia" w:ascii="微软雅黑" w:hAnsi="微软雅黑" w:eastAsia="微软雅黑" w:cs="微软雅黑"/>
              <w:sz w:val="24"/>
              <w:szCs w:val="24"/>
            </w:rPr>
          </w:rPrChange>
        </w:rPr>
        <w:t>地址：</w:t>
      </w:r>
    </w:p>
    <w:p>
      <w:pPr>
        <w:snapToGrid w:val="0"/>
        <w:spacing w:after="156"/>
        <w:rPr>
          <w:rFonts w:hint="default" w:ascii="Times New Roman" w:hAnsi="Times New Roman" w:eastAsia="微软雅黑" w:cs="Times New Roman"/>
          <w:sz w:val="24"/>
          <w:szCs w:val="24"/>
          <w:rPrChange w:id="2220" w:author="威(×_×)" w:date="2021-03-18T17:49:20Z">
            <w:rPr>
              <w:rFonts w:hint="eastAsia" w:ascii="微软雅黑" w:hAnsi="微软雅黑" w:eastAsia="微软雅黑" w:cs="微软雅黑"/>
              <w:sz w:val="24"/>
              <w:szCs w:val="24"/>
            </w:rPr>
          </w:rPrChange>
        </w:rPr>
        <w:pPrChange w:id="2219" w:author="威(×_×)" w:date="2021-03-19T17:45:47Z">
          <w:pPr>
            <w:spacing w:after="156"/>
          </w:pPr>
        </w:pPrChange>
      </w:pPr>
      <w:ins w:id="2221" w:author="威(×_×)" w:date="2021-03-18T17:42:05Z">
        <w:r>
          <w:rPr>
            <w:rFonts w:hint="default" w:ascii="Times New Roman" w:hAnsi="Times New Roman" w:eastAsia="微软雅黑" w:cs="Times New Roman"/>
            <w:sz w:val="24"/>
            <w:szCs w:val="24"/>
            <w:rPrChange w:id="2222" w:author="威(×_×)" w:date="2021-03-18T17:49:20Z">
              <w:rPr>
                <w:rFonts w:hint="eastAsia" w:ascii="微软雅黑" w:hAnsi="微软雅黑" w:eastAsia="微软雅黑" w:cs="微软雅黑"/>
                <w:sz w:val="24"/>
                <w:szCs w:val="24"/>
              </w:rPr>
            </w:rPrChange>
          </w:rPr>
          <w:t>Address:</w:t>
        </w:r>
      </w:ins>
    </w:p>
    <w:p>
      <w:pPr>
        <w:snapToGrid w:val="0"/>
        <w:spacing w:after="156"/>
        <w:rPr>
          <w:rFonts w:ascii="Times New Roman" w:hAnsi="Times New Roman" w:eastAsia="微软雅黑" w:cs="Times New Roman"/>
          <w:sz w:val="24"/>
          <w:szCs w:val="24"/>
          <w:rPrChange w:id="2224" w:author="威(×_×)" w:date="2021-03-18T17:49:20Z">
            <w:rPr>
              <w:rFonts w:ascii="微软雅黑" w:hAnsi="微软雅黑" w:eastAsia="微软雅黑" w:cs="微软雅黑"/>
              <w:sz w:val="24"/>
              <w:szCs w:val="24"/>
            </w:rPr>
          </w:rPrChange>
        </w:rPr>
        <w:pPrChange w:id="2223" w:author="威(×_×)" w:date="2021-03-19T17:45:47Z">
          <w:pPr>
            <w:spacing w:after="156"/>
          </w:pPr>
        </w:pPrChange>
      </w:pPr>
    </w:p>
    <w:p>
      <w:pPr>
        <w:snapToGrid w:val="0"/>
        <w:spacing w:after="156"/>
        <w:rPr>
          <w:ins w:id="2226" w:author="威(×_×)" w:date="2021-03-18T17:42:09Z"/>
          <w:rFonts w:hint="default" w:ascii="Times New Roman" w:hAnsi="Times New Roman" w:eastAsia="微软雅黑" w:cs="Times New Roman"/>
          <w:sz w:val="24"/>
          <w:szCs w:val="24"/>
          <w:rPrChange w:id="2227" w:author="威(×_×)" w:date="2021-03-18T17:49:20Z">
            <w:rPr>
              <w:ins w:id="2228" w:author="威(×_×)" w:date="2021-03-18T17:42:09Z"/>
              <w:rFonts w:hint="eastAsia" w:ascii="微软雅黑" w:hAnsi="微软雅黑" w:eastAsia="微软雅黑" w:cs="微软雅黑"/>
              <w:sz w:val="24"/>
              <w:szCs w:val="24"/>
            </w:rPr>
          </w:rPrChange>
        </w:rPr>
        <w:pPrChange w:id="2225" w:author="威(×_×)" w:date="2021-03-19T17:45:47Z">
          <w:pPr>
            <w:spacing w:after="156"/>
          </w:pPr>
        </w:pPrChange>
      </w:pPr>
      <w:r>
        <w:rPr>
          <w:rFonts w:hint="default" w:ascii="Times New Roman" w:hAnsi="Times New Roman" w:eastAsia="微软雅黑" w:cs="Times New Roman"/>
          <w:sz w:val="24"/>
          <w:szCs w:val="24"/>
          <w:rPrChange w:id="2229" w:author="威(×_×)" w:date="2021-03-18T17:49:20Z">
            <w:rPr>
              <w:rFonts w:hint="eastAsia" w:ascii="微软雅黑" w:hAnsi="微软雅黑" w:eastAsia="微软雅黑" w:cs="微软雅黑"/>
              <w:sz w:val="24"/>
              <w:szCs w:val="24"/>
            </w:rPr>
          </w:rPrChange>
        </w:rPr>
        <w:t>法定代表人姓名：    性别：    年龄：    职务：</w:t>
      </w:r>
    </w:p>
    <w:p>
      <w:pPr>
        <w:snapToGrid w:val="0"/>
        <w:spacing w:after="156"/>
        <w:rPr>
          <w:rFonts w:hint="default" w:ascii="Times New Roman" w:hAnsi="Times New Roman" w:eastAsia="微软雅黑" w:cs="Times New Roman"/>
          <w:sz w:val="24"/>
          <w:szCs w:val="24"/>
          <w:rPrChange w:id="2231" w:author="威(×_×)" w:date="2021-03-18T17:49:20Z">
            <w:rPr>
              <w:rFonts w:hint="eastAsia" w:ascii="微软雅黑" w:hAnsi="微软雅黑" w:eastAsia="微软雅黑" w:cs="微软雅黑"/>
              <w:sz w:val="24"/>
              <w:szCs w:val="24"/>
            </w:rPr>
          </w:rPrChange>
        </w:rPr>
        <w:pPrChange w:id="2230" w:author="威(×_×)" w:date="2021-03-19T17:45:47Z">
          <w:pPr>
            <w:spacing w:after="156"/>
          </w:pPr>
        </w:pPrChange>
      </w:pPr>
      <w:ins w:id="2232" w:author="威(×_×)" w:date="2021-03-18T17:42:10Z">
        <w:r>
          <w:rPr>
            <w:rFonts w:hint="default" w:ascii="Times New Roman" w:hAnsi="Times New Roman" w:eastAsia="微软雅黑" w:cs="Times New Roman"/>
            <w:sz w:val="24"/>
            <w:szCs w:val="24"/>
            <w:rPrChange w:id="2233" w:author="威(×_×)" w:date="2021-03-18T17:49:20Z">
              <w:rPr>
                <w:rFonts w:hint="eastAsia" w:ascii="微软雅黑" w:hAnsi="微软雅黑" w:eastAsia="微软雅黑" w:cs="微软雅黑"/>
                <w:sz w:val="24"/>
                <w:szCs w:val="24"/>
              </w:rPr>
            </w:rPrChange>
          </w:rPr>
          <w:t xml:space="preserve">Name of legal representative:     gender:     age:     position: </w:t>
        </w:r>
      </w:ins>
    </w:p>
    <w:p>
      <w:pPr>
        <w:snapToGrid w:val="0"/>
        <w:spacing w:after="156"/>
        <w:rPr>
          <w:ins w:id="2235" w:author="威(×_×)" w:date="2021-03-18T17:42:13Z"/>
          <w:rFonts w:hint="default" w:ascii="Times New Roman" w:hAnsi="Times New Roman" w:eastAsia="微软雅黑" w:cs="Times New Roman"/>
          <w:sz w:val="24"/>
          <w:szCs w:val="24"/>
          <w:rPrChange w:id="2236" w:author="威(×_×)" w:date="2021-03-18T17:49:20Z">
            <w:rPr>
              <w:ins w:id="2237" w:author="威(×_×)" w:date="2021-03-18T17:42:13Z"/>
              <w:rFonts w:hint="eastAsia" w:ascii="微软雅黑" w:hAnsi="微软雅黑" w:eastAsia="微软雅黑" w:cs="微软雅黑"/>
              <w:sz w:val="24"/>
              <w:szCs w:val="24"/>
            </w:rPr>
          </w:rPrChange>
        </w:rPr>
        <w:pPrChange w:id="2234" w:author="威(×_×)" w:date="2021-03-19T17:45:47Z">
          <w:pPr>
            <w:spacing w:after="156"/>
          </w:pPr>
        </w:pPrChange>
      </w:pPr>
      <w:r>
        <w:rPr>
          <w:rFonts w:hint="default" w:ascii="Times New Roman" w:hAnsi="Times New Roman" w:eastAsia="微软雅黑" w:cs="Times New Roman"/>
          <w:sz w:val="24"/>
          <w:szCs w:val="24"/>
          <w:rPrChange w:id="2238" w:author="威(×_×)" w:date="2021-03-18T17:49:20Z">
            <w:rPr>
              <w:rFonts w:hint="eastAsia" w:ascii="微软雅黑" w:hAnsi="微软雅黑" w:eastAsia="微软雅黑" w:cs="微软雅黑"/>
              <w:sz w:val="24"/>
              <w:szCs w:val="24"/>
            </w:rPr>
          </w:rPrChange>
        </w:rPr>
        <w:t>特此证明。</w:t>
      </w:r>
    </w:p>
    <w:p>
      <w:pPr>
        <w:snapToGrid w:val="0"/>
        <w:spacing w:after="156"/>
        <w:rPr>
          <w:rFonts w:hint="default" w:ascii="Times New Roman" w:hAnsi="Times New Roman" w:eastAsia="微软雅黑" w:cs="Times New Roman"/>
          <w:sz w:val="24"/>
          <w:szCs w:val="24"/>
          <w:rPrChange w:id="2240" w:author="威(×_×)" w:date="2021-03-18T17:49:20Z">
            <w:rPr>
              <w:rFonts w:hint="eastAsia" w:ascii="微软雅黑" w:hAnsi="微软雅黑" w:eastAsia="微软雅黑" w:cs="微软雅黑"/>
              <w:sz w:val="24"/>
              <w:szCs w:val="24"/>
            </w:rPr>
          </w:rPrChange>
        </w:rPr>
        <w:pPrChange w:id="2239" w:author="威(×_×)" w:date="2021-03-19T17:45:47Z">
          <w:pPr>
            <w:spacing w:after="156"/>
          </w:pPr>
        </w:pPrChange>
      </w:pPr>
      <w:ins w:id="2241" w:author="威(×_×)" w:date="2021-03-18T17:42:15Z">
        <w:r>
          <w:rPr>
            <w:rFonts w:hint="default" w:ascii="Times New Roman" w:hAnsi="Times New Roman" w:eastAsia="微软雅黑" w:cs="Times New Roman"/>
            <w:sz w:val="24"/>
            <w:szCs w:val="24"/>
            <w:rPrChange w:id="2242" w:author="威(×_×)" w:date="2021-03-18T17:49:20Z">
              <w:rPr>
                <w:rFonts w:hint="eastAsia" w:ascii="微软雅黑" w:hAnsi="微软雅黑" w:eastAsia="微软雅黑" w:cs="微软雅黑"/>
                <w:sz w:val="24"/>
                <w:szCs w:val="24"/>
              </w:rPr>
            </w:rPrChange>
          </w:rPr>
          <w:t>Hereby certified.</w:t>
        </w:r>
      </w:ins>
    </w:p>
    <w:p>
      <w:pPr>
        <w:snapToGrid w:val="0"/>
        <w:spacing w:after="156"/>
        <w:rPr>
          <w:rFonts w:ascii="Times New Roman" w:hAnsi="Times New Roman" w:eastAsia="微软雅黑" w:cs="Times New Roman"/>
          <w:sz w:val="24"/>
          <w:szCs w:val="24"/>
          <w:rPrChange w:id="2244" w:author="威(×_×)" w:date="2021-03-18T17:49:20Z">
            <w:rPr>
              <w:rFonts w:ascii="微软雅黑" w:hAnsi="微软雅黑" w:eastAsia="微软雅黑" w:cs="微软雅黑"/>
              <w:sz w:val="24"/>
              <w:szCs w:val="24"/>
            </w:rPr>
          </w:rPrChange>
        </w:rPr>
        <w:pPrChange w:id="2243" w:author="威(×_×)" w:date="2021-03-19T17:45:47Z">
          <w:pPr>
            <w:spacing w:after="156"/>
          </w:pPr>
        </w:pPrChange>
      </w:pPr>
    </w:p>
    <w:p>
      <w:pPr>
        <w:snapToGrid w:val="0"/>
        <w:spacing w:after="156"/>
        <w:rPr>
          <w:ins w:id="2246" w:author="威(×_×)" w:date="2021-03-18T17:42:16Z"/>
          <w:rFonts w:hint="default" w:ascii="Times New Roman" w:hAnsi="Times New Roman" w:eastAsia="微软雅黑" w:cs="Times New Roman"/>
          <w:sz w:val="24"/>
          <w:szCs w:val="24"/>
          <w:rPrChange w:id="2247" w:author="威(×_×)" w:date="2021-03-18T17:49:20Z">
            <w:rPr>
              <w:ins w:id="2248" w:author="威(×_×)" w:date="2021-03-18T17:42:16Z"/>
              <w:rFonts w:hint="eastAsia" w:ascii="微软雅黑" w:hAnsi="微软雅黑" w:eastAsia="微软雅黑" w:cs="微软雅黑"/>
              <w:sz w:val="24"/>
              <w:szCs w:val="24"/>
            </w:rPr>
          </w:rPrChange>
        </w:rPr>
        <w:pPrChange w:id="2245" w:author="威(×_×)" w:date="2021-03-19T17:45:47Z">
          <w:pPr>
            <w:spacing w:after="156"/>
          </w:pPr>
        </w:pPrChange>
      </w:pPr>
      <w:r>
        <w:rPr>
          <w:rFonts w:hint="default" w:ascii="Times New Roman" w:hAnsi="Times New Roman" w:eastAsia="微软雅黑" w:cs="Times New Roman"/>
          <w:sz w:val="24"/>
          <w:szCs w:val="24"/>
          <w:rPrChange w:id="2249" w:author="威(×_×)" w:date="2021-03-18T17:49:20Z">
            <w:rPr>
              <w:rFonts w:hint="eastAsia" w:ascii="微软雅黑" w:hAnsi="微软雅黑" w:eastAsia="微软雅黑" w:cs="微软雅黑"/>
              <w:sz w:val="24"/>
              <w:szCs w:val="24"/>
            </w:rPr>
          </w:rPrChange>
        </w:rPr>
        <w:t>参赛设计机构（盖章）:_____________________</w:t>
      </w:r>
    </w:p>
    <w:p>
      <w:pPr>
        <w:snapToGrid w:val="0"/>
        <w:spacing w:after="156"/>
        <w:rPr>
          <w:rFonts w:hint="default" w:ascii="Times New Roman" w:hAnsi="Times New Roman" w:eastAsia="微软雅黑" w:cs="Times New Roman"/>
          <w:sz w:val="24"/>
          <w:szCs w:val="24"/>
          <w:rPrChange w:id="2251" w:author="威(×_×)" w:date="2021-03-18T17:49:20Z">
            <w:rPr>
              <w:rFonts w:hint="eastAsia" w:ascii="微软雅黑" w:hAnsi="微软雅黑" w:eastAsia="微软雅黑" w:cs="微软雅黑"/>
              <w:sz w:val="24"/>
              <w:szCs w:val="24"/>
            </w:rPr>
          </w:rPrChange>
        </w:rPr>
        <w:pPrChange w:id="2250" w:author="威(×_×)" w:date="2021-03-19T17:45:47Z">
          <w:pPr>
            <w:spacing w:after="156"/>
          </w:pPr>
        </w:pPrChange>
      </w:pPr>
      <w:ins w:id="2252" w:author="威(×_×)" w:date="2021-03-18T17:42:22Z">
        <w:r>
          <w:rPr>
            <w:rFonts w:hint="default" w:ascii="Times New Roman" w:hAnsi="Times New Roman" w:eastAsia="微软雅黑" w:cs="Times New Roman"/>
            <w:sz w:val="24"/>
            <w:szCs w:val="24"/>
            <w:rPrChange w:id="2253" w:author="威(×_×)" w:date="2021-03-18T17:49:20Z">
              <w:rPr>
                <w:rFonts w:hint="eastAsia" w:ascii="微软雅黑" w:hAnsi="微软雅黑" w:eastAsia="微软雅黑" w:cs="微软雅黑"/>
                <w:sz w:val="24"/>
                <w:szCs w:val="24"/>
              </w:rPr>
            </w:rPrChange>
          </w:rPr>
          <w:t xml:space="preserve">Design agency (seal or signature): _____________________ </w:t>
        </w:r>
      </w:ins>
    </w:p>
    <w:p>
      <w:pPr>
        <w:snapToGrid w:val="0"/>
        <w:spacing w:after="156"/>
        <w:rPr>
          <w:del w:id="2255" w:author="威(×_×)" w:date="2021-03-18T17:42:36Z"/>
          <w:rFonts w:ascii="Times New Roman" w:hAnsi="Times New Roman" w:eastAsia="微软雅黑" w:cs="Times New Roman"/>
          <w:sz w:val="24"/>
          <w:szCs w:val="24"/>
          <w:rPrChange w:id="2256" w:author="威(×_×)" w:date="2021-03-18T17:49:20Z">
            <w:rPr>
              <w:del w:id="2257" w:author="威(×_×)" w:date="2021-03-18T17:42:36Z"/>
              <w:rFonts w:ascii="微软雅黑" w:hAnsi="微软雅黑" w:eastAsia="微软雅黑" w:cs="微软雅黑"/>
              <w:sz w:val="24"/>
              <w:szCs w:val="24"/>
            </w:rPr>
          </w:rPrChange>
        </w:rPr>
        <w:pPrChange w:id="2254" w:author="威(×_×)" w:date="2021-03-19T17:45:47Z">
          <w:pPr>
            <w:spacing w:after="156"/>
          </w:pPr>
        </w:pPrChange>
      </w:pPr>
      <w:ins w:id="2258" w:author="威(×_×)" w:date="2021-03-18T17:42:36Z">
        <w:r>
          <w:rPr>
            <w:rFonts w:hint="default" w:ascii="Times New Roman" w:hAnsi="Times New Roman" w:eastAsia="微软雅黑" w:cs="Times New Roman"/>
            <w:sz w:val="24"/>
            <w:szCs w:val="24"/>
            <w:rPrChange w:id="2259" w:author="威(×_×)" w:date="2021-03-18T17:49:20Z">
              <w:rPr>
                <w:rFonts w:hint="eastAsia" w:ascii="微软雅黑" w:hAnsi="微软雅黑" w:eastAsia="微软雅黑" w:cs="微软雅黑"/>
                <w:sz w:val="24"/>
                <w:szCs w:val="24"/>
              </w:rPr>
            </w:rPrChange>
          </w:rPr>
          <w:t xml:space="preserve">日期 Date：   年 (Year)    月 (Month)   日 (Day) </w:t>
        </w:r>
      </w:ins>
      <w:del w:id="2260" w:author="威(×_×)" w:date="2021-03-18T17:42:36Z">
        <w:r>
          <w:rPr>
            <w:rFonts w:hint="default" w:ascii="Times New Roman" w:hAnsi="Times New Roman" w:eastAsia="微软雅黑" w:cs="Times New Roman"/>
            <w:sz w:val="24"/>
            <w:szCs w:val="24"/>
            <w:rPrChange w:id="2261" w:author="威(×_×)" w:date="2021-03-18T17:49:20Z">
              <w:rPr>
                <w:rFonts w:hint="eastAsia" w:ascii="微软雅黑" w:hAnsi="微软雅黑" w:eastAsia="微软雅黑" w:cs="微软雅黑"/>
                <w:sz w:val="24"/>
                <w:szCs w:val="24"/>
              </w:rPr>
            </w:rPrChange>
          </w:rPr>
          <w:delText>日期：  年   月   日</w:delText>
        </w:r>
      </w:del>
    </w:p>
    <w:p>
      <w:pPr>
        <w:spacing w:after="156"/>
        <w:rPr>
          <w:rFonts w:ascii="Times New Roman" w:hAnsi="Times New Roman" w:eastAsia="微软雅黑" w:cs="Times New Roman"/>
          <w:rPrChange w:id="2262" w:author="威(×_×)" w:date="2021-03-18T17:49:20Z">
            <w:rPr>
              <w:rFonts w:ascii="微软雅黑" w:hAnsi="微软雅黑" w:eastAsia="微软雅黑" w:cs="微软雅黑"/>
            </w:rPr>
          </w:rPrChange>
        </w:rPr>
      </w:pPr>
    </w:p>
    <w:p>
      <w:pPr>
        <w:spacing w:after="156"/>
        <w:ind w:firstLine="440"/>
        <w:rPr>
          <w:rFonts w:ascii="Times New Roman" w:hAnsi="Times New Roman" w:eastAsia="微软雅黑" w:cs="Times New Roman"/>
          <w:sz w:val="24"/>
          <w:szCs w:val="24"/>
          <w:rPrChange w:id="2263" w:author="威(×_×)" w:date="2021-03-18T17:49:20Z">
            <w:rPr>
              <w:rFonts w:ascii="微软雅黑" w:hAnsi="微软雅黑" w:eastAsia="微软雅黑" w:cs="微软雅黑"/>
              <w:sz w:val="24"/>
              <w:szCs w:val="24"/>
            </w:rPr>
          </w:rPrChange>
        </w:rPr>
      </w:pPr>
    </w:p>
    <w:p>
      <w:pPr>
        <w:spacing w:after="156"/>
        <w:ind w:firstLine="440"/>
        <w:rPr>
          <w:rFonts w:ascii="Times New Roman" w:hAnsi="Times New Roman" w:eastAsia="微软雅黑" w:cs="Times New Roman"/>
          <w:sz w:val="24"/>
          <w:szCs w:val="24"/>
          <w:rPrChange w:id="2264" w:author="威(×_×)" w:date="2021-03-18T17:49:20Z">
            <w:rPr>
              <w:rFonts w:ascii="微软雅黑" w:hAnsi="微软雅黑" w:eastAsia="微软雅黑" w:cs="微软雅黑"/>
              <w:sz w:val="24"/>
              <w:szCs w:val="24"/>
            </w:rPr>
          </w:rPrChange>
        </w:rPr>
      </w:pPr>
    </w:p>
    <w:p>
      <w:pPr>
        <w:spacing w:after="156"/>
        <w:ind w:firstLine="440"/>
        <w:rPr>
          <w:del w:id="2265" w:author="威(×_×)" w:date="2021-03-18T17:42:38Z"/>
          <w:rFonts w:ascii="Times New Roman" w:hAnsi="Times New Roman" w:eastAsia="微软雅黑" w:cs="Times New Roman"/>
          <w:sz w:val="24"/>
          <w:szCs w:val="24"/>
          <w:rPrChange w:id="2266" w:author="威(×_×)" w:date="2021-03-18T17:49:20Z">
            <w:rPr>
              <w:del w:id="2267" w:author="威(×_×)" w:date="2021-03-18T17:42:38Z"/>
              <w:rFonts w:ascii="微软雅黑" w:hAnsi="微软雅黑" w:eastAsia="微软雅黑" w:cs="微软雅黑"/>
              <w:sz w:val="24"/>
              <w:szCs w:val="24"/>
            </w:rPr>
          </w:rPrChange>
        </w:rPr>
      </w:pPr>
    </w:p>
    <w:p>
      <w:pPr>
        <w:spacing w:after="156"/>
        <w:ind w:firstLine="440"/>
        <w:rPr>
          <w:del w:id="2268" w:author="威(×_×)" w:date="2021-03-18T17:42:38Z"/>
          <w:rFonts w:ascii="Times New Roman" w:hAnsi="Times New Roman" w:eastAsia="微软雅黑" w:cs="Times New Roman"/>
          <w:sz w:val="24"/>
          <w:szCs w:val="24"/>
          <w:rPrChange w:id="2269" w:author="威(×_×)" w:date="2021-03-18T17:49:20Z">
            <w:rPr>
              <w:del w:id="2270" w:author="威(×_×)" w:date="2021-03-18T17:42:38Z"/>
              <w:rFonts w:ascii="微软雅黑" w:hAnsi="微软雅黑" w:eastAsia="微软雅黑" w:cs="微软雅黑"/>
              <w:sz w:val="24"/>
              <w:szCs w:val="24"/>
            </w:rPr>
          </w:rPrChange>
        </w:rPr>
      </w:pPr>
    </w:p>
    <w:p>
      <w:pPr>
        <w:spacing w:after="156"/>
        <w:ind w:firstLine="440"/>
        <w:rPr>
          <w:del w:id="2271" w:author="威(×_×)" w:date="2021-03-18T17:42:38Z"/>
          <w:rFonts w:ascii="Times New Roman" w:hAnsi="Times New Roman" w:eastAsia="微软雅黑" w:cs="Times New Roman"/>
          <w:sz w:val="24"/>
          <w:szCs w:val="24"/>
          <w:rPrChange w:id="2272" w:author="威(×_×)" w:date="2021-03-18T17:49:20Z">
            <w:rPr>
              <w:del w:id="2273" w:author="威(×_×)" w:date="2021-03-18T17:42:38Z"/>
              <w:rFonts w:ascii="微软雅黑" w:hAnsi="微软雅黑" w:eastAsia="微软雅黑" w:cs="微软雅黑"/>
              <w:sz w:val="24"/>
              <w:szCs w:val="24"/>
            </w:rPr>
          </w:rPrChange>
        </w:rPr>
      </w:pPr>
    </w:p>
    <w:p>
      <w:pPr>
        <w:spacing w:after="156"/>
        <w:ind w:firstLine="440"/>
        <w:rPr>
          <w:del w:id="2274" w:author="威(×_×)" w:date="2021-03-18T17:42:38Z"/>
          <w:rFonts w:ascii="Times New Roman" w:hAnsi="Times New Roman" w:eastAsia="微软雅黑" w:cs="Times New Roman"/>
          <w:sz w:val="24"/>
          <w:szCs w:val="24"/>
          <w:rPrChange w:id="2275" w:author="威(×_×)" w:date="2021-03-18T17:49:20Z">
            <w:rPr>
              <w:del w:id="2276" w:author="威(×_×)" w:date="2021-03-18T17:42:38Z"/>
              <w:rFonts w:ascii="微软雅黑" w:hAnsi="微软雅黑" w:eastAsia="微软雅黑" w:cs="微软雅黑"/>
              <w:sz w:val="24"/>
              <w:szCs w:val="24"/>
            </w:rPr>
          </w:rPrChange>
        </w:rPr>
      </w:pPr>
    </w:p>
    <w:p>
      <w:pPr>
        <w:spacing w:after="156"/>
        <w:ind w:firstLine="440"/>
        <w:rPr>
          <w:del w:id="2277" w:author="威(×_×)" w:date="2021-03-18T17:42:39Z"/>
          <w:rFonts w:ascii="Times New Roman" w:hAnsi="Times New Roman" w:eastAsia="微软雅黑" w:cs="Times New Roman"/>
          <w:sz w:val="24"/>
          <w:szCs w:val="24"/>
          <w:rPrChange w:id="2278" w:author="威(×_×)" w:date="2021-03-18T17:49:20Z">
            <w:rPr>
              <w:del w:id="2279" w:author="威(×_×)" w:date="2021-03-18T17:42:39Z"/>
              <w:rFonts w:ascii="微软雅黑" w:hAnsi="微软雅黑" w:eastAsia="微软雅黑" w:cs="微软雅黑"/>
              <w:sz w:val="24"/>
              <w:szCs w:val="24"/>
            </w:rPr>
          </w:rPrChange>
        </w:rPr>
      </w:pPr>
    </w:p>
    <w:p>
      <w:pPr>
        <w:spacing w:after="0"/>
        <w:ind w:firstLine="0"/>
        <w:rPr>
          <w:ins w:id="2281" w:author="威(×_×)" w:date="2021-03-19T17:45:42Z"/>
          <w:rFonts w:hint="default" w:ascii="Times New Roman" w:hAnsi="Times New Roman" w:eastAsia="微软雅黑" w:cs="Times New Roman"/>
          <w:sz w:val="24"/>
          <w:szCs w:val="24"/>
        </w:rPr>
        <w:pPrChange w:id="2280" w:author="威(×_×)" w:date="2021-03-19T17:45:42Z">
          <w:pPr>
            <w:spacing w:after="156"/>
            <w:ind w:firstLine="440"/>
          </w:pPr>
        </w:pPrChange>
      </w:pPr>
      <w:ins w:id="2282" w:author="威(×_×)" w:date="2021-03-19T17:45:42Z">
        <w:r>
          <w:rPr>
            <w:rFonts w:hint="default" w:ascii="Times New Roman" w:hAnsi="Times New Roman" w:eastAsia="微软雅黑" w:cs="Times New Roman"/>
            <w:sz w:val="24"/>
            <w:szCs w:val="24"/>
          </w:rPr>
          <w:br w:type="page"/>
        </w:r>
      </w:ins>
    </w:p>
    <w:p>
      <w:pPr>
        <w:spacing w:after="156"/>
        <w:ind w:firstLine="440"/>
        <w:rPr>
          <w:rFonts w:ascii="Times New Roman" w:hAnsi="Times New Roman" w:eastAsia="微软雅黑" w:cs="Times New Roman"/>
          <w:sz w:val="24"/>
          <w:szCs w:val="24"/>
          <w:rPrChange w:id="2283" w:author="威(×_×)" w:date="2021-03-18T17:49:20Z">
            <w:rPr>
              <w:rFonts w:ascii="微软雅黑" w:hAnsi="微软雅黑" w:eastAsia="微软雅黑" w:cs="微软雅黑"/>
              <w:sz w:val="24"/>
              <w:szCs w:val="24"/>
            </w:rPr>
          </w:rPrChange>
        </w:rPr>
      </w:pPr>
      <w:r>
        <w:rPr>
          <w:rFonts w:hint="default" w:ascii="Times New Roman" w:hAnsi="Times New Roman" w:eastAsia="微软雅黑" w:cs="Times New Roman"/>
          <w:sz w:val="24"/>
          <w:szCs w:val="24"/>
          <w:rPrChange w:id="2284" w:author="威(×_×)" w:date="2021-03-18T17:49:20Z">
            <w:rPr>
              <w:rFonts w:hint="eastAsia" w:ascii="微软雅黑" w:hAnsi="微软雅黑" w:eastAsia="微软雅黑" w:cs="微软雅黑"/>
              <w:sz w:val="24"/>
              <w:szCs w:val="24"/>
            </w:rPr>
          </w:rPrChange>
        </w:rPr>
        <w:t>附：法定代表人身份证扫描件</w:t>
      </w:r>
    </w:p>
    <w:p>
      <w:pPr>
        <w:spacing w:after="156"/>
        <w:ind w:firstLine="440"/>
        <w:rPr>
          <w:rFonts w:ascii="Times New Roman" w:hAnsi="Times New Roman" w:eastAsia="微软雅黑" w:cs="Times New Roman"/>
          <w:sz w:val="24"/>
          <w:szCs w:val="24"/>
          <w:rPrChange w:id="2285" w:author="威(×_×)" w:date="2021-03-18T17:49:20Z">
            <w:rPr>
              <w:rFonts w:ascii="微软雅黑" w:hAnsi="微软雅黑" w:eastAsia="微软雅黑" w:cs="微软雅黑"/>
              <w:sz w:val="24"/>
              <w:szCs w:val="24"/>
            </w:rPr>
          </w:rPrChange>
        </w:rPr>
      </w:pPr>
      <w:ins w:id="2286" w:author="威(×_×)" w:date="2021-03-18T17:42:48Z">
        <w:r>
          <w:rPr>
            <w:rFonts w:hint="default" w:ascii="Times New Roman" w:hAnsi="Times New Roman" w:eastAsia="微软雅黑" w:cs="Times New Roman"/>
            <w:sz w:val="24"/>
            <w:szCs w:val="24"/>
            <w:rPrChange w:id="2287" w:author="威(×_×)" w:date="2021-03-18T17:49:20Z">
              <w:rPr>
                <w:rFonts w:hint="eastAsia" w:ascii="微软雅黑" w:hAnsi="微软雅黑" w:eastAsia="微软雅黑" w:cs="微软雅黑"/>
                <w:sz w:val="24"/>
                <w:szCs w:val="24"/>
              </w:rPr>
            </w:rPrChange>
          </w:rPr>
          <w:t>Attached: scanned copy of legal representative's ID card</w:t>
        </w:r>
      </w:ins>
    </w:p>
    <w:p>
      <w:pPr>
        <w:spacing w:after="156"/>
        <w:ind w:firstLine="440"/>
        <w:rPr>
          <w:rFonts w:ascii="Times New Roman" w:hAnsi="Times New Roman" w:eastAsia="微软雅黑" w:cs="Times New Roman"/>
          <w:sz w:val="24"/>
          <w:szCs w:val="24"/>
          <w:rPrChange w:id="2288" w:author="威(×_×)" w:date="2021-03-18T17:49:20Z">
            <w:rPr>
              <w:rFonts w:ascii="微软雅黑" w:hAnsi="微软雅黑" w:eastAsia="微软雅黑" w:cs="微软雅黑"/>
              <w:sz w:val="24"/>
              <w:szCs w:val="24"/>
            </w:rPr>
          </w:rPrChange>
        </w:rPr>
      </w:pPr>
    </w:p>
    <w:tbl>
      <w:tblPr>
        <w:tblStyle w:val="20"/>
        <w:tblW w:w="531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31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2" w:hRule="exact"/>
          <w:jc w:val="center"/>
        </w:trPr>
        <w:tc>
          <w:tcPr>
            <w:tcW w:w="5315" w:type="dxa"/>
            <w:vAlign w:val="center"/>
          </w:tcPr>
          <w:p>
            <w:pPr>
              <w:snapToGrid w:val="0"/>
              <w:spacing w:after="156"/>
              <w:ind w:firstLine="442"/>
              <w:rPr>
                <w:ins w:id="2290" w:author="威(×_×)" w:date="2021-03-18T17:42:54Z"/>
                <w:rFonts w:hint="default" w:ascii="Times New Roman" w:hAnsi="Times New Roman" w:eastAsia="微软雅黑" w:cs="Times New Roman"/>
                <w:sz w:val="24"/>
                <w:szCs w:val="24"/>
                <w:rPrChange w:id="2291" w:author="威(×_×)" w:date="2021-03-18T17:49:20Z">
                  <w:rPr>
                    <w:ins w:id="2292" w:author="威(×_×)" w:date="2021-03-18T17:42:54Z"/>
                    <w:rFonts w:hint="eastAsia" w:ascii="微软雅黑" w:hAnsi="微软雅黑" w:eastAsia="微软雅黑" w:cs="微软雅黑"/>
                    <w:sz w:val="24"/>
                    <w:szCs w:val="24"/>
                  </w:rPr>
                </w:rPrChange>
              </w:rPr>
              <w:pPrChange w:id="2289" w:author="威(×_×)" w:date="2021-03-19T17:54:09Z">
                <w:pPr>
                  <w:spacing w:after="156"/>
                  <w:ind w:firstLine="440"/>
                </w:pPr>
              </w:pPrChange>
            </w:pPr>
            <w:r>
              <w:rPr>
                <w:rFonts w:hint="default" w:ascii="Times New Roman" w:hAnsi="Times New Roman" w:eastAsia="微软雅黑" w:cs="Times New Roman"/>
                <w:sz w:val="24"/>
                <w:szCs w:val="24"/>
                <w:rPrChange w:id="2293" w:author="威(×_×)" w:date="2021-03-18T17:49:20Z">
                  <w:rPr>
                    <w:rFonts w:hint="eastAsia" w:ascii="微软雅黑" w:hAnsi="微软雅黑" w:eastAsia="微软雅黑" w:cs="微软雅黑"/>
                    <w:sz w:val="24"/>
                    <w:szCs w:val="24"/>
                  </w:rPr>
                </w:rPrChange>
              </w:rPr>
              <w:t>身份证明材料（正面）粘贴处</w:t>
            </w:r>
          </w:p>
          <w:p>
            <w:pPr>
              <w:snapToGrid w:val="0"/>
              <w:spacing w:after="156"/>
              <w:ind w:firstLine="442"/>
              <w:rPr>
                <w:rFonts w:hint="default" w:ascii="Times New Roman" w:hAnsi="Times New Roman" w:eastAsia="微软雅黑" w:cs="Times New Roman"/>
                <w:sz w:val="24"/>
                <w:szCs w:val="24"/>
                <w:rPrChange w:id="2295" w:author="威(×_×)" w:date="2021-03-18T17:49:20Z">
                  <w:rPr>
                    <w:rFonts w:hint="eastAsia" w:ascii="微软雅黑" w:hAnsi="微软雅黑" w:eastAsia="微软雅黑" w:cs="微软雅黑"/>
                    <w:sz w:val="24"/>
                    <w:szCs w:val="24"/>
                  </w:rPr>
                </w:rPrChange>
              </w:rPr>
              <w:pPrChange w:id="2294" w:author="威(×_×)" w:date="2021-03-19T17:54:09Z">
                <w:pPr>
                  <w:spacing w:after="156"/>
                  <w:ind w:firstLine="440"/>
                </w:pPr>
              </w:pPrChange>
            </w:pPr>
            <w:ins w:id="2296" w:author="威(×_×)" w:date="2021-03-18T17:42:56Z">
              <w:r>
                <w:rPr>
                  <w:rFonts w:hint="default" w:ascii="Times New Roman" w:hAnsi="Times New Roman" w:eastAsia="微软雅黑" w:cs="Times New Roman"/>
                  <w:sz w:val="24"/>
                  <w:szCs w:val="24"/>
                  <w:rPrChange w:id="2297" w:author="威(×_×)" w:date="2021-03-18T17:49:20Z">
                    <w:rPr>
                      <w:rFonts w:hint="eastAsia" w:ascii="微软雅黑" w:hAnsi="微软雅黑" w:eastAsia="微软雅黑" w:cs="微软雅黑"/>
                      <w:sz w:val="24"/>
                      <w:szCs w:val="24"/>
                    </w:rPr>
                  </w:rPrChange>
                </w:rPr>
                <w:t>ID documents (front) are affixed here</w:t>
              </w:r>
            </w:ins>
          </w:p>
          <w:p>
            <w:pPr>
              <w:snapToGrid w:val="0"/>
              <w:spacing w:after="156"/>
              <w:ind w:firstLine="442"/>
              <w:rPr>
                <w:rFonts w:ascii="Times New Roman" w:hAnsi="Times New Roman" w:eastAsia="微软雅黑" w:cs="Times New Roman"/>
                <w:sz w:val="24"/>
                <w:szCs w:val="24"/>
                <w:rPrChange w:id="2299" w:author="威(×_×)" w:date="2021-03-18T17:49:20Z">
                  <w:rPr>
                    <w:rFonts w:ascii="微软雅黑" w:hAnsi="微软雅黑" w:eastAsia="微软雅黑" w:cs="微软雅黑"/>
                    <w:sz w:val="24"/>
                    <w:szCs w:val="24"/>
                  </w:rPr>
                </w:rPrChange>
              </w:rPr>
              <w:pPrChange w:id="2298" w:author="威(×_×)" w:date="2021-03-19T17:54:09Z">
                <w:pPr>
                  <w:spacing w:after="156"/>
                  <w:ind w:firstLine="440"/>
                </w:pPr>
              </w:pPrChange>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2" w:hRule="exact"/>
          <w:jc w:val="center"/>
        </w:trPr>
        <w:tc>
          <w:tcPr>
            <w:tcW w:w="5315" w:type="dxa"/>
            <w:vAlign w:val="center"/>
          </w:tcPr>
          <w:p>
            <w:pPr>
              <w:snapToGrid w:val="0"/>
              <w:spacing w:after="156"/>
              <w:ind w:firstLine="442"/>
              <w:rPr>
                <w:ins w:id="2301" w:author="威(×_×)" w:date="2021-03-18T17:42:58Z"/>
                <w:rFonts w:hint="default" w:ascii="Times New Roman" w:hAnsi="Times New Roman" w:eastAsia="微软雅黑" w:cs="Times New Roman"/>
                <w:sz w:val="24"/>
                <w:szCs w:val="24"/>
                <w:rPrChange w:id="2302" w:author="威(×_×)" w:date="2021-03-18T17:49:20Z">
                  <w:rPr>
                    <w:ins w:id="2303" w:author="威(×_×)" w:date="2021-03-18T17:42:58Z"/>
                    <w:rFonts w:hint="eastAsia" w:ascii="微软雅黑" w:hAnsi="微软雅黑" w:eastAsia="微软雅黑" w:cs="微软雅黑"/>
                    <w:sz w:val="24"/>
                    <w:szCs w:val="24"/>
                  </w:rPr>
                </w:rPrChange>
              </w:rPr>
              <w:pPrChange w:id="2300" w:author="威(×_×)" w:date="2021-03-19T17:54:09Z">
                <w:pPr>
                  <w:spacing w:after="156"/>
                  <w:ind w:firstLine="440"/>
                </w:pPr>
              </w:pPrChange>
            </w:pPr>
            <w:r>
              <w:rPr>
                <w:rFonts w:hint="default" w:ascii="Times New Roman" w:hAnsi="Times New Roman" w:eastAsia="微软雅黑" w:cs="Times New Roman"/>
                <w:sz w:val="24"/>
                <w:szCs w:val="24"/>
                <w:rPrChange w:id="2304" w:author="威(×_×)" w:date="2021-03-18T17:49:20Z">
                  <w:rPr>
                    <w:rFonts w:hint="eastAsia" w:ascii="微软雅黑" w:hAnsi="微软雅黑" w:eastAsia="微软雅黑" w:cs="微软雅黑"/>
                    <w:sz w:val="24"/>
                    <w:szCs w:val="24"/>
                  </w:rPr>
                </w:rPrChange>
              </w:rPr>
              <w:t>身份证明材料（反面）粘贴处</w:t>
            </w:r>
          </w:p>
          <w:p>
            <w:pPr>
              <w:snapToGrid w:val="0"/>
              <w:spacing w:after="156"/>
              <w:ind w:firstLine="442"/>
              <w:rPr>
                <w:rFonts w:hint="default" w:ascii="Times New Roman" w:hAnsi="Times New Roman" w:eastAsia="微软雅黑" w:cs="Times New Roman"/>
                <w:sz w:val="24"/>
                <w:szCs w:val="24"/>
                <w:rPrChange w:id="2306" w:author="威(×_×)" w:date="2021-03-18T17:49:20Z">
                  <w:rPr>
                    <w:rFonts w:hint="eastAsia" w:ascii="微软雅黑" w:hAnsi="微软雅黑" w:eastAsia="微软雅黑" w:cs="微软雅黑"/>
                    <w:sz w:val="24"/>
                    <w:szCs w:val="24"/>
                  </w:rPr>
                </w:rPrChange>
              </w:rPr>
              <w:pPrChange w:id="2305" w:author="威(×_×)" w:date="2021-03-19T17:54:09Z">
                <w:pPr>
                  <w:spacing w:after="156"/>
                  <w:ind w:firstLine="440"/>
                </w:pPr>
              </w:pPrChange>
            </w:pPr>
            <w:ins w:id="2307" w:author="威(×_×)" w:date="2021-03-18T17:43:00Z">
              <w:r>
                <w:rPr>
                  <w:rFonts w:hint="default" w:ascii="Times New Roman" w:hAnsi="Times New Roman" w:eastAsia="微软雅黑" w:cs="Times New Roman"/>
                  <w:sz w:val="24"/>
                  <w:szCs w:val="24"/>
                  <w:rPrChange w:id="2308" w:author="威(×_×)" w:date="2021-03-18T17:49:20Z">
                    <w:rPr>
                      <w:rFonts w:hint="eastAsia" w:ascii="微软雅黑" w:hAnsi="微软雅黑" w:eastAsia="微软雅黑" w:cs="微软雅黑"/>
                      <w:sz w:val="24"/>
                      <w:szCs w:val="24"/>
                    </w:rPr>
                  </w:rPrChange>
                </w:rPr>
                <w:t>ID documents (back) are affixed here</w:t>
              </w:r>
            </w:ins>
          </w:p>
          <w:p>
            <w:pPr>
              <w:snapToGrid w:val="0"/>
              <w:spacing w:after="156"/>
              <w:ind w:firstLine="442"/>
              <w:rPr>
                <w:rFonts w:ascii="Times New Roman" w:hAnsi="Times New Roman" w:eastAsia="微软雅黑" w:cs="Times New Roman"/>
                <w:sz w:val="24"/>
                <w:szCs w:val="24"/>
                <w:rPrChange w:id="2310" w:author="威(×_×)" w:date="2021-03-18T17:49:20Z">
                  <w:rPr>
                    <w:rFonts w:ascii="微软雅黑" w:hAnsi="微软雅黑" w:eastAsia="微软雅黑" w:cs="微软雅黑"/>
                    <w:sz w:val="24"/>
                    <w:szCs w:val="24"/>
                  </w:rPr>
                </w:rPrChange>
              </w:rPr>
              <w:pPrChange w:id="2309" w:author="威(×_×)" w:date="2021-03-19T17:54:09Z">
                <w:pPr>
                  <w:spacing w:after="156"/>
                  <w:ind w:firstLine="440"/>
                </w:pPr>
              </w:pPrChange>
            </w:pPr>
          </w:p>
        </w:tc>
      </w:tr>
    </w:tbl>
    <w:p>
      <w:pPr>
        <w:pStyle w:val="3"/>
        <w:numPr>
          <w:ilvl w:val="0"/>
          <w:numId w:val="0"/>
        </w:numPr>
        <w:spacing w:after="156"/>
        <w:rPr>
          <w:rFonts w:ascii="Times New Roman" w:hAnsi="Times New Roman" w:eastAsia="微软雅黑" w:cs="Times New Roman"/>
          <w:rPrChange w:id="2311" w:author="威(×_×)" w:date="2021-03-18T17:49:20Z">
            <w:rPr>
              <w:rFonts w:ascii="微软雅黑" w:hAnsi="微软雅黑" w:eastAsia="微软雅黑" w:cs="微软雅黑"/>
            </w:rPr>
          </w:rPrChange>
        </w:rPr>
      </w:pPr>
    </w:p>
    <w:p>
      <w:pPr>
        <w:widowControl/>
        <w:spacing w:afterLines="0" w:line="240" w:lineRule="auto"/>
        <w:jc w:val="left"/>
        <w:rPr>
          <w:rFonts w:ascii="Times New Roman" w:hAnsi="Times New Roman" w:eastAsia="微软雅黑" w:cs="Times New Roman"/>
          <w:b/>
          <w:bCs/>
          <w:smallCaps/>
          <w:sz w:val="30"/>
          <w:szCs w:val="32"/>
          <w:rPrChange w:id="2312" w:author="威(×_×)" w:date="2021-03-18T17:49:20Z">
            <w:rPr>
              <w:rFonts w:ascii="微软雅黑" w:hAnsi="微软雅黑" w:eastAsia="微软雅黑" w:cs="微软雅黑"/>
              <w:b/>
              <w:bCs/>
              <w:smallCaps/>
              <w:sz w:val="30"/>
              <w:szCs w:val="32"/>
            </w:rPr>
          </w:rPrChange>
        </w:rPr>
      </w:pPr>
    </w:p>
    <w:p>
      <w:pPr>
        <w:pStyle w:val="2"/>
        <w:spacing w:before="156" w:beforeLines="50" w:after="312" w:afterLines="100" w:line="340" w:lineRule="exact"/>
        <w:jc w:val="left"/>
        <w:rPr>
          <w:rFonts w:ascii="Times New Roman" w:hAnsi="Times New Roman" w:eastAsia="微软雅黑" w:cs="Times New Roman"/>
          <w:rPrChange w:id="2313" w:author="威(×_×)" w:date="2021-03-18T17:49:20Z">
            <w:rPr>
              <w:rFonts w:ascii="微软雅黑" w:hAnsi="微软雅黑" w:eastAsia="微软雅黑" w:cs="微软雅黑"/>
            </w:rPr>
          </w:rPrChange>
        </w:rPr>
      </w:pPr>
      <w:r>
        <w:rPr>
          <w:rFonts w:hint="default" w:ascii="Times New Roman" w:hAnsi="Times New Roman" w:eastAsia="微软雅黑" w:cs="Times New Roman"/>
          <w:rPrChange w:id="2314" w:author="威(×_×)" w:date="2021-03-18T17:49:20Z">
            <w:rPr>
              <w:rFonts w:hint="eastAsia" w:ascii="微软雅黑" w:hAnsi="微软雅黑" w:eastAsia="微软雅黑" w:cs="微软雅黑"/>
            </w:rPr>
          </w:rPrChange>
        </w:rPr>
        <w:br w:type="page"/>
      </w:r>
      <w:bookmarkStart w:id="24" w:name="_Toc5461"/>
      <w:bookmarkStart w:id="25" w:name="_Toc31657"/>
      <w:r>
        <w:rPr>
          <w:rFonts w:hint="default" w:ascii="Times New Roman" w:hAnsi="Times New Roman" w:eastAsia="微软雅黑" w:cs="Times New Roman"/>
          <w:color w:val="537F35"/>
          <w:u w:val="single"/>
          <w:rPrChange w:id="2315" w:author="威(×_×)" w:date="2021-03-18T17:49:20Z">
            <w:rPr>
              <w:rFonts w:hint="eastAsia" w:ascii="微软雅黑" w:hAnsi="微软雅黑" w:eastAsia="微软雅黑" w:cs="微软雅黑"/>
              <w:color w:val="537F35"/>
              <w:u w:val="single"/>
            </w:rPr>
          </w:rPrChange>
        </w:rPr>
        <w:t>5</w:t>
      </w:r>
      <w:r>
        <w:rPr>
          <w:rFonts w:hint="default" w:ascii="Times New Roman" w:hAnsi="Times New Roman" w:eastAsia="微软雅黑" w:cs="Times New Roman"/>
          <w:smallCaps w:val="0"/>
          <w:color w:val="537F35"/>
          <w:sz w:val="30"/>
          <w:u w:val="single"/>
          <w:rPrChange w:id="2316" w:author="威(×_×)" w:date="2021-03-18T17:49:20Z">
            <w:rPr>
              <w:rFonts w:hint="eastAsia" w:ascii="微软雅黑" w:hAnsi="微软雅黑" w:eastAsia="微软雅黑" w:cs="微软雅黑"/>
              <w:smallCaps w:val="0"/>
              <w:color w:val="537F35"/>
              <w:sz w:val="30"/>
              <w:u w:val="single"/>
            </w:rPr>
          </w:rPrChange>
        </w:rPr>
        <w:t>法定代表人授权委托书</w:t>
      </w:r>
      <w:bookmarkEnd w:id="24"/>
      <w:ins w:id="2317" w:author="威(×_×)" w:date="2021-03-18T17:43:08Z">
        <w:r>
          <w:rPr>
            <w:rFonts w:hint="default" w:ascii="Times New Roman" w:hAnsi="Times New Roman" w:eastAsia="微软雅黑" w:cs="Times New Roman"/>
            <w:smallCaps w:val="0"/>
            <w:color w:val="537F35"/>
            <w:sz w:val="30"/>
            <w:u w:val="single"/>
            <w:rPrChange w:id="2318" w:author="威(×_×)" w:date="2021-03-18T17:49:20Z">
              <w:rPr>
                <w:rFonts w:hint="eastAsia" w:ascii="微软雅黑" w:hAnsi="微软雅黑" w:eastAsia="微软雅黑" w:cs="微软雅黑"/>
                <w:smallCaps w:val="0"/>
                <w:color w:val="537F35"/>
                <w:sz w:val="30"/>
                <w:u w:val="single"/>
              </w:rPr>
            </w:rPrChange>
          </w:rPr>
          <w:t>Power of Attorney of Legal Representative</w:t>
        </w:r>
        <w:bookmarkEnd w:id="25"/>
      </w:ins>
    </w:p>
    <w:p>
      <w:pPr>
        <w:snapToGrid w:val="0"/>
        <w:spacing w:after="156" w:line="240" w:lineRule="auto"/>
        <w:ind w:firstLine="440"/>
        <w:rPr>
          <w:rFonts w:ascii="Times New Roman" w:hAnsi="Times New Roman" w:eastAsia="微软雅黑" w:cs="Times New Roman"/>
          <w:sz w:val="24"/>
          <w:szCs w:val="24"/>
          <w:rPrChange w:id="2320" w:author="威(×_×)" w:date="2021-03-18T17:49:20Z">
            <w:rPr>
              <w:rFonts w:ascii="微软雅黑" w:hAnsi="微软雅黑" w:eastAsia="微软雅黑" w:cs="微软雅黑"/>
              <w:sz w:val="24"/>
              <w:szCs w:val="24"/>
            </w:rPr>
          </w:rPrChange>
        </w:rPr>
        <w:pPrChange w:id="2319" w:author="威(×_×)" w:date="2021-03-19T17:45:56Z">
          <w:pPr>
            <w:spacing w:after="156" w:line="276" w:lineRule="auto"/>
            <w:ind w:firstLine="440"/>
          </w:pPr>
        </w:pPrChange>
      </w:pPr>
      <w:r>
        <w:rPr>
          <w:rFonts w:hint="default" w:ascii="Times New Roman" w:hAnsi="Times New Roman" w:eastAsia="微软雅黑" w:cs="Times New Roman"/>
          <w:sz w:val="24"/>
          <w:szCs w:val="24"/>
          <w:rPrChange w:id="2321" w:author="威(×_×)" w:date="2021-03-18T17:49:20Z">
            <w:rPr>
              <w:rFonts w:hint="eastAsia" w:ascii="微软雅黑" w:hAnsi="微软雅黑" w:eastAsia="微软雅黑" w:cs="微软雅黑"/>
              <w:sz w:val="24"/>
              <w:szCs w:val="24"/>
            </w:rPr>
          </w:rPrChange>
        </w:rPr>
        <w:t>本授权委托书声明：我</w:t>
      </w:r>
      <w:r>
        <w:rPr>
          <w:rFonts w:hint="default" w:ascii="Times New Roman" w:hAnsi="Times New Roman" w:eastAsia="微软雅黑" w:cs="Times New Roman"/>
          <w:sz w:val="24"/>
          <w:szCs w:val="24"/>
          <w:u w:val="single"/>
          <w:rPrChange w:id="2322" w:author="威(×_×)" w:date="2021-03-18T17:49:20Z">
            <w:rPr>
              <w:rFonts w:hint="eastAsia" w:ascii="微软雅黑" w:hAnsi="微软雅黑" w:eastAsia="微软雅黑" w:cs="微软雅黑"/>
              <w:sz w:val="24"/>
              <w:szCs w:val="24"/>
              <w:u w:val="single"/>
            </w:rPr>
          </w:rPrChange>
        </w:rPr>
        <w:t>（姓名）</w:t>
      </w:r>
      <w:r>
        <w:rPr>
          <w:rFonts w:hint="default" w:ascii="Times New Roman" w:hAnsi="Times New Roman" w:eastAsia="微软雅黑" w:cs="Times New Roman"/>
          <w:sz w:val="24"/>
          <w:szCs w:val="24"/>
          <w:rPrChange w:id="2323" w:author="威(×_×)" w:date="2021-03-18T17:49:20Z">
            <w:rPr>
              <w:rFonts w:hint="eastAsia" w:ascii="微软雅黑" w:hAnsi="微软雅黑" w:eastAsia="微软雅黑" w:cs="微软雅黑"/>
              <w:sz w:val="24"/>
              <w:szCs w:val="24"/>
            </w:rPr>
          </w:rPrChange>
        </w:rPr>
        <w:t>系</w:t>
      </w:r>
      <w:r>
        <w:rPr>
          <w:rFonts w:hint="default" w:ascii="Times New Roman" w:hAnsi="Times New Roman" w:eastAsia="微软雅黑" w:cs="Times New Roman"/>
          <w:sz w:val="24"/>
          <w:szCs w:val="24"/>
          <w:u w:val="single"/>
          <w:rPrChange w:id="2324" w:author="威(×_×)" w:date="2021-03-18T17:49:20Z">
            <w:rPr>
              <w:rFonts w:hint="eastAsia" w:ascii="微软雅黑" w:hAnsi="微软雅黑" w:eastAsia="微软雅黑" w:cs="微软雅黑"/>
              <w:sz w:val="24"/>
              <w:szCs w:val="24"/>
              <w:u w:val="single"/>
            </w:rPr>
          </w:rPrChange>
        </w:rPr>
        <w:t>（参赛设计机构名称）</w:t>
      </w:r>
      <w:r>
        <w:rPr>
          <w:rFonts w:hint="default" w:ascii="Times New Roman" w:hAnsi="Times New Roman" w:eastAsia="微软雅黑" w:cs="Times New Roman"/>
          <w:sz w:val="24"/>
          <w:szCs w:val="24"/>
          <w:rPrChange w:id="2325" w:author="威(×_×)" w:date="2021-03-18T17:49:20Z">
            <w:rPr>
              <w:rFonts w:hint="eastAsia" w:ascii="微软雅黑" w:hAnsi="微软雅黑" w:eastAsia="微软雅黑" w:cs="微软雅黑"/>
              <w:sz w:val="24"/>
              <w:szCs w:val="24"/>
            </w:rPr>
          </w:rPrChange>
        </w:rPr>
        <w:t>的法定代表人，现授权委托</w:t>
      </w:r>
      <w:r>
        <w:rPr>
          <w:rFonts w:hint="default" w:ascii="Times New Roman" w:hAnsi="Times New Roman" w:eastAsia="微软雅黑" w:cs="Times New Roman"/>
          <w:sz w:val="24"/>
          <w:szCs w:val="24"/>
          <w:u w:val="single"/>
          <w:rPrChange w:id="2326" w:author="威(×_×)" w:date="2021-03-18T17:49:20Z">
            <w:rPr>
              <w:rFonts w:hint="eastAsia" w:ascii="微软雅黑" w:hAnsi="微软雅黑" w:eastAsia="微软雅黑" w:cs="微软雅黑"/>
              <w:sz w:val="24"/>
              <w:szCs w:val="24"/>
              <w:u w:val="single"/>
            </w:rPr>
          </w:rPrChange>
        </w:rPr>
        <w:t>（设计机构名称）</w:t>
      </w:r>
      <w:r>
        <w:rPr>
          <w:rFonts w:hint="default" w:ascii="Times New Roman" w:hAnsi="Times New Roman" w:eastAsia="微软雅黑" w:cs="Times New Roman"/>
          <w:sz w:val="24"/>
          <w:szCs w:val="24"/>
          <w:rPrChange w:id="2327" w:author="威(×_×)" w:date="2021-03-18T17:49:20Z">
            <w:rPr>
              <w:rFonts w:hint="eastAsia" w:ascii="微软雅黑" w:hAnsi="微软雅黑" w:eastAsia="微软雅黑" w:cs="微软雅黑"/>
              <w:sz w:val="24"/>
              <w:szCs w:val="24"/>
            </w:rPr>
          </w:rPrChange>
        </w:rPr>
        <w:t>的</w:t>
      </w:r>
      <w:r>
        <w:rPr>
          <w:rFonts w:hint="default" w:ascii="Times New Roman" w:hAnsi="Times New Roman" w:eastAsia="微软雅黑" w:cs="Times New Roman"/>
          <w:sz w:val="24"/>
          <w:szCs w:val="24"/>
          <w:u w:val="single"/>
          <w:rPrChange w:id="2328" w:author="威(×_×)" w:date="2021-03-18T17:49:20Z">
            <w:rPr>
              <w:rFonts w:hint="eastAsia" w:ascii="微软雅黑" w:hAnsi="微软雅黑" w:eastAsia="微软雅黑" w:cs="微软雅黑"/>
              <w:sz w:val="24"/>
              <w:szCs w:val="24"/>
              <w:u w:val="single"/>
            </w:rPr>
          </w:rPrChange>
        </w:rPr>
        <w:t>（姓名及职务）</w:t>
      </w:r>
      <w:r>
        <w:rPr>
          <w:rFonts w:hint="default" w:ascii="Times New Roman" w:hAnsi="Times New Roman" w:eastAsia="微软雅黑" w:cs="Times New Roman"/>
          <w:sz w:val="24"/>
          <w:szCs w:val="24"/>
          <w:rPrChange w:id="2329" w:author="威(×_×)" w:date="2021-03-18T17:49:20Z">
            <w:rPr>
              <w:rFonts w:hint="eastAsia" w:ascii="微软雅黑" w:hAnsi="微软雅黑" w:eastAsia="微软雅黑" w:cs="微软雅黑"/>
              <w:sz w:val="24"/>
              <w:szCs w:val="24"/>
            </w:rPr>
          </w:rPrChange>
        </w:rPr>
        <w:t>为我公司签署</w:t>
      </w:r>
      <w:r>
        <w:rPr>
          <w:rFonts w:hint="default" w:ascii="Times New Roman" w:hAnsi="Times New Roman" w:eastAsia="微软雅黑" w:cs="Times New Roman"/>
          <w:sz w:val="24"/>
          <w:szCs w:val="24"/>
          <w:u w:val="single"/>
          <w:rPrChange w:id="2330" w:author="威(×_×)" w:date="2021-03-18T17:49:20Z">
            <w:rPr>
              <w:rFonts w:hint="eastAsia" w:ascii="微软雅黑" w:hAnsi="微软雅黑" w:eastAsia="微软雅黑" w:cs="微软雅黑"/>
              <w:sz w:val="24"/>
              <w:szCs w:val="24"/>
              <w:u w:val="single"/>
            </w:rPr>
          </w:rPrChange>
        </w:rPr>
        <w:t>大鹏公共事务中心（暂定名）概念方案设计竞赛</w:t>
      </w:r>
      <w:del w:id="2331" w:author="威(×_×)" w:date="2021-03-18T18:48:01Z">
        <w:r>
          <w:rPr>
            <w:rFonts w:hint="default" w:ascii="Times New Roman" w:hAnsi="Times New Roman" w:eastAsia="微软雅黑" w:cs="Times New Roman"/>
            <w:sz w:val="24"/>
            <w:szCs w:val="24"/>
            <w:rPrChange w:id="2332" w:author="威(×_×)" w:date="2021-03-18T17:49:20Z">
              <w:rPr>
                <w:rFonts w:hint="eastAsia" w:ascii="微软雅黑" w:hAnsi="微软雅黑" w:eastAsia="微软雅黑" w:cs="微软雅黑"/>
                <w:sz w:val="24"/>
                <w:szCs w:val="24"/>
              </w:rPr>
            </w:rPrChange>
          </w:rPr>
          <w:delText>申</w:delText>
        </w:r>
      </w:del>
      <w:del w:id="2333" w:author="威(×_×)" w:date="2021-03-18T18:48:00Z">
        <w:r>
          <w:rPr>
            <w:rFonts w:hint="default" w:ascii="Times New Roman" w:hAnsi="Times New Roman" w:eastAsia="微软雅黑" w:cs="Times New Roman"/>
            <w:sz w:val="24"/>
            <w:szCs w:val="24"/>
            <w:rPrChange w:id="2334" w:author="威(×_×)" w:date="2021-03-18T17:49:20Z">
              <w:rPr>
                <w:rFonts w:hint="eastAsia" w:ascii="微软雅黑" w:hAnsi="微软雅黑" w:eastAsia="微软雅黑" w:cs="微软雅黑"/>
                <w:sz w:val="24"/>
                <w:szCs w:val="24"/>
              </w:rPr>
            </w:rPrChange>
          </w:rPr>
          <w:delText>请</w:delText>
        </w:r>
      </w:del>
      <w:r>
        <w:rPr>
          <w:rFonts w:hint="default" w:ascii="Times New Roman" w:hAnsi="Times New Roman" w:eastAsia="微软雅黑" w:cs="Times New Roman"/>
          <w:sz w:val="24"/>
          <w:szCs w:val="24"/>
          <w:rPrChange w:id="2335" w:author="威(×_×)" w:date="2021-03-18T17:49:20Z">
            <w:rPr>
              <w:rFonts w:hint="eastAsia" w:ascii="微软雅黑" w:hAnsi="微软雅黑" w:eastAsia="微软雅黑" w:cs="微软雅黑"/>
              <w:sz w:val="24"/>
              <w:szCs w:val="24"/>
            </w:rPr>
          </w:rPrChange>
        </w:rPr>
        <w:t>文件的法定代表人的授权委托代理人，我承认代理人全权代表我所签署的文件的内容。</w:t>
      </w:r>
    </w:p>
    <w:p>
      <w:pPr>
        <w:snapToGrid w:val="0"/>
        <w:spacing w:after="156" w:line="240" w:lineRule="auto"/>
        <w:ind w:firstLine="440"/>
        <w:rPr>
          <w:rFonts w:ascii="Times New Roman" w:hAnsi="Times New Roman" w:eastAsia="微软雅黑" w:cs="Times New Roman"/>
          <w:sz w:val="24"/>
          <w:szCs w:val="24"/>
          <w:lang w:eastAsia="zh-TW"/>
          <w:rPrChange w:id="2337" w:author="威(×_×)" w:date="2021-03-18T17:49:20Z">
            <w:rPr>
              <w:rFonts w:ascii="微软雅黑" w:hAnsi="微软雅黑" w:eastAsia="微软雅黑" w:cs="微软雅黑"/>
              <w:sz w:val="24"/>
              <w:szCs w:val="24"/>
              <w:lang w:eastAsia="zh-TW"/>
            </w:rPr>
          </w:rPrChange>
        </w:rPr>
        <w:pPrChange w:id="2336" w:author="威(×_×)" w:date="2021-03-19T17:45:56Z">
          <w:pPr>
            <w:spacing w:after="156"/>
            <w:ind w:firstLine="440"/>
          </w:pPr>
        </w:pPrChange>
      </w:pPr>
      <w:ins w:id="2338" w:author="威(×_×)" w:date="2021-03-18T17:43:15Z">
        <w:r>
          <w:rPr>
            <w:rFonts w:hint="default" w:ascii="Times New Roman" w:hAnsi="Times New Roman" w:eastAsia="微软雅黑" w:cs="Times New Roman"/>
            <w:sz w:val="24"/>
            <w:szCs w:val="24"/>
            <w:lang w:eastAsia="zh-TW"/>
            <w:rPrChange w:id="2339" w:author="威(×_×)" w:date="2021-03-18T17:49:20Z">
              <w:rPr>
                <w:rFonts w:hint="eastAsia" w:ascii="微软雅黑" w:hAnsi="微软雅黑" w:eastAsia="微软雅黑" w:cs="微软雅黑"/>
                <w:sz w:val="24"/>
                <w:szCs w:val="24"/>
                <w:lang w:eastAsia="zh-TW"/>
              </w:rPr>
            </w:rPrChange>
          </w:rPr>
          <w:t>This power of attorney makes the following statement: I  (name)  am the legal representative of  (name of design agency)  and now authorize  (name and title)  of  (</w:t>
        </w:r>
      </w:ins>
      <w:ins w:id="2340" w:author="威(×_×)" w:date="2021-03-18T17:43:48Z">
        <w:r>
          <w:rPr>
            <w:rFonts w:hint="default" w:ascii="Times New Roman" w:hAnsi="Times New Roman" w:eastAsia="微软雅黑" w:cs="Times New Roman"/>
            <w:sz w:val="24"/>
            <w:szCs w:val="24"/>
            <w:lang w:val="en-US" w:eastAsia="zh-CN"/>
            <w:rPrChange w:id="2341" w:author="威(×_×)" w:date="2021-03-18T17:49:20Z">
              <w:rPr>
                <w:rFonts w:hint="eastAsia" w:ascii="微软雅黑" w:hAnsi="微软雅黑" w:eastAsia="微软雅黑" w:cs="微软雅黑"/>
                <w:sz w:val="24"/>
                <w:szCs w:val="24"/>
                <w:lang w:val="en-US" w:eastAsia="zh-CN"/>
              </w:rPr>
            </w:rPrChange>
          </w:rPr>
          <w:t>d</w:t>
        </w:r>
      </w:ins>
      <w:ins w:id="2342" w:author="威(×_×)" w:date="2021-03-18T17:43:48Z">
        <w:r>
          <w:rPr>
            <w:rFonts w:hint="default" w:ascii="Times New Roman" w:hAnsi="Times New Roman" w:eastAsia="微软雅黑" w:cs="Times New Roman"/>
            <w:sz w:val="24"/>
            <w:szCs w:val="24"/>
            <w:rPrChange w:id="2343" w:author="威(×_×)" w:date="2021-03-18T17:49:20Z">
              <w:rPr>
                <w:rFonts w:hint="eastAsia" w:ascii="微软雅黑" w:hAnsi="微软雅黑" w:eastAsia="微软雅黑" w:cs="微软雅黑"/>
                <w:sz w:val="24"/>
                <w:szCs w:val="24"/>
              </w:rPr>
            </w:rPrChange>
          </w:rPr>
          <w:t xml:space="preserve">esign </w:t>
        </w:r>
      </w:ins>
      <w:ins w:id="2344" w:author="威(×_×)" w:date="2021-03-18T17:43:48Z">
        <w:r>
          <w:rPr>
            <w:rFonts w:hint="default" w:ascii="Times New Roman" w:hAnsi="Times New Roman" w:eastAsia="微软雅黑" w:cs="Times New Roman"/>
            <w:sz w:val="24"/>
            <w:szCs w:val="24"/>
            <w:lang w:val="en-US" w:eastAsia="zh-CN"/>
            <w:rPrChange w:id="2345" w:author="威(×_×)" w:date="2021-03-18T17:49:20Z">
              <w:rPr>
                <w:rFonts w:hint="eastAsia" w:ascii="微软雅黑" w:hAnsi="微软雅黑" w:eastAsia="微软雅黑" w:cs="微软雅黑"/>
                <w:sz w:val="24"/>
                <w:szCs w:val="24"/>
                <w:lang w:val="en-US" w:eastAsia="zh-CN"/>
              </w:rPr>
            </w:rPrChange>
          </w:rPr>
          <w:t>a</w:t>
        </w:r>
      </w:ins>
      <w:ins w:id="2346" w:author="威(×_×)" w:date="2021-03-18T17:43:48Z">
        <w:r>
          <w:rPr>
            <w:rFonts w:hint="default" w:ascii="Times New Roman" w:hAnsi="Times New Roman" w:eastAsia="微软雅黑" w:cs="Times New Roman"/>
            <w:sz w:val="24"/>
            <w:szCs w:val="24"/>
            <w:rPrChange w:id="2347" w:author="威(×_×)" w:date="2021-03-18T17:49:20Z">
              <w:rPr>
                <w:rFonts w:hint="eastAsia" w:ascii="微软雅黑" w:hAnsi="微软雅黑" w:eastAsia="微软雅黑" w:cs="微软雅黑"/>
                <w:sz w:val="24"/>
                <w:szCs w:val="24"/>
              </w:rPr>
            </w:rPrChange>
          </w:rPr>
          <w:t>gency’s name</w:t>
        </w:r>
      </w:ins>
      <w:ins w:id="2348" w:author="威(×_×)" w:date="2021-03-18T17:43:15Z">
        <w:r>
          <w:rPr>
            <w:rFonts w:hint="default" w:ascii="Times New Roman" w:hAnsi="Times New Roman" w:eastAsia="微软雅黑" w:cs="Times New Roman"/>
            <w:sz w:val="24"/>
            <w:szCs w:val="24"/>
            <w:lang w:eastAsia="zh-TW"/>
            <w:rPrChange w:id="2349" w:author="威(×_×)" w:date="2021-03-18T17:49:20Z">
              <w:rPr>
                <w:rFonts w:hint="eastAsia" w:ascii="微软雅黑" w:hAnsi="微软雅黑" w:eastAsia="微软雅黑" w:cs="微软雅黑"/>
                <w:sz w:val="24"/>
                <w:szCs w:val="24"/>
                <w:lang w:eastAsia="zh-TW"/>
              </w:rPr>
            </w:rPrChange>
          </w:rPr>
          <w:t xml:space="preserve">)  to be the authorized agent of the legal representative for signing the </w:t>
        </w:r>
      </w:ins>
      <w:ins w:id="2350" w:author="威(×_×)" w:date="2021-03-18T17:44:23Z">
        <w:r>
          <w:rPr>
            <w:rFonts w:hint="default" w:ascii="Times New Roman" w:hAnsi="Times New Roman" w:eastAsia="微软雅黑" w:cs="Times New Roman"/>
            <w:sz w:val="24"/>
            <w:szCs w:val="24"/>
            <w:lang w:eastAsia="zh-TW"/>
            <w:rPrChange w:id="2351" w:author="威(×_×)" w:date="2021-03-18T17:49:20Z">
              <w:rPr>
                <w:rFonts w:hint="eastAsia" w:ascii="微软雅黑" w:hAnsi="微软雅黑" w:eastAsia="微软雅黑" w:cs="微软雅黑"/>
                <w:sz w:val="24"/>
                <w:szCs w:val="24"/>
                <w:lang w:eastAsia="zh-TW"/>
              </w:rPr>
            </w:rPrChange>
          </w:rPr>
          <w:t>Competition Document</w:t>
        </w:r>
      </w:ins>
      <w:ins w:id="2352" w:author="威(×_×)" w:date="2021-03-18T17:43:15Z">
        <w:r>
          <w:rPr>
            <w:rFonts w:hint="default" w:ascii="Times New Roman" w:hAnsi="Times New Roman" w:eastAsia="微软雅黑" w:cs="Times New Roman"/>
            <w:sz w:val="24"/>
            <w:szCs w:val="24"/>
            <w:lang w:eastAsia="zh-TW"/>
            <w:rPrChange w:id="2353" w:author="威(×_×)" w:date="2021-03-18T17:49:20Z">
              <w:rPr>
                <w:rFonts w:hint="eastAsia" w:ascii="微软雅黑" w:hAnsi="微软雅黑" w:eastAsia="微软雅黑" w:cs="微软雅黑"/>
                <w:sz w:val="24"/>
                <w:szCs w:val="24"/>
                <w:lang w:eastAsia="zh-TW"/>
              </w:rPr>
            </w:rPrChange>
          </w:rPr>
          <w:t xml:space="preserve"> related to </w:t>
        </w:r>
      </w:ins>
      <w:ins w:id="2354" w:author="威(×_×)" w:date="2021-03-18T17:44:44Z">
        <w:r>
          <w:rPr>
            <w:rFonts w:hint="default" w:ascii="Times New Roman" w:hAnsi="Times New Roman" w:eastAsia="微软雅黑" w:cs="Times New Roman"/>
            <w:sz w:val="24"/>
            <w:szCs w:val="24"/>
            <w:lang w:eastAsia="zh-TW"/>
            <w:rPrChange w:id="2355" w:author="威(×_×)" w:date="2021-03-18T17:49:20Z">
              <w:rPr>
                <w:rFonts w:hint="eastAsia" w:ascii="微软雅黑" w:hAnsi="微软雅黑" w:eastAsia="微软雅黑" w:cs="微软雅黑"/>
                <w:sz w:val="24"/>
                <w:szCs w:val="24"/>
                <w:lang w:eastAsia="zh-TW"/>
              </w:rPr>
            </w:rPrChange>
          </w:rPr>
          <w:t>Competition for Conceptual Design of Dapeng Public Affairs Center(tentative name)</w:t>
        </w:r>
      </w:ins>
      <w:ins w:id="2356" w:author="威(×_×)" w:date="2021-03-18T17:43:15Z">
        <w:r>
          <w:rPr>
            <w:rFonts w:hint="default" w:ascii="Times New Roman" w:hAnsi="Times New Roman" w:eastAsia="微软雅黑" w:cs="Times New Roman"/>
            <w:sz w:val="24"/>
            <w:szCs w:val="24"/>
            <w:lang w:eastAsia="zh-TW"/>
            <w:rPrChange w:id="2357" w:author="威(×_×)" w:date="2021-03-18T17:49:20Z">
              <w:rPr>
                <w:rFonts w:hint="eastAsia" w:ascii="微软雅黑" w:hAnsi="微软雅黑" w:eastAsia="微软雅黑" w:cs="微软雅黑"/>
                <w:sz w:val="24"/>
                <w:szCs w:val="24"/>
                <w:lang w:eastAsia="zh-TW"/>
              </w:rPr>
            </w:rPrChange>
          </w:rPr>
          <w:t>. I acknowledge the content of documents signed by the agent on behalf of me.</w:t>
        </w:r>
      </w:ins>
    </w:p>
    <w:p>
      <w:pPr>
        <w:snapToGrid w:val="0"/>
        <w:spacing w:after="156" w:line="240" w:lineRule="auto"/>
        <w:ind w:firstLine="440"/>
        <w:rPr>
          <w:ins w:id="2359" w:author="威(×_×)" w:date="2021-03-19T17:46:03Z"/>
          <w:rFonts w:hint="default" w:ascii="Times New Roman" w:hAnsi="Times New Roman" w:eastAsia="微软雅黑" w:cs="Times New Roman"/>
          <w:sz w:val="24"/>
          <w:szCs w:val="24"/>
        </w:rPr>
        <w:pPrChange w:id="2358" w:author="威(×_×)" w:date="2021-03-19T17:45:56Z">
          <w:pPr>
            <w:spacing w:after="156" w:line="276" w:lineRule="auto"/>
            <w:ind w:firstLine="440"/>
          </w:pPr>
        </w:pPrChange>
      </w:pPr>
    </w:p>
    <w:p>
      <w:pPr>
        <w:snapToGrid w:val="0"/>
        <w:spacing w:after="156" w:line="240" w:lineRule="auto"/>
        <w:ind w:firstLine="440"/>
        <w:rPr>
          <w:ins w:id="2361" w:author="威(×_×)" w:date="2021-03-18T17:44:56Z"/>
          <w:rFonts w:hint="default" w:ascii="Times New Roman" w:hAnsi="Times New Roman" w:eastAsia="微软雅黑" w:cs="Times New Roman"/>
          <w:sz w:val="24"/>
          <w:szCs w:val="24"/>
          <w:rPrChange w:id="2362" w:author="威(×_×)" w:date="2021-03-18T17:49:20Z">
            <w:rPr>
              <w:ins w:id="2363" w:author="威(×_×)" w:date="2021-03-18T17:44:56Z"/>
              <w:rFonts w:hint="eastAsia" w:ascii="微软雅黑" w:hAnsi="微软雅黑" w:eastAsia="微软雅黑" w:cs="微软雅黑"/>
              <w:sz w:val="24"/>
              <w:szCs w:val="24"/>
            </w:rPr>
          </w:rPrChange>
        </w:rPr>
        <w:pPrChange w:id="2360" w:author="威(×_×)" w:date="2021-03-19T17:45:56Z">
          <w:pPr>
            <w:spacing w:after="156" w:line="276" w:lineRule="auto"/>
            <w:ind w:firstLine="440"/>
          </w:pPr>
        </w:pPrChange>
      </w:pPr>
      <w:r>
        <w:rPr>
          <w:rFonts w:hint="default" w:ascii="Times New Roman" w:hAnsi="Times New Roman" w:eastAsia="微软雅黑" w:cs="Times New Roman"/>
          <w:sz w:val="24"/>
          <w:szCs w:val="24"/>
          <w:rPrChange w:id="2364" w:author="威(×_×)" w:date="2021-03-18T17:49:20Z">
            <w:rPr>
              <w:rFonts w:hint="eastAsia" w:ascii="微软雅黑" w:hAnsi="微软雅黑" w:eastAsia="微软雅黑" w:cs="微软雅黑"/>
              <w:sz w:val="24"/>
              <w:szCs w:val="24"/>
            </w:rPr>
          </w:rPrChange>
        </w:rPr>
        <w:t>代理人无转委托权，特此委托。</w:t>
      </w:r>
    </w:p>
    <w:p>
      <w:pPr>
        <w:snapToGrid w:val="0"/>
        <w:spacing w:after="156" w:line="240" w:lineRule="auto"/>
        <w:ind w:firstLine="440"/>
        <w:rPr>
          <w:rFonts w:hint="default" w:ascii="Times New Roman" w:hAnsi="Times New Roman" w:eastAsia="微软雅黑" w:cs="Times New Roman"/>
          <w:sz w:val="24"/>
          <w:szCs w:val="24"/>
          <w:rPrChange w:id="2366" w:author="威(×_×)" w:date="2021-03-18T17:49:20Z">
            <w:rPr>
              <w:rFonts w:hint="eastAsia" w:ascii="微软雅黑" w:hAnsi="微软雅黑" w:eastAsia="微软雅黑" w:cs="微软雅黑"/>
              <w:sz w:val="24"/>
              <w:szCs w:val="24"/>
            </w:rPr>
          </w:rPrChange>
        </w:rPr>
        <w:pPrChange w:id="2365" w:author="威(×_×)" w:date="2021-03-19T17:45:56Z">
          <w:pPr>
            <w:spacing w:after="156" w:line="276" w:lineRule="auto"/>
            <w:ind w:firstLine="440"/>
          </w:pPr>
        </w:pPrChange>
      </w:pPr>
      <w:ins w:id="2367" w:author="威(×_×)" w:date="2021-03-18T17:44:58Z">
        <w:r>
          <w:rPr>
            <w:rFonts w:hint="default" w:ascii="Times New Roman" w:hAnsi="Times New Roman" w:eastAsia="微软雅黑" w:cs="Times New Roman"/>
            <w:sz w:val="24"/>
            <w:szCs w:val="24"/>
            <w:rPrChange w:id="2368" w:author="威(×_×)" w:date="2021-03-18T17:49:20Z">
              <w:rPr>
                <w:rFonts w:hint="eastAsia" w:ascii="微软雅黑" w:hAnsi="微软雅黑" w:eastAsia="微软雅黑" w:cs="微软雅黑"/>
                <w:sz w:val="24"/>
                <w:szCs w:val="24"/>
              </w:rPr>
            </w:rPrChange>
          </w:rPr>
          <w:t xml:space="preserve">The agent has no right of sub-entrustment and is hereby entrusted. </w:t>
        </w:r>
      </w:ins>
    </w:p>
    <w:p>
      <w:pPr>
        <w:snapToGrid w:val="0"/>
        <w:spacing w:after="156" w:line="240" w:lineRule="auto"/>
        <w:ind w:firstLine="440"/>
        <w:rPr>
          <w:ins w:id="2370" w:author="威(×_×)" w:date="2021-03-18T17:45:02Z"/>
          <w:rFonts w:hint="default" w:ascii="Times New Roman" w:hAnsi="Times New Roman" w:eastAsia="微软雅黑" w:cs="Times New Roman"/>
          <w:sz w:val="24"/>
          <w:szCs w:val="24"/>
          <w:rPrChange w:id="2371" w:author="威(×_×)" w:date="2021-03-18T17:49:20Z">
            <w:rPr>
              <w:ins w:id="2372" w:author="威(×_×)" w:date="2021-03-18T17:45:02Z"/>
              <w:rFonts w:hint="eastAsia" w:ascii="微软雅黑" w:hAnsi="微软雅黑" w:eastAsia="微软雅黑" w:cs="微软雅黑"/>
              <w:sz w:val="24"/>
              <w:szCs w:val="24"/>
            </w:rPr>
          </w:rPrChange>
        </w:rPr>
        <w:pPrChange w:id="2369" w:author="威(×_×)" w:date="2021-03-19T17:45:56Z">
          <w:pPr>
            <w:spacing w:after="156" w:line="276" w:lineRule="auto"/>
            <w:ind w:firstLine="440"/>
          </w:pPr>
        </w:pPrChange>
      </w:pPr>
      <w:r>
        <w:rPr>
          <w:rFonts w:hint="default" w:ascii="Times New Roman" w:hAnsi="Times New Roman" w:eastAsia="微软雅黑" w:cs="Times New Roman"/>
          <w:sz w:val="24"/>
          <w:szCs w:val="24"/>
          <w:rPrChange w:id="2373" w:author="威(×_×)" w:date="2021-03-18T17:49:20Z">
            <w:rPr>
              <w:rFonts w:hint="eastAsia" w:ascii="微软雅黑" w:hAnsi="微软雅黑" w:eastAsia="微软雅黑" w:cs="微软雅黑"/>
              <w:sz w:val="24"/>
              <w:szCs w:val="24"/>
            </w:rPr>
          </w:rPrChange>
        </w:rPr>
        <w:t>代理人：    性别：    年龄：</w:t>
      </w:r>
    </w:p>
    <w:p>
      <w:pPr>
        <w:snapToGrid w:val="0"/>
        <w:spacing w:after="156" w:line="240" w:lineRule="auto"/>
        <w:ind w:firstLine="440"/>
        <w:rPr>
          <w:rFonts w:hint="default" w:ascii="Times New Roman" w:hAnsi="Times New Roman" w:eastAsia="微软雅黑" w:cs="Times New Roman"/>
          <w:sz w:val="24"/>
          <w:szCs w:val="24"/>
          <w:rPrChange w:id="2375" w:author="威(×_×)" w:date="2021-03-18T17:49:20Z">
            <w:rPr>
              <w:rFonts w:hint="eastAsia" w:ascii="微软雅黑" w:hAnsi="微软雅黑" w:eastAsia="微软雅黑" w:cs="微软雅黑"/>
              <w:sz w:val="24"/>
              <w:szCs w:val="24"/>
            </w:rPr>
          </w:rPrChange>
        </w:rPr>
        <w:pPrChange w:id="2374" w:author="威(×_×)" w:date="2021-03-19T17:45:56Z">
          <w:pPr>
            <w:spacing w:after="156" w:line="276" w:lineRule="auto"/>
            <w:ind w:firstLine="440"/>
          </w:pPr>
        </w:pPrChange>
      </w:pPr>
      <w:ins w:id="2376" w:author="威(×_×)" w:date="2021-03-18T17:45:04Z">
        <w:r>
          <w:rPr>
            <w:rFonts w:hint="default" w:ascii="Times New Roman" w:hAnsi="Times New Roman" w:eastAsia="微软雅黑" w:cs="Times New Roman"/>
            <w:sz w:val="24"/>
            <w:szCs w:val="24"/>
            <w:rPrChange w:id="2377" w:author="威(×_×)" w:date="2021-03-18T17:49:20Z">
              <w:rPr>
                <w:rFonts w:hint="eastAsia" w:ascii="微软雅黑" w:hAnsi="微软雅黑" w:eastAsia="微软雅黑" w:cs="微软雅黑"/>
                <w:sz w:val="24"/>
                <w:szCs w:val="24"/>
              </w:rPr>
            </w:rPrChange>
          </w:rPr>
          <w:t xml:space="preserve">Agent:      gender:     age: </w:t>
        </w:r>
      </w:ins>
    </w:p>
    <w:p>
      <w:pPr>
        <w:snapToGrid w:val="0"/>
        <w:spacing w:after="156" w:line="240" w:lineRule="auto"/>
        <w:ind w:firstLine="440"/>
        <w:rPr>
          <w:ins w:id="2379" w:author="威(×_×)" w:date="2021-03-18T17:45:06Z"/>
          <w:rFonts w:hint="default" w:ascii="Times New Roman" w:hAnsi="Times New Roman" w:eastAsia="微软雅黑" w:cs="Times New Roman"/>
          <w:sz w:val="24"/>
          <w:szCs w:val="24"/>
          <w:rPrChange w:id="2380" w:author="威(×_×)" w:date="2021-03-18T17:49:20Z">
            <w:rPr>
              <w:ins w:id="2381" w:author="威(×_×)" w:date="2021-03-18T17:45:06Z"/>
              <w:rFonts w:hint="eastAsia" w:ascii="微软雅黑" w:hAnsi="微软雅黑" w:eastAsia="微软雅黑" w:cs="微软雅黑"/>
              <w:sz w:val="24"/>
              <w:szCs w:val="24"/>
            </w:rPr>
          </w:rPrChange>
        </w:rPr>
        <w:pPrChange w:id="2378" w:author="威(×_×)" w:date="2021-03-19T17:45:56Z">
          <w:pPr>
            <w:spacing w:after="156" w:line="276" w:lineRule="auto"/>
            <w:ind w:firstLine="440"/>
          </w:pPr>
        </w:pPrChange>
      </w:pPr>
      <w:r>
        <w:rPr>
          <w:rFonts w:hint="default" w:ascii="Times New Roman" w:hAnsi="Times New Roman" w:eastAsia="微软雅黑" w:cs="Times New Roman"/>
          <w:sz w:val="24"/>
          <w:szCs w:val="24"/>
          <w:rPrChange w:id="2382" w:author="威(×_×)" w:date="2021-03-18T17:49:20Z">
            <w:rPr>
              <w:rFonts w:hint="eastAsia" w:ascii="微软雅黑" w:hAnsi="微软雅黑" w:eastAsia="微软雅黑" w:cs="微软雅黑"/>
              <w:sz w:val="24"/>
              <w:szCs w:val="24"/>
            </w:rPr>
          </w:rPrChange>
        </w:rPr>
        <w:t>身份证号码：       职务：</w:t>
      </w:r>
    </w:p>
    <w:p>
      <w:pPr>
        <w:snapToGrid w:val="0"/>
        <w:spacing w:after="156" w:line="240" w:lineRule="auto"/>
        <w:ind w:firstLine="440"/>
        <w:rPr>
          <w:rFonts w:hint="default" w:ascii="Times New Roman" w:hAnsi="Times New Roman" w:eastAsia="微软雅黑" w:cs="Times New Roman"/>
          <w:sz w:val="24"/>
          <w:szCs w:val="24"/>
          <w:rPrChange w:id="2384" w:author="威(×_×)" w:date="2021-03-18T17:49:20Z">
            <w:rPr>
              <w:rFonts w:hint="eastAsia" w:ascii="微软雅黑" w:hAnsi="微软雅黑" w:eastAsia="微软雅黑" w:cs="微软雅黑"/>
              <w:sz w:val="24"/>
              <w:szCs w:val="24"/>
            </w:rPr>
          </w:rPrChange>
        </w:rPr>
        <w:pPrChange w:id="2383" w:author="威(×_×)" w:date="2021-03-19T17:45:56Z">
          <w:pPr>
            <w:spacing w:after="156" w:line="276" w:lineRule="auto"/>
            <w:ind w:firstLine="440"/>
          </w:pPr>
        </w:pPrChange>
      </w:pPr>
      <w:ins w:id="2385" w:author="威(×_×)" w:date="2021-03-18T17:45:11Z">
        <w:r>
          <w:rPr>
            <w:rFonts w:hint="default" w:ascii="Times New Roman" w:hAnsi="Times New Roman" w:eastAsia="微软雅黑" w:cs="Times New Roman"/>
            <w:sz w:val="24"/>
            <w:szCs w:val="24"/>
            <w:rPrChange w:id="2386" w:author="威(×_×)" w:date="2021-03-18T17:49:20Z">
              <w:rPr>
                <w:rFonts w:hint="eastAsia" w:ascii="微软雅黑" w:hAnsi="微软雅黑" w:eastAsia="微软雅黑" w:cs="微软雅黑"/>
                <w:sz w:val="24"/>
                <w:szCs w:val="24"/>
              </w:rPr>
            </w:rPrChange>
          </w:rPr>
          <w:t>ID card number:      position:</w:t>
        </w:r>
      </w:ins>
    </w:p>
    <w:p>
      <w:pPr>
        <w:snapToGrid w:val="0"/>
        <w:spacing w:after="156" w:line="240" w:lineRule="auto"/>
        <w:ind w:firstLine="440"/>
        <w:rPr>
          <w:ins w:id="2388" w:author="威(×_×)" w:date="2021-03-18T17:45:25Z"/>
          <w:rFonts w:hint="default" w:ascii="Times New Roman" w:hAnsi="Times New Roman" w:eastAsia="微软雅黑" w:cs="Times New Roman"/>
          <w:sz w:val="24"/>
          <w:szCs w:val="24"/>
          <w:rPrChange w:id="2389" w:author="威(×_×)" w:date="2021-03-18T17:49:20Z">
            <w:rPr>
              <w:ins w:id="2390" w:author="威(×_×)" w:date="2021-03-18T17:45:25Z"/>
              <w:rFonts w:hint="eastAsia" w:ascii="微软雅黑" w:hAnsi="微软雅黑" w:eastAsia="微软雅黑" w:cs="微软雅黑"/>
              <w:sz w:val="24"/>
              <w:szCs w:val="24"/>
            </w:rPr>
          </w:rPrChange>
        </w:rPr>
        <w:pPrChange w:id="2387" w:author="威(×_×)" w:date="2021-03-19T17:45:56Z">
          <w:pPr>
            <w:spacing w:after="156" w:line="276" w:lineRule="auto"/>
            <w:ind w:firstLine="440"/>
          </w:pPr>
        </w:pPrChange>
      </w:pPr>
      <w:r>
        <w:rPr>
          <w:rFonts w:hint="default" w:ascii="Times New Roman" w:hAnsi="Times New Roman" w:eastAsia="微软雅黑" w:cs="Times New Roman"/>
          <w:sz w:val="24"/>
          <w:szCs w:val="24"/>
          <w:rPrChange w:id="2391" w:author="威(×_×)" w:date="2021-03-18T17:49:20Z">
            <w:rPr>
              <w:rFonts w:hint="eastAsia" w:ascii="微软雅黑" w:hAnsi="微软雅黑" w:eastAsia="微软雅黑" w:cs="微软雅黑"/>
              <w:sz w:val="24"/>
              <w:szCs w:val="24"/>
            </w:rPr>
          </w:rPrChange>
        </w:rPr>
        <w:t>参赛设计机构（盖章):_____________________</w:t>
      </w:r>
    </w:p>
    <w:p>
      <w:pPr>
        <w:snapToGrid w:val="0"/>
        <w:spacing w:after="156" w:line="240" w:lineRule="auto"/>
        <w:ind w:firstLine="440"/>
        <w:rPr>
          <w:rFonts w:hint="default" w:ascii="Times New Roman" w:hAnsi="Times New Roman" w:eastAsia="微软雅黑" w:cs="Times New Roman"/>
          <w:sz w:val="24"/>
          <w:szCs w:val="24"/>
          <w:rPrChange w:id="2393" w:author="威(×_×)" w:date="2021-03-18T17:49:20Z">
            <w:rPr>
              <w:rFonts w:hint="eastAsia" w:ascii="微软雅黑" w:hAnsi="微软雅黑" w:eastAsia="微软雅黑" w:cs="微软雅黑"/>
              <w:sz w:val="24"/>
              <w:szCs w:val="24"/>
            </w:rPr>
          </w:rPrChange>
        </w:rPr>
        <w:pPrChange w:id="2392" w:author="威(×_×)" w:date="2021-03-19T17:45:56Z">
          <w:pPr>
            <w:spacing w:after="156" w:line="276" w:lineRule="auto"/>
            <w:ind w:firstLine="440"/>
          </w:pPr>
        </w:pPrChange>
      </w:pPr>
      <w:ins w:id="2394" w:author="威(×_×)" w:date="2021-03-18T17:45:26Z">
        <w:r>
          <w:rPr>
            <w:rFonts w:hint="default" w:ascii="Times New Roman" w:hAnsi="Times New Roman" w:eastAsia="微软雅黑" w:cs="Times New Roman"/>
            <w:sz w:val="24"/>
            <w:szCs w:val="24"/>
            <w:rPrChange w:id="2395" w:author="威(×_×)" w:date="2021-03-18T17:49:20Z">
              <w:rPr>
                <w:rFonts w:hint="eastAsia" w:ascii="微软雅黑" w:hAnsi="微软雅黑" w:eastAsia="微软雅黑" w:cs="微软雅黑"/>
                <w:sz w:val="24"/>
                <w:szCs w:val="24"/>
              </w:rPr>
            </w:rPrChange>
          </w:rPr>
          <w:t xml:space="preserve">Design agency (seal or signature):_____________________ </w:t>
        </w:r>
      </w:ins>
    </w:p>
    <w:p>
      <w:pPr>
        <w:snapToGrid w:val="0"/>
        <w:spacing w:after="156" w:line="240" w:lineRule="auto"/>
        <w:ind w:firstLine="440"/>
        <w:rPr>
          <w:ins w:id="2397" w:author="威(×_×)" w:date="2021-03-18T17:45:33Z"/>
          <w:rFonts w:hint="default" w:ascii="Times New Roman" w:hAnsi="Times New Roman" w:eastAsia="微软雅黑" w:cs="Times New Roman"/>
          <w:sz w:val="24"/>
          <w:szCs w:val="24"/>
          <w:rPrChange w:id="2398" w:author="威(×_×)" w:date="2021-03-18T17:49:20Z">
            <w:rPr>
              <w:ins w:id="2399" w:author="威(×_×)" w:date="2021-03-18T17:45:33Z"/>
              <w:rFonts w:hint="eastAsia" w:ascii="微软雅黑" w:hAnsi="微软雅黑" w:eastAsia="微软雅黑" w:cs="微软雅黑"/>
              <w:sz w:val="24"/>
              <w:szCs w:val="24"/>
            </w:rPr>
          </w:rPrChange>
        </w:rPr>
        <w:pPrChange w:id="2396" w:author="威(×_×)" w:date="2021-03-19T17:45:56Z">
          <w:pPr>
            <w:spacing w:after="156" w:line="276" w:lineRule="auto"/>
            <w:ind w:firstLine="440"/>
          </w:pPr>
        </w:pPrChange>
      </w:pPr>
      <w:r>
        <w:rPr>
          <w:rFonts w:hint="default" w:ascii="Times New Roman" w:hAnsi="Times New Roman" w:eastAsia="微软雅黑" w:cs="Times New Roman"/>
          <w:sz w:val="24"/>
          <w:szCs w:val="24"/>
          <w:rPrChange w:id="2400" w:author="威(×_×)" w:date="2021-03-18T17:49:20Z">
            <w:rPr>
              <w:rFonts w:hint="eastAsia" w:ascii="微软雅黑" w:hAnsi="微软雅黑" w:eastAsia="微软雅黑" w:cs="微软雅黑"/>
              <w:sz w:val="24"/>
              <w:szCs w:val="24"/>
            </w:rPr>
          </w:rPrChange>
        </w:rPr>
        <w:t>法定代表人（盖章或签字):_____________________</w:t>
      </w:r>
    </w:p>
    <w:p>
      <w:pPr>
        <w:snapToGrid w:val="0"/>
        <w:spacing w:after="156" w:line="240" w:lineRule="auto"/>
        <w:ind w:firstLine="440"/>
        <w:rPr>
          <w:rFonts w:hint="default" w:ascii="Times New Roman" w:hAnsi="Times New Roman" w:eastAsia="微软雅黑" w:cs="Times New Roman"/>
          <w:sz w:val="24"/>
          <w:szCs w:val="24"/>
          <w:rPrChange w:id="2402" w:author="威(×_×)" w:date="2021-03-18T17:49:20Z">
            <w:rPr>
              <w:rFonts w:hint="eastAsia" w:ascii="微软雅黑" w:hAnsi="微软雅黑" w:eastAsia="微软雅黑" w:cs="微软雅黑"/>
              <w:sz w:val="24"/>
              <w:szCs w:val="24"/>
            </w:rPr>
          </w:rPrChange>
        </w:rPr>
        <w:pPrChange w:id="2401" w:author="威(×_×)" w:date="2021-03-19T17:45:56Z">
          <w:pPr>
            <w:spacing w:after="156" w:line="276" w:lineRule="auto"/>
            <w:ind w:firstLine="440"/>
          </w:pPr>
        </w:pPrChange>
      </w:pPr>
      <w:ins w:id="2403" w:author="威(×_×)" w:date="2021-03-18T17:45:35Z">
        <w:r>
          <w:rPr>
            <w:rFonts w:hint="default" w:ascii="Times New Roman" w:hAnsi="Times New Roman" w:eastAsia="微软雅黑" w:cs="Times New Roman"/>
            <w:sz w:val="24"/>
            <w:szCs w:val="24"/>
            <w:rPrChange w:id="2404" w:author="威(×_×)" w:date="2021-03-18T17:49:20Z">
              <w:rPr>
                <w:rFonts w:hint="eastAsia" w:ascii="微软雅黑" w:hAnsi="微软雅黑" w:eastAsia="微软雅黑" w:cs="微软雅黑"/>
                <w:sz w:val="24"/>
                <w:szCs w:val="24"/>
              </w:rPr>
            </w:rPrChange>
          </w:rPr>
          <w:t>Legal representative or authorized representative (seal or signature):_____________________</w:t>
        </w:r>
      </w:ins>
    </w:p>
    <w:p>
      <w:pPr>
        <w:snapToGrid w:val="0"/>
        <w:spacing w:after="156" w:line="240" w:lineRule="auto"/>
        <w:ind w:firstLine="440"/>
        <w:rPr>
          <w:ins w:id="2406" w:author="威(×_×)" w:date="2021-03-18T17:45:43Z"/>
          <w:rFonts w:hint="default" w:ascii="Times New Roman" w:hAnsi="Times New Roman" w:eastAsia="微软雅黑" w:cs="Times New Roman"/>
          <w:sz w:val="24"/>
          <w:szCs w:val="24"/>
          <w:rPrChange w:id="2407" w:author="威(×_×)" w:date="2021-03-18T17:49:20Z">
            <w:rPr>
              <w:ins w:id="2408" w:author="威(×_×)" w:date="2021-03-18T17:45:43Z"/>
              <w:rFonts w:hint="eastAsia" w:ascii="微软雅黑" w:hAnsi="微软雅黑" w:eastAsia="微软雅黑" w:cs="微软雅黑"/>
              <w:sz w:val="24"/>
              <w:szCs w:val="24"/>
            </w:rPr>
          </w:rPrChange>
        </w:rPr>
        <w:pPrChange w:id="2405" w:author="威(×_×)" w:date="2021-03-19T17:45:56Z">
          <w:pPr>
            <w:spacing w:after="156" w:line="276" w:lineRule="auto"/>
            <w:ind w:firstLine="440"/>
          </w:pPr>
        </w:pPrChange>
      </w:pPr>
      <w:r>
        <w:rPr>
          <w:rFonts w:hint="default" w:ascii="Times New Roman" w:hAnsi="Times New Roman" w:eastAsia="微软雅黑" w:cs="Times New Roman"/>
          <w:sz w:val="24"/>
          <w:szCs w:val="24"/>
          <w:rPrChange w:id="2409" w:author="威(×_×)" w:date="2021-03-18T17:49:20Z">
            <w:rPr>
              <w:rFonts w:hint="eastAsia" w:ascii="微软雅黑" w:hAnsi="微软雅黑" w:eastAsia="微软雅黑" w:cs="微软雅黑"/>
              <w:sz w:val="24"/>
              <w:szCs w:val="24"/>
            </w:rPr>
          </w:rPrChange>
        </w:rPr>
        <w:t>授权委托日期： 年  月  日</w:t>
      </w:r>
    </w:p>
    <w:p>
      <w:pPr>
        <w:snapToGrid w:val="0"/>
        <w:spacing w:after="156" w:line="240" w:lineRule="auto"/>
        <w:ind w:firstLine="440"/>
        <w:rPr>
          <w:rFonts w:hint="default" w:ascii="Times New Roman" w:hAnsi="Times New Roman" w:eastAsia="微软雅黑" w:cs="Times New Roman"/>
          <w:sz w:val="24"/>
          <w:szCs w:val="24"/>
          <w:rPrChange w:id="2411" w:author="威(×_×)" w:date="2021-03-18T17:49:20Z">
            <w:rPr>
              <w:rFonts w:hint="eastAsia" w:ascii="微软雅黑" w:hAnsi="微软雅黑" w:eastAsia="微软雅黑" w:cs="微软雅黑"/>
              <w:sz w:val="24"/>
              <w:szCs w:val="24"/>
            </w:rPr>
          </w:rPrChange>
        </w:rPr>
        <w:pPrChange w:id="2410" w:author="威(×_×)" w:date="2021-03-19T17:45:56Z">
          <w:pPr>
            <w:spacing w:after="156" w:line="276" w:lineRule="auto"/>
            <w:ind w:firstLine="440"/>
          </w:pPr>
        </w:pPrChange>
      </w:pPr>
      <w:ins w:id="2412" w:author="威(×_×)" w:date="2021-03-18T17:45:45Z">
        <w:r>
          <w:rPr>
            <w:rFonts w:hint="default" w:ascii="Times New Roman" w:hAnsi="Times New Roman" w:eastAsia="微软雅黑" w:cs="Times New Roman"/>
            <w:sz w:val="24"/>
            <w:szCs w:val="24"/>
            <w:rPrChange w:id="2413" w:author="威(×_×)" w:date="2021-03-18T17:49:20Z">
              <w:rPr>
                <w:rFonts w:hint="eastAsia" w:ascii="微软雅黑" w:hAnsi="微软雅黑" w:eastAsia="微软雅黑" w:cs="微软雅黑"/>
                <w:sz w:val="24"/>
                <w:szCs w:val="24"/>
              </w:rPr>
            </w:rPrChange>
          </w:rPr>
          <w:t>Date of authorization:</w:t>
        </w:r>
      </w:ins>
    </w:p>
    <w:p>
      <w:pPr>
        <w:snapToGrid w:val="0"/>
        <w:spacing w:after="156" w:line="240" w:lineRule="auto"/>
        <w:ind w:firstLine="440"/>
        <w:rPr>
          <w:del w:id="2415" w:author="威(×_×)" w:date="2021-03-18T17:45:13Z"/>
          <w:rFonts w:ascii="Times New Roman" w:hAnsi="Times New Roman" w:eastAsia="微软雅黑" w:cs="Times New Roman"/>
          <w:sz w:val="24"/>
          <w:szCs w:val="24"/>
          <w:rPrChange w:id="2416" w:author="威(×_×)" w:date="2021-03-18T17:49:20Z">
            <w:rPr>
              <w:del w:id="2417" w:author="威(×_×)" w:date="2021-03-18T17:45:13Z"/>
              <w:rFonts w:ascii="微软雅黑" w:hAnsi="微软雅黑" w:eastAsia="微软雅黑" w:cs="微软雅黑"/>
              <w:sz w:val="24"/>
              <w:szCs w:val="24"/>
            </w:rPr>
          </w:rPrChange>
        </w:rPr>
        <w:pPrChange w:id="2414" w:author="威(×_×)" w:date="2021-03-19T17:45:56Z">
          <w:pPr>
            <w:spacing w:after="156" w:line="276" w:lineRule="auto"/>
            <w:ind w:firstLine="440"/>
          </w:pPr>
        </w:pPrChange>
      </w:pPr>
    </w:p>
    <w:p>
      <w:pPr>
        <w:snapToGrid w:val="0"/>
        <w:spacing w:after="156" w:line="240" w:lineRule="auto"/>
        <w:ind w:firstLine="440"/>
        <w:rPr>
          <w:del w:id="2419" w:author="威(×_×)" w:date="2021-03-18T17:45:14Z"/>
          <w:rFonts w:ascii="Times New Roman" w:hAnsi="Times New Roman" w:eastAsia="微软雅黑" w:cs="Times New Roman"/>
          <w:sz w:val="24"/>
          <w:szCs w:val="24"/>
          <w:rPrChange w:id="2420" w:author="威(×_×)" w:date="2021-03-18T17:49:20Z">
            <w:rPr>
              <w:del w:id="2421" w:author="威(×_×)" w:date="2021-03-18T17:45:14Z"/>
              <w:rFonts w:ascii="微软雅黑" w:hAnsi="微软雅黑" w:eastAsia="微软雅黑" w:cs="微软雅黑"/>
              <w:sz w:val="24"/>
              <w:szCs w:val="24"/>
            </w:rPr>
          </w:rPrChange>
        </w:rPr>
        <w:pPrChange w:id="2418" w:author="威(×_×)" w:date="2021-03-19T17:45:56Z">
          <w:pPr>
            <w:spacing w:after="156" w:line="276" w:lineRule="auto"/>
            <w:ind w:firstLine="440"/>
          </w:pPr>
        </w:pPrChange>
      </w:pPr>
    </w:p>
    <w:p>
      <w:pPr>
        <w:snapToGrid w:val="0"/>
        <w:spacing w:after="156" w:line="240" w:lineRule="auto"/>
        <w:ind w:firstLine="440"/>
        <w:rPr>
          <w:del w:id="2423" w:author="威(×_×)" w:date="2021-03-18T17:45:14Z"/>
          <w:rFonts w:ascii="Times New Roman" w:hAnsi="Times New Roman" w:eastAsia="微软雅黑" w:cs="Times New Roman"/>
          <w:sz w:val="24"/>
          <w:szCs w:val="24"/>
          <w:rPrChange w:id="2424" w:author="威(×_×)" w:date="2021-03-18T17:49:20Z">
            <w:rPr>
              <w:del w:id="2425" w:author="威(×_×)" w:date="2021-03-18T17:45:14Z"/>
              <w:rFonts w:ascii="微软雅黑" w:hAnsi="微软雅黑" w:eastAsia="微软雅黑" w:cs="微软雅黑"/>
              <w:sz w:val="24"/>
              <w:szCs w:val="24"/>
            </w:rPr>
          </w:rPrChange>
        </w:rPr>
        <w:pPrChange w:id="2422" w:author="威(×_×)" w:date="2021-03-19T17:45:56Z">
          <w:pPr>
            <w:spacing w:after="156" w:line="276" w:lineRule="auto"/>
            <w:ind w:firstLine="440"/>
          </w:pPr>
        </w:pPrChange>
      </w:pPr>
    </w:p>
    <w:p>
      <w:pPr>
        <w:snapToGrid w:val="0"/>
        <w:spacing w:after="156" w:line="240" w:lineRule="auto"/>
        <w:ind w:firstLine="440"/>
        <w:rPr>
          <w:del w:id="2427" w:author="威(×_×)" w:date="2021-03-18T17:45:15Z"/>
          <w:rFonts w:ascii="Times New Roman" w:hAnsi="Times New Roman" w:eastAsia="微软雅黑" w:cs="Times New Roman"/>
          <w:sz w:val="24"/>
          <w:szCs w:val="24"/>
          <w:rPrChange w:id="2428" w:author="威(×_×)" w:date="2021-03-18T17:49:20Z">
            <w:rPr>
              <w:del w:id="2429" w:author="威(×_×)" w:date="2021-03-18T17:45:15Z"/>
              <w:rFonts w:ascii="微软雅黑" w:hAnsi="微软雅黑" w:eastAsia="微软雅黑" w:cs="微软雅黑"/>
              <w:sz w:val="24"/>
              <w:szCs w:val="24"/>
            </w:rPr>
          </w:rPrChange>
        </w:rPr>
        <w:pPrChange w:id="2426" w:author="威(×_×)" w:date="2021-03-19T17:45:56Z">
          <w:pPr>
            <w:spacing w:after="156" w:line="276" w:lineRule="auto"/>
            <w:ind w:firstLine="440"/>
          </w:pPr>
        </w:pPrChange>
      </w:pPr>
    </w:p>
    <w:p>
      <w:pPr>
        <w:snapToGrid w:val="0"/>
        <w:spacing w:after="156" w:line="240" w:lineRule="auto"/>
        <w:ind w:firstLine="440"/>
        <w:rPr>
          <w:del w:id="2431" w:author="威(×_×)" w:date="2021-03-18T17:45:17Z"/>
          <w:rFonts w:ascii="Times New Roman" w:hAnsi="Times New Roman" w:eastAsia="微软雅黑" w:cs="Times New Roman"/>
          <w:sz w:val="24"/>
          <w:szCs w:val="24"/>
          <w:rPrChange w:id="2432" w:author="威(×_×)" w:date="2021-03-18T17:49:20Z">
            <w:rPr>
              <w:del w:id="2433" w:author="威(×_×)" w:date="2021-03-18T17:45:17Z"/>
              <w:rFonts w:ascii="微软雅黑" w:hAnsi="微软雅黑" w:eastAsia="微软雅黑" w:cs="微软雅黑"/>
              <w:sz w:val="24"/>
              <w:szCs w:val="24"/>
            </w:rPr>
          </w:rPrChange>
        </w:rPr>
        <w:pPrChange w:id="2430" w:author="威(×_×)" w:date="2021-03-19T17:45:56Z">
          <w:pPr>
            <w:spacing w:after="156" w:line="276" w:lineRule="auto"/>
            <w:ind w:firstLine="440"/>
          </w:pPr>
        </w:pPrChange>
      </w:pPr>
    </w:p>
    <w:p>
      <w:pPr>
        <w:snapToGrid w:val="0"/>
        <w:spacing w:after="156" w:line="240" w:lineRule="auto"/>
        <w:ind w:firstLine="440"/>
        <w:rPr>
          <w:del w:id="2435" w:author="威(×_×)" w:date="2021-03-18T17:45:17Z"/>
          <w:rFonts w:ascii="Times New Roman" w:hAnsi="Times New Roman" w:eastAsia="微软雅黑" w:cs="Times New Roman"/>
          <w:sz w:val="24"/>
          <w:szCs w:val="24"/>
          <w:rPrChange w:id="2436" w:author="威(×_×)" w:date="2021-03-18T17:49:20Z">
            <w:rPr>
              <w:del w:id="2437" w:author="威(×_×)" w:date="2021-03-18T17:45:17Z"/>
              <w:rFonts w:ascii="微软雅黑" w:hAnsi="微软雅黑" w:eastAsia="微软雅黑" w:cs="微软雅黑"/>
              <w:sz w:val="24"/>
              <w:szCs w:val="24"/>
            </w:rPr>
          </w:rPrChange>
        </w:rPr>
        <w:pPrChange w:id="2434" w:author="威(×_×)" w:date="2021-03-19T17:45:56Z">
          <w:pPr>
            <w:spacing w:after="156" w:line="276" w:lineRule="auto"/>
            <w:ind w:firstLine="440"/>
          </w:pPr>
        </w:pPrChange>
      </w:pPr>
    </w:p>
    <w:p>
      <w:pPr>
        <w:snapToGrid w:val="0"/>
        <w:spacing w:after="156" w:line="240" w:lineRule="auto"/>
        <w:rPr>
          <w:del w:id="2439" w:author="威(×_×)" w:date="2021-03-18T17:45:18Z"/>
          <w:rFonts w:ascii="Times New Roman" w:hAnsi="Times New Roman" w:eastAsia="微软雅黑" w:cs="Times New Roman"/>
          <w:sz w:val="24"/>
          <w:szCs w:val="24"/>
          <w:rPrChange w:id="2440" w:author="威(×_×)" w:date="2021-03-18T17:49:20Z">
            <w:rPr>
              <w:del w:id="2441" w:author="威(×_×)" w:date="2021-03-18T17:45:18Z"/>
              <w:rFonts w:ascii="微软雅黑" w:hAnsi="微软雅黑" w:eastAsia="微软雅黑" w:cs="微软雅黑"/>
              <w:sz w:val="24"/>
              <w:szCs w:val="24"/>
            </w:rPr>
          </w:rPrChange>
        </w:rPr>
        <w:pPrChange w:id="2438" w:author="威(×_×)" w:date="2021-03-19T17:45:56Z">
          <w:pPr>
            <w:spacing w:after="156"/>
          </w:pPr>
        </w:pPrChange>
      </w:pPr>
      <w:del w:id="2442" w:author="威(×_×)" w:date="2021-03-18T17:45:18Z">
        <w:r>
          <w:rPr>
            <w:rFonts w:hint="default" w:ascii="Times New Roman" w:hAnsi="Times New Roman" w:eastAsia="微软雅黑" w:cs="Times New Roman"/>
            <w:sz w:val="24"/>
            <w:szCs w:val="24"/>
            <w:rPrChange w:id="2443" w:author="威(×_×)" w:date="2021-03-18T17:49:20Z">
              <w:rPr>
                <w:rFonts w:hint="eastAsia" w:ascii="微软雅黑" w:hAnsi="微软雅黑" w:eastAsia="微软雅黑" w:cs="微软雅黑"/>
                <w:sz w:val="24"/>
                <w:szCs w:val="24"/>
              </w:rPr>
            </w:rPrChange>
          </w:rPr>
          <w:br w:type="page"/>
        </w:r>
      </w:del>
    </w:p>
    <w:p>
      <w:pPr>
        <w:snapToGrid w:val="0"/>
        <w:spacing w:after="0" w:line="240" w:lineRule="auto"/>
        <w:ind w:firstLine="0"/>
        <w:rPr>
          <w:ins w:id="2445" w:author="威(×_×)" w:date="2021-03-18T17:49:25Z"/>
          <w:rFonts w:hint="default" w:ascii="Times New Roman" w:hAnsi="Times New Roman" w:eastAsia="微软雅黑" w:cs="Times New Roman"/>
          <w:sz w:val="24"/>
          <w:szCs w:val="24"/>
        </w:rPr>
        <w:pPrChange w:id="2444" w:author="威(×_×)" w:date="2021-03-19T17:45:56Z">
          <w:pPr>
            <w:spacing w:after="156" w:line="276" w:lineRule="auto"/>
            <w:ind w:firstLine="440"/>
          </w:pPr>
        </w:pPrChange>
      </w:pPr>
      <w:ins w:id="2446" w:author="威(×_×)" w:date="2021-03-18T17:49:25Z">
        <w:r>
          <w:rPr>
            <w:rFonts w:hint="default" w:ascii="Times New Roman" w:hAnsi="Times New Roman" w:eastAsia="微软雅黑" w:cs="Times New Roman"/>
            <w:sz w:val="24"/>
            <w:szCs w:val="24"/>
          </w:rPr>
          <w:br w:type="page"/>
        </w:r>
      </w:ins>
    </w:p>
    <w:p>
      <w:pPr>
        <w:spacing w:after="156" w:line="240" w:lineRule="auto"/>
        <w:ind w:firstLine="0"/>
        <w:rPr>
          <w:ins w:id="2448" w:author="威(×_×)" w:date="2021-03-18T17:49:55Z"/>
          <w:rFonts w:hint="default" w:ascii="Times New Roman" w:hAnsi="Times New Roman" w:eastAsia="微软雅黑" w:cs="Times New Roman"/>
          <w:sz w:val="24"/>
          <w:szCs w:val="24"/>
        </w:rPr>
        <w:pPrChange w:id="2447" w:author="威(×_×)" w:date="2021-03-18T17:45:18Z">
          <w:pPr>
            <w:spacing w:after="156" w:line="276" w:lineRule="auto"/>
            <w:ind w:firstLine="440"/>
          </w:pPr>
        </w:pPrChange>
      </w:pPr>
      <w:r>
        <w:rPr>
          <w:rFonts w:hint="default" w:ascii="Times New Roman" w:hAnsi="Times New Roman" w:eastAsia="微软雅黑" w:cs="Times New Roman"/>
          <w:sz w:val="24"/>
          <w:szCs w:val="24"/>
          <w:rPrChange w:id="2449" w:author="威(×_×)" w:date="2021-03-18T17:49:20Z">
            <w:rPr>
              <w:rFonts w:hint="eastAsia" w:ascii="微软雅黑" w:hAnsi="微软雅黑" w:eastAsia="微软雅黑" w:cs="微软雅黑"/>
              <w:sz w:val="24"/>
              <w:szCs w:val="24"/>
            </w:rPr>
          </w:rPrChange>
        </w:rPr>
        <w:t>附：代理人身份证扫描件</w:t>
      </w:r>
    </w:p>
    <w:p>
      <w:pPr>
        <w:spacing w:after="156" w:line="240" w:lineRule="auto"/>
        <w:ind w:firstLine="0"/>
        <w:rPr>
          <w:rFonts w:ascii="Times New Roman" w:hAnsi="Times New Roman" w:eastAsia="微软雅黑" w:cs="Times New Roman"/>
          <w:sz w:val="24"/>
          <w:szCs w:val="24"/>
          <w:rPrChange w:id="2451" w:author="威(×_×)" w:date="2021-03-18T17:49:20Z">
            <w:rPr>
              <w:rFonts w:ascii="微软雅黑" w:hAnsi="微软雅黑" w:eastAsia="微软雅黑" w:cs="微软雅黑"/>
              <w:sz w:val="24"/>
              <w:szCs w:val="24"/>
            </w:rPr>
          </w:rPrChange>
        </w:rPr>
        <w:pPrChange w:id="2450" w:author="威(×_×)" w:date="2021-03-18T17:45:18Z">
          <w:pPr>
            <w:spacing w:after="156" w:line="276" w:lineRule="auto"/>
            <w:ind w:firstLine="440"/>
          </w:pPr>
        </w:pPrChange>
      </w:pPr>
      <w:ins w:id="2452" w:author="威(×_×)" w:date="2021-03-18T17:49:58Z">
        <w:r>
          <w:rPr>
            <w:rFonts w:hint="eastAsia" w:ascii="Times New Roman" w:hAnsi="Times New Roman" w:eastAsia="微软雅黑" w:cs="Times New Roman"/>
            <w:sz w:val="24"/>
            <w:szCs w:val="24"/>
          </w:rPr>
          <w:t>Attached: scanned copy of the agent's ID card</w:t>
        </w:r>
      </w:ins>
    </w:p>
    <w:p>
      <w:pPr>
        <w:spacing w:after="156" w:line="276" w:lineRule="auto"/>
        <w:ind w:firstLine="440"/>
        <w:rPr>
          <w:rFonts w:ascii="Times New Roman" w:hAnsi="Times New Roman" w:eastAsia="微软雅黑" w:cs="Times New Roman"/>
          <w:sz w:val="24"/>
          <w:szCs w:val="24"/>
          <w:rPrChange w:id="2453" w:author="威(×_×)" w:date="2021-03-18T17:49:20Z">
            <w:rPr>
              <w:rFonts w:ascii="微软雅黑" w:hAnsi="微软雅黑" w:eastAsia="微软雅黑" w:cs="微软雅黑"/>
              <w:sz w:val="24"/>
              <w:szCs w:val="24"/>
            </w:rPr>
          </w:rPrChange>
        </w:rPr>
      </w:pPr>
    </w:p>
    <w:p>
      <w:pPr>
        <w:spacing w:after="156" w:line="276" w:lineRule="auto"/>
        <w:ind w:firstLine="440"/>
        <w:rPr>
          <w:rFonts w:ascii="Times New Roman" w:hAnsi="Times New Roman" w:eastAsia="微软雅黑" w:cs="Times New Roman"/>
          <w:sz w:val="24"/>
          <w:szCs w:val="24"/>
          <w:rPrChange w:id="2454" w:author="威(×_×)" w:date="2021-03-18T17:49:20Z">
            <w:rPr>
              <w:rFonts w:ascii="微软雅黑" w:hAnsi="微软雅黑" w:eastAsia="微软雅黑" w:cs="微软雅黑"/>
              <w:sz w:val="24"/>
              <w:szCs w:val="24"/>
            </w:rPr>
          </w:rPrChange>
        </w:rPr>
      </w:pPr>
    </w:p>
    <w:tbl>
      <w:tblPr>
        <w:tblStyle w:val="20"/>
        <w:tblW w:w="557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57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2" w:hRule="exact"/>
          <w:jc w:val="center"/>
        </w:trPr>
        <w:tc>
          <w:tcPr>
            <w:tcW w:w="5570" w:type="dxa"/>
            <w:vAlign w:val="center"/>
          </w:tcPr>
          <w:p>
            <w:pPr>
              <w:snapToGrid w:val="0"/>
              <w:spacing w:after="156"/>
              <w:ind w:firstLine="442"/>
              <w:rPr>
                <w:ins w:id="2456" w:author="威(×_×)" w:date="2021-03-18T17:46:44Z"/>
                <w:rFonts w:hint="default" w:ascii="Times New Roman" w:hAnsi="Times New Roman" w:eastAsia="微软雅黑" w:cs="Times New Roman"/>
                <w:sz w:val="24"/>
                <w:szCs w:val="24"/>
                <w:rPrChange w:id="2457" w:author="威(×_×)" w:date="2021-03-18T17:49:20Z">
                  <w:rPr>
                    <w:ins w:id="2458" w:author="威(×_×)" w:date="2021-03-18T17:46:44Z"/>
                    <w:rFonts w:hint="eastAsia" w:ascii="微软雅黑" w:hAnsi="微软雅黑" w:eastAsia="微软雅黑" w:cs="微软雅黑"/>
                    <w:sz w:val="24"/>
                    <w:szCs w:val="24"/>
                  </w:rPr>
                </w:rPrChange>
              </w:rPr>
              <w:pPrChange w:id="2455" w:author="威(×_×)" w:date="2021-03-19T17:54:15Z">
                <w:pPr>
                  <w:spacing w:after="156"/>
                  <w:ind w:firstLine="440"/>
                </w:pPr>
              </w:pPrChange>
            </w:pPr>
            <w:r>
              <w:rPr>
                <w:rFonts w:hint="default" w:ascii="Times New Roman" w:hAnsi="Times New Roman" w:eastAsia="微软雅黑" w:cs="Times New Roman"/>
                <w:sz w:val="24"/>
                <w:szCs w:val="24"/>
                <w:rPrChange w:id="2459" w:author="威(×_×)" w:date="2021-03-18T17:49:20Z">
                  <w:rPr>
                    <w:rFonts w:hint="eastAsia" w:ascii="微软雅黑" w:hAnsi="微软雅黑" w:eastAsia="微软雅黑" w:cs="微软雅黑"/>
                    <w:sz w:val="24"/>
                    <w:szCs w:val="24"/>
                  </w:rPr>
                </w:rPrChange>
              </w:rPr>
              <w:t>身份证明材料（正面）粘贴处</w:t>
            </w:r>
          </w:p>
          <w:p>
            <w:pPr>
              <w:snapToGrid w:val="0"/>
              <w:spacing w:after="156"/>
              <w:ind w:firstLine="442"/>
              <w:rPr>
                <w:rFonts w:hint="default" w:ascii="Times New Roman" w:hAnsi="Times New Roman" w:eastAsia="微软雅黑" w:cs="Times New Roman"/>
                <w:sz w:val="24"/>
                <w:szCs w:val="24"/>
                <w:rPrChange w:id="2461" w:author="威(×_×)" w:date="2021-03-18T17:49:20Z">
                  <w:rPr>
                    <w:rFonts w:hint="eastAsia" w:ascii="微软雅黑" w:hAnsi="微软雅黑" w:eastAsia="微软雅黑" w:cs="微软雅黑"/>
                    <w:sz w:val="24"/>
                    <w:szCs w:val="24"/>
                  </w:rPr>
                </w:rPrChange>
              </w:rPr>
              <w:pPrChange w:id="2460" w:author="威(×_×)" w:date="2021-03-19T17:54:15Z">
                <w:pPr>
                  <w:spacing w:after="156"/>
                  <w:ind w:firstLine="440"/>
                </w:pPr>
              </w:pPrChange>
            </w:pPr>
            <w:ins w:id="2462" w:author="威(×_×)" w:date="2021-03-18T17:46:56Z">
              <w:r>
                <w:rPr>
                  <w:rFonts w:hint="default" w:ascii="Times New Roman" w:hAnsi="Times New Roman" w:eastAsia="微软雅黑" w:cs="Times New Roman"/>
                  <w:sz w:val="24"/>
                  <w:szCs w:val="24"/>
                  <w:rPrChange w:id="2463" w:author="威(×_×)" w:date="2021-03-18T17:49:20Z">
                    <w:rPr>
                      <w:rFonts w:hint="eastAsia" w:ascii="微软雅黑" w:hAnsi="微软雅黑" w:eastAsia="微软雅黑" w:cs="微软雅黑"/>
                      <w:sz w:val="24"/>
                      <w:szCs w:val="24"/>
                    </w:rPr>
                  </w:rPrChange>
                </w:rPr>
                <w:t>ID documents (front) are affixed here</w:t>
              </w:r>
            </w:ins>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402" w:hRule="exact"/>
          <w:jc w:val="center"/>
        </w:trPr>
        <w:tc>
          <w:tcPr>
            <w:tcW w:w="5570" w:type="dxa"/>
            <w:vAlign w:val="center"/>
          </w:tcPr>
          <w:p>
            <w:pPr>
              <w:snapToGrid w:val="0"/>
              <w:spacing w:after="156"/>
              <w:ind w:firstLine="442"/>
              <w:rPr>
                <w:ins w:id="2465" w:author="威(×_×)" w:date="2021-03-18T17:47:05Z"/>
                <w:rFonts w:hint="default" w:ascii="Times New Roman" w:hAnsi="Times New Roman" w:eastAsia="微软雅黑" w:cs="Times New Roman"/>
                <w:sz w:val="24"/>
                <w:szCs w:val="24"/>
                <w:rPrChange w:id="2466" w:author="威(×_×)" w:date="2021-03-18T17:49:20Z">
                  <w:rPr>
                    <w:ins w:id="2467" w:author="威(×_×)" w:date="2021-03-18T17:47:05Z"/>
                    <w:rFonts w:hint="eastAsia" w:ascii="微软雅黑" w:hAnsi="微软雅黑" w:eastAsia="微软雅黑" w:cs="微软雅黑"/>
                    <w:sz w:val="24"/>
                    <w:szCs w:val="24"/>
                  </w:rPr>
                </w:rPrChange>
              </w:rPr>
              <w:pPrChange w:id="2464" w:author="威(×_×)" w:date="2021-03-19T17:54:15Z">
                <w:pPr>
                  <w:spacing w:after="156"/>
                  <w:ind w:firstLine="440"/>
                </w:pPr>
              </w:pPrChange>
            </w:pPr>
            <w:r>
              <w:rPr>
                <w:rFonts w:hint="default" w:ascii="Times New Roman" w:hAnsi="Times New Roman" w:eastAsia="微软雅黑" w:cs="Times New Roman"/>
                <w:sz w:val="24"/>
                <w:szCs w:val="24"/>
                <w:rPrChange w:id="2468" w:author="威(×_×)" w:date="2021-03-18T17:49:20Z">
                  <w:rPr>
                    <w:rFonts w:hint="eastAsia" w:ascii="微软雅黑" w:hAnsi="微软雅黑" w:eastAsia="微软雅黑" w:cs="微软雅黑"/>
                    <w:sz w:val="24"/>
                    <w:szCs w:val="24"/>
                  </w:rPr>
                </w:rPrChange>
              </w:rPr>
              <w:t>身份证明材料（反面）粘贴处</w:t>
            </w:r>
          </w:p>
          <w:p>
            <w:pPr>
              <w:snapToGrid w:val="0"/>
              <w:spacing w:after="156"/>
              <w:ind w:firstLine="442"/>
              <w:rPr>
                <w:rFonts w:hint="default" w:ascii="Times New Roman" w:hAnsi="Times New Roman" w:eastAsia="微软雅黑" w:cs="Times New Roman"/>
                <w:sz w:val="24"/>
                <w:szCs w:val="24"/>
                <w:rPrChange w:id="2470" w:author="威(×_×)" w:date="2021-03-18T17:49:20Z">
                  <w:rPr>
                    <w:rFonts w:hint="eastAsia" w:ascii="微软雅黑" w:hAnsi="微软雅黑" w:eastAsia="微软雅黑" w:cs="微软雅黑"/>
                    <w:sz w:val="24"/>
                    <w:szCs w:val="24"/>
                  </w:rPr>
                </w:rPrChange>
              </w:rPr>
              <w:pPrChange w:id="2469" w:author="威(×_×)" w:date="2021-03-19T17:54:15Z">
                <w:pPr>
                  <w:spacing w:after="156"/>
                  <w:ind w:firstLine="440"/>
                </w:pPr>
              </w:pPrChange>
            </w:pPr>
            <w:ins w:id="2471" w:author="威(×_×)" w:date="2021-03-18T17:47:07Z">
              <w:r>
                <w:rPr>
                  <w:rFonts w:hint="default" w:ascii="Times New Roman" w:hAnsi="Times New Roman" w:eastAsia="微软雅黑" w:cs="Times New Roman"/>
                  <w:sz w:val="24"/>
                  <w:szCs w:val="24"/>
                  <w:rPrChange w:id="2472" w:author="威(×_×)" w:date="2021-03-18T17:49:20Z">
                    <w:rPr>
                      <w:rFonts w:hint="eastAsia" w:ascii="微软雅黑" w:hAnsi="微软雅黑" w:eastAsia="微软雅黑" w:cs="微软雅黑"/>
                      <w:sz w:val="24"/>
                      <w:szCs w:val="24"/>
                    </w:rPr>
                  </w:rPrChange>
                </w:rPr>
                <w:t>ID documents (back) are affixed here</w:t>
              </w:r>
            </w:ins>
          </w:p>
        </w:tc>
      </w:tr>
    </w:tbl>
    <w:p>
      <w:pPr>
        <w:pStyle w:val="3"/>
        <w:numPr>
          <w:ilvl w:val="0"/>
          <w:numId w:val="0"/>
        </w:numPr>
        <w:spacing w:after="156"/>
        <w:rPr>
          <w:del w:id="2473" w:author="威(×_×)" w:date="2021-03-18T17:47:09Z"/>
          <w:rFonts w:ascii="Times New Roman" w:hAnsi="Times New Roman" w:eastAsia="微软雅黑" w:cs="Times New Roman"/>
          <w:rPrChange w:id="2474" w:author="威(×_×)" w:date="2021-03-18T17:49:20Z">
            <w:rPr>
              <w:del w:id="2475" w:author="威(×_×)" w:date="2021-03-18T17:47:09Z"/>
              <w:rFonts w:ascii="微软雅黑" w:hAnsi="微软雅黑" w:eastAsia="微软雅黑" w:cs="微软雅黑"/>
            </w:rPr>
          </w:rPrChange>
        </w:rPr>
      </w:pPr>
    </w:p>
    <w:p>
      <w:pPr>
        <w:widowControl/>
        <w:spacing w:afterLines="0" w:line="240" w:lineRule="auto"/>
        <w:jc w:val="left"/>
        <w:rPr>
          <w:del w:id="2476" w:author="威(×_×)" w:date="2021-03-18T17:47:09Z"/>
          <w:rFonts w:ascii="Times New Roman" w:hAnsi="Times New Roman" w:eastAsia="微软雅黑" w:cs="Times New Roman"/>
          <w:b/>
          <w:bCs/>
          <w:smallCaps/>
          <w:sz w:val="30"/>
          <w:szCs w:val="32"/>
          <w:rPrChange w:id="2477" w:author="威(×_×)" w:date="2021-03-18T17:49:20Z">
            <w:rPr>
              <w:del w:id="2478" w:author="威(×_×)" w:date="2021-03-18T17:47:09Z"/>
              <w:rFonts w:ascii="微软雅黑" w:hAnsi="微软雅黑" w:eastAsia="微软雅黑" w:cs="微软雅黑"/>
              <w:b/>
              <w:bCs/>
              <w:smallCaps/>
              <w:sz w:val="30"/>
              <w:szCs w:val="32"/>
            </w:rPr>
          </w:rPrChange>
        </w:rPr>
      </w:pPr>
    </w:p>
    <w:p>
      <w:pPr>
        <w:spacing w:after="156"/>
        <w:rPr>
          <w:rFonts w:ascii="Times New Roman" w:hAnsi="Times New Roman" w:eastAsia="微软雅黑" w:cs="Times New Roman"/>
          <w:smallCaps/>
          <w:sz w:val="28"/>
          <w:szCs w:val="28"/>
          <w:rPrChange w:id="2479" w:author="威(×_×)" w:date="2021-03-18T17:49:20Z">
            <w:rPr>
              <w:rFonts w:ascii="微软雅黑" w:hAnsi="微软雅黑" w:eastAsia="微软雅黑" w:cs="微软雅黑"/>
              <w:smallCaps/>
              <w:sz w:val="28"/>
              <w:szCs w:val="28"/>
            </w:rPr>
          </w:rPrChange>
        </w:rPr>
      </w:pPr>
      <w:r>
        <w:rPr>
          <w:rFonts w:hint="default" w:ascii="Times New Roman" w:hAnsi="Times New Roman" w:eastAsia="微软雅黑" w:cs="Times New Roman"/>
          <w:rPrChange w:id="2480" w:author="威(×_×)" w:date="2021-03-18T17:49:20Z">
            <w:rPr>
              <w:rFonts w:hint="eastAsia" w:ascii="微软雅黑" w:hAnsi="微软雅黑" w:eastAsia="微软雅黑" w:cs="微软雅黑"/>
            </w:rPr>
          </w:rPrChange>
        </w:rPr>
        <w:br w:type="page"/>
      </w:r>
    </w:p>
    <w:p>
      <w:pPr>
        <w:pStyle w:val="2"/>
        <w:spacing w:before="156" w:beforeLines="50" w:after="312" w:afterLines="100" w:line="340" w:lineRule="exact"/>
        <w:jc w:val="left"/>
        <w:rPr>
          <w:ins w:id="2481" w:author="威(×_×)" w:date="2021-03-18T17:50:09Z"/>
          <w:rFonts w:hint="default" w:ascii="Times New Roman" w:hAnsi="Times New Roman" w:eastAsia="微软雅黑" w:cs="Times New Roman"/>
          <w:smallCaps w:val="0"/>
          <w:color w:val="537F35"/>
          <w:sz w:val="30"/>
          <w:u w:val="single"/>
        </w:rPr>
      </w:pPr>
      <w:bookmarkStart w:id="26" w:name="_Toc32741"/>
      <w:bookmarkStart w:id="27" w:name="_Toc6914"/>
      <w:r>
        <w:rPr>
          <w:rFonts w:hint="default" w:ascii="Times New Roman" w:hAnsi="Times New Roman" w:eastAsia="微软雅黑" w:cs="Times New Roman"/>
          <w:smallCaps w:val="0"/>
          <w:color w:val="537F35"/>
          <w:sz w:val="30"/>
          <w:u w:val="single"/>
          <w:rPrChange w:id="2482" w:author="威(×_×)" w:date="2021-03-18T17:49:20Z">
            <w:rPr>
              <w:rFonts w:hint="eastAsia" w:ascii="微软雅黑" w:hAnsi="微软雅黑" w:eastAsia="微软雅黑" w:cs="微软雅黑"/>
              <w:smallCaps w:val="0"/>
              <w:color w:val="537F35"/>
              <w:sz w:val="30"/>
              <w:u w:val="single"/>
            </w:rPr>
          </w:rPrChange>
        </w:rPr>
        <w:t>6有效的营业执照（或商业登记证明）（提供复印件，加盖公章）</w:t>
      </w:r>
      <w:bookmarkEnd w:id="26"/>
      <w:ins w:id="2483" w:author="威(×_×)" w:date="2021-03-18T17:50:56Z">
        <w:r>
          <w:rPr>
            <w:rFonts w:hint="default" w:ascii="Times New Roman" w:hAnsi="Times New Roman" w:eastAsia="微软雅黑" w:cs="Times New Roman"/>
            <w:smallCaps w:val="0"/>
            <w:color w:val="537F35"/>
            <w:sz w:val="30"/>
            <w:u w:val="single"/>
          </w:rPr>
          <w:t>Valid business license (or business registration certificate) (provide a copy with official seal)</w:t>
        </w:r>
        <w:bookmarkEnd w:id="27"/>
      </w:ins>
    </w:p>
    <w:p>
      <w:pPr>
        <w:rPr>
          <w:del w:id="2484" w:author="威(×_×)" w:date="2021-03-18T17:50:54Z"/>
          <w:rFonts w:ascii="Times New Roman" w:hAnsi="Times New Roman" w:eastAsia="黑体" w:cs="Times New Roman"/>
          <w:smallCaps w:val="0"/>
          <w:color w:val="537F35"/>
          <w:sz w:val="30"/>
          <w:szCs w:val="30"/>
          <w:u w:val="none"/>
          <w:rPrChange w:id="2485" w:author="威(×_×)" w:date="2021-03-18T17:50:40Z">
            <w:rPr>
              <w:del w:id="2486" w:author="威(×_×)" w:date="2021-03-18T17:50:54Z"/>
              <w:rFonts w:ascii="微软雅黑" w:hAnsi="微软雅黑" w:eastAsia="微软雅黑" w:cs="微软雅黑"/>
              <w:smallCaps w:val="0"/>
              <w:color w:val="537F35"/>
              <w:sz w:val="30"/>
              <w:u w:val="single"/>
            </w:rPr>
          </w:rPrChange>
        </w:rPr>
      </w:pPr>
    </w:p>
    <w:p>
      <w:pPr>
        <w:widowControl/>
        <w:spacing w:afterLines="0" w:line="240" w:lineRule="auto"/>
        <w:jc w:val="left"/>
        <w:rPr>
          <w:rFonts w:ascii="Times New Roman" w:hAnsi="Times New Roman" w:eastAsia="微软雅黑" w:cs="Times New Roman"/>
          <w:b/>
          <w:bCs/>
          <w:sz w:val="28"/>
          <w:szCs w:val="28"/>
          <w:rPrChange w:id="2487" w:author="威(×_×)" w:date="2021-03-18T17:49:20Z">
            <w:rPr>
              <w:rFonts w:ascii="微软雅黑" w:hAnsi="微软雅黑" w:eastAsia="微软雅黑" w:cs="微软雅黑"/>
              <w:b/>
              <w:bCs/>
              <w:sz w:val="28"/>
              <w:szCs w:val="28"/>
            </w:rPr>
          </w:rPrChange>
        </w:rPr>
      </w:pPr>
    </w:p>
    <w:p>
      <w:pPr>
        <w:widowControl/>
        <w:spacing w:afterLines="0" w:line="240" w:lineRule="auto"/>
        <w:jc w:val="left"/>
        <w:rPr>
          <w:rFonts w:ascii="Times New Roman" w:hAnsi="Times New Roman" w:eastAsia="微软雅黑" w:cs="Times New Roman"/>
          <w:b/>
          <w:bCs/>
          <w:sz w:val="28"/>
          <w:szCs w:val="28"/>
          <w:rPrChange w:id="2488" w:author="威(×_×)" w:date="2021-03-18T17:49:20Z">
            <w:rPr>
              <w:rFonts w:ascii="微软雅黑" w:hAnsi="微软雅黑" w:eastAsia="微软雅黑" w:cs="微软雅黑"/>
              <w:b/>
              <w:bCs/>
              <w:sz w:val="28"/>
              <w:szCs w:val="28"/>
            </w:rPr>
          </w:rPrChange>
        </w:rPr>
      </w:pPr>
    </w:p>
    <w:p>
      <w:pPr>
        <w:widowControl/>
        <w:spacing w:afterLines="0" w:line="240" w:lineRule="auto"/>
        <w:jc w:val="left"/>
        <w:rPr>
          <w:rFonts w:ascii="Times New Roman" w:hAnsi="Times New Roman" w:eastAsia="微软雅黑" w:cs="Times New Roman"/>
          <w:b/>
          <w:bCs/>
          <w:sz w:val="28"/>
          <w:szCs w:val="28"/>
          <w:rPrChange w:id="2489" w:author="威(×_×)" w:date="2021-03-18T17:49:20Z">
            <w:rPr>
              <w:rFonts w:ascii="微软雅黑" w:hAnsi="微软雅黑" w:eastAsia="微软雅黑" w:cs="微软雅黑"/>
              <w:b/>
              <w:bCs/>
              <w:sz w:val="28"/>
              <w:szCs w:val="28"/>
            </w:rPr>
          </w:rPrChange>
        </w:rPr>
      </w:pPr>
    </w:p>
    <w:p>
      <w:pPr>
        <w:pStyle w:val="2"/>
        <w:spacing w:before="156" w:beforeLines="50" w:after="312" w:afterLines="100" w:line="340" w:lineRule="exact"/>
        <w:jc w:val="left"/>
        <w:rPr>
          <w:rFonts w:ascii="Times New Roman" w:hAnsi="Times New Roman" w:eastAsia="微软雅黑" w:cs="Times New Roman"/>
          <w:smallCaps w:val="0"/>
          <w:sz w:val="28"/>
          <w:szCs w:val="28"/>
          <w:rPrChange w:id="2490" w:author="威(×_×)" w:date="2021-03-18T17:49:20Z">
            <w:rPr>
              <w:rFonts w:ascii="微软雅黑" w:hAnsi="微软雅黑" w:eastAsia="微软雅黑" w:cs="微软雅黑"/>
              <w:smallCaps w:val="0"/>
              <w:sz w:val="28"/>
              <w:szCs w:val="28"/>
            </w:rPr>
          </w:rPrChange>
        </w:rPr>
      </w:pPr>
      <w:r>
        <w:rPr>
          <w:rFonts w:hint="default" w:ascii="Times New Roman" w:hAnsi="Times New Roman" w:eastAsia="微软雅黑" w:cs="Times New Roman"/>
          <w:rPrChange w:id="2491" w:author="威(×_×)" w:date="2021-03-18T17:49:20Z">
            <w:rPr>
              <w:rFonts w:hint="eastAsia" w:ascii="微软雅黑" w:hAnsi="微软雅黑" w:eastAsia="微软雅黑" w:cs="微软雅黑"/>
            </w:rPr>
          </w:rPrChange>
        </w:rPr>
        <w:br w:type="page"/>
      </w:r>
      <w:bookmarkStart w:id="28" w:name="_Toc18434"/>
      <w:bookmarkStart w:id="29" w:name="_Toc12410"/>
      <w:r>
        <w:rPr>
          <w:rFonts w:hint="default" w:ascii="Times New Roman" w:hAnsi="Times New Roman" w:eastAsia="微软雅黑" w:cs="Times New Roman"/>
          <w:color w:val="537F35"/>
          <w:u w:val="single"/>
          <w:rPrChange w:id="2492" w:author="威(×_×)" w:date="2021-03-18T17:49:20Z">
            <w:rPr>
              <w:rFonts w:hint="eastAsia" w:ascii="微软雅黑" w:hAnsi="微软雅黑" w:eastAsia="微软雅黑" w:cs="微软雅黑"/>
              <w:color w:val="537F35"/>
              <w:u w:val="single"/>
            </w:rPr>
          </w:rPrChange>
        </w:rPr>
        <w:t>7</w:t>
      </w:r>
      <w:r>
        <w:rPr>
          <w:rFonts w:hint="default" w:ascii="Times New Roman" w:hAnsi="Times New Roman" w:eastAsia="微软雅黑" w:cs="Times New Roman"/>
          <w:smallCaps w:val="0"/>
          <w:color w:val="537F35"/>
          <w:sz w:val="30"/>
          <w:u w:val="single"/>
          <w:rPrChange w:id="2493" w:author="威(×_×)" w:date="2021-03-18T17:49:20Z">
            <w:rPr>
              <w:rFonts w:hint="eastAsia" w:ascii="微软雅黑" w:hAnsi="微软雅黑" w:eastAsia="微软雅黑" w:cs="微软雅黑"/>
              <w:smallCaps w:val="0"/>
              <w:color w:val="537F35"/>
              <w:sz w:val="30"/>
              <w:u w:val="single"/>
            </w:rPr>
          </w:rPrChange>
        </w:rPr>
        <w:t>企业相关资质证明文件复印件（如有）</w:t>
      </w:r>
      <w:bookmarkEnd w:id="28"/>
      <w:ins w:id="2494" w:author="威(×_×)" w:date="2021-03-18T17:50:51Z">
        <w:r>
          <w:rPr>
            <w:rFonts w:hint="default" w:ascii="Times New Roman" w:hAnsi="Times New Roman" w:eastAsia="微软雅黑" w:cs="Times New Roman"/>
            <w:smallCaps w:val="0"/>
            <w:color w:val="537F35"/>
            <w:sz w:val="30"/>
            <w:u w:val="single"/>
          </w:rPr>
          <w:t>Relevant Qualification Documents of the Company (if any)</w:t>
        </w:r>
        <w:bookmarkEnd w:id="29"/>
      </w:ins>
    </w:p>
    <w:p>
      <w:pPr>
        <w:widowControl/>
        <w:spacing w:afterLines="0" w:line="240" w:lineRule="auto"/>
        <w:jc w:val="left"/>
        <w:rPr>
          <w:rFonts w:ascii="Times New Roman" w:hAnsi="Times New Roman" w:eastAsia="微软雅黑" w:cs="Times New Roman"/>
          <w:rPrChange w:id="2495" w:author="威(×_×)" w:date="2021-03-18T17:49:20Z">
            <w:rPr>
              <w:rFonts w:ascii="微软雅黑" w:hAnsi="微软雅黑" w:eastAsia="微软雅黑" w:cs="微软雅黑"/>
            </w:rPr>
          </w:rPrChange>
        </w:rPr>
      </w:pPr>
    </w:p>
    <w:p>
      <w:pPr>
        <w:pStyle w:val="2"/>
        <w:spacing w:before="156" w:beforeLines="50" w:after="312" w:afterLines="100" w:line="340" w:lineRule="exact"/>
        <w:jc w:val="left"/>
        <w:rPr>
          <w:rFonts w:hint="default" w:ascii="Times New Roman" w:hAnsi="Times New Roman" w:eastAsia="微软雅黑" w:cs="Times New Roman"/>
          <w:smallCaps w:val="0"/>
          <w:sz w:val="28"/>
          <w:szCs w:val="28"/>
          <w:rPrChange w:id="2496" w:author="威(×_×)" w:date="2021-03-18T17:49:20Z">
            <w:rPr>
              <w:rFonts w:ascii="微软雅黑" w:hAnsi="微软雅黑" w:eastAsia="微软雅黑" w:cs="微软雅黑"/>
              <w:smallCaps w:val="0"/>
              <w:sz w:val="28"/>
              <w:szCs w:val="28"/>
            </w:rPr>
          </w:rPrChange>
        </w:rPr>
      </w:pPr>
      <w:r>
        <w:rPr>
          <w:rFonts w:hint="default" w:ascii="Times New Roman" w:hAnsi="Times New Roman" w:eastAsia="微软雅黑" w:cs="Times New Roman"/>
          <w:rPrChange w:id="2497" w:author="威(×_×)" w:date="2021-03-18T17:49:20Z">
            <w:rPr>
              <w:rFonts w:hint="eastAsia" w:ascii="微软雅黑" w:hAnsi="微软雅黑" w:eastAsia="微软雅黑" w:cs="微软雅黑"/>
            </w:rPr>
          </w:rPrChange>
        </w:rPr>
        <w:br w:type="page"/>
      </w:r>
      <w:bookmarkStart w:id="30" w:name="_Toc24883"/>
      <w:bookmarkStart w:id="31" w:name="_Toc3575"/>
      <w:r>
        <w:rPr>
          <w:rFonts w:hint="default" w:ascii="Times New Roman" w:hAnsi="Times New Roman" w:eastAsia="微软雅黑" w:cs="Times New Roman"/>
          <w:color w:val="537F35"/>
          <w:u w:val="single"/>
          <w:rPrChange w:id="2498" w:author="威(×_×)" w:date="2021-03-18T17:49:20Z">
            <w:rPr>
              <w:rFonts w:hint="eastAsia" w:ascii="微软雅黑" w:hAnsi="微软雅黑" w:eastAsia="微软雅黑" w:cs="微软雅黑"/>
              <w:color w:val="537F35"/>
              <w:u w:val="single"/>
            </w:rPr>
          </w:rPrChange>
        </w:rPr>
        <w:t>8</w:t>
      </w:r>
      <w:r>
        <w:rPr>
          <w:rFonts w:hint="default" w:ascii="Times New Roman" w:hAnsi="Times New Roman" w:eastAsia="微软雅黑" w:cs="Times New Roman"/>
          <w:smallCaps w:val="0"/>
          <w:color w:val="537F35"/>
          <w:sz w:val="30"/>
          <w:u w:val="single"/>
          <w:rPrChange w:id="2499" w:author="威(×_×)" w:date="2021-03-18T17:49:20Z">
            <w:rPr>
              <w:rFonts w:hint="eastAsia" w:ascii="微软雅黑" w:hAnsi="微软雅黑" w:eastAsia="微软雅黑" w:cs="微软雅黑"/>
              <w:smallCaps w:val="0"/>
              <w:color w:val="537F35"/>
              <w:sz w:val="30"/>
              <w:u w:val="single"/>
            </w:rPr>
          </w:rPrChange>
        </w:rPr>
        <w:t>参赛联合团队基本情况表</w:t>
      </w:r>
      <w:bookmarkEnd w:id="30"/>
      <w:ins w:id="2500" w:author="威(×_×)" w:date="2021-03-18T17:51:22Z">
        <w:r>
          <w:rPr>
            <w:rFonts w:hint="default" w:ascii="Times New Roman" w:hAnsi="Times New Roman" w:eastAsia="微软雅黑" w:cs="Times New Roman"/>
            <w:smallCaps w:val="0"/>
            <w:color w:val="537F35"/>
            <w:sz w:val="30"/>
            <w:u w:val="single"/>
          </w:rPr>
          <w:t xml:space="preserve">Basic Information of the </w:t>
        </w:r>
      </w:ins>
      <w:ins w:id="2501" w:author="威(×_×)" w:date="2021-03-18T17:51:38Z">
        <w:r>
          <w:rPr>
            <w:rFonts w:hint="eastAsia" w:ascii="Times New Roman" w:hAnsi="Times New Roman" w:eastAsia="微软雅黑" w:cs="Times New Roman"/>
            <w:smallCaps w:val="0"/>
            <w:color w:val="537F35"/>
            <w:sz w:val="30"/>
            <w:u w:val="single"/>
            <w:lang w:val="en-US" w:eastAsia="zh-CN"/>
          </w:rPr>
          <w:t>join</w:t>
        </w:r>
      </w:ins>
      <w:ins w:id="2502" w:author="威(×_×)" w:date="2021-03-18T17:51:39Z">
        <w:r>
          <w:rPr>
            <w:rFonts w:hint="eastAsia" w:ascii="Times New Roman" w:hAnsi="Times New Roman" w:eastAsia="微软雅黑" w:cs="Times New Roman"/>
            <w:smallCaps w:val="0"/>
            <w:color w:val="537F35"/>
            <w:sz w:val="30"/>
            <w:u w:val="single"/>
            <w:lang w:val="en-US" w:eastAsia="zh-CN"/>
          </w:rPr>
          <w:t xml:space="preserve"> tea</w:t>
        </w:r>
      </w:ins>
      <w:ins w:id="2503" w:author="威(×_×)" w:date="2021-03-18T17:51:40Z">
        <w:r>
          <w:rPr>
            <w:rFonts w:hint="eastAsia" w:ascii="Times New Roman" w:hAnsi="Times New Roman" w:eastAsia="微软雅黑" w:cs="Times New Roman"/>
            <w:smallCaps w:val="0"/>
            <w:color w:val="537F35"/>
            <w:sz w:val="30"/>
            <w:u w:val="single"/>
            <w:lang w:val="en-US" w:eastAsia="zh-CN"/>
          </w:rPr>
          <w:t>m mem</w:t>
        </w:r>
      </w:ins>
      <w:ins w:id="2504" w:author="威(×_×)" w:date="2021-03-18T17:51:41Z">
        <w:r>
          <w:rPr>
            <w:rFonts w:hint="eastAsia" w:ascii="Times New Roman" w:hAnsi="Times New Roman" w:eastAsia="微软雅黑" w:cs="Times New Roman"/>
            <w:smallCaps w:val="0"/>
            <w:color w:val="537F35"/>
            <w:sz w:val="30"/>
            <w:u w:val="single"/>
            <w:lang w:val="en-US" w:eastAsia="zh-CN"/>
          </w:rPr>
          <w:t>bers</w:t>
        </w:r>
        <w:bookmarkEnd w:id="31"/>
      </w:ins>
    </w:p>
    <w:p>
      <w:pPr>
        <w:snapToGrid w:val="0"/>
        <w:spacing w:after="156"/>
        <w:rPr>
          <w:ins w:id="2506" w:author="威(×_×)" w:date="2021-03-18T17:52:52Z"/>
          <w:rFonts w:hint="default" w:ascii="Times New Roman" w:hAnsi="Times New Roman" w:eastAsia="微软雅黑" w:cs="Times New Roman"/>
        </w:rPr>
        <w:pPrChange w:id="2505" w:author="威(×_×)" w:date="2021-03-19T17:46:15Z">
          <w:pPr>
            <w:spacing w:after="156"/>
          </w:pPr>
        </w:pPrChange>
      </w:pPr>
      <w:r>
        <w:rPr>
          <w:rFonts w:hint="default" w:ascii="Times New Roman" w:hAnsi="Times New Roman" w:eastAsia="微软雅黑" w:cs="Times New Roman"/>
          <w:rPrChange w:id="2507" w:author="威(×_×)" w:date="2021-03-18T17:49:20Z">
            <w:rPr>
              <w:rFonts w:hint="eastAsia" w:ascii="微软雅黑" w:hAnsi="微软雅黑" w:eastAsia="微软雅黑" w:cs="微软雅黑"/>
            </w:rPr>
          </w:rPrChange>
        </w:rPr>
        <w:t>联合团队参赛的，各方均需填写本表。</w:t>
      </w:r>
      <w:ins w:id="2508" w:author="威(×_×)" w:date="2021-03-18T17:51:48Z">
        <w:r>
          <w:rPr>
            <w:rFonts w:hint="default" w:ascii="Times New Roman" w:hAnsi="Times New Roman" w:eastAsia="微软雅黑" w:cs="Times New Roman"/>
          </w:rPr>
          <w:t xml:space="preserve">Each member of the </w:t>
        </w:r>
      </w:ins>
      <w:ins w:id="2509" w:author="威(×_×)" w:date="2021-03-18T17:51:53Z">
        <w:r>
          <w:rPr>
            <w:rFonts w:hint="eastAsia" w:ascii="Times New Roman" w:hAnsi="Times New Roman" w:eastAsia="微软雅黑" w:cs="Times New Roman"/>
            <w:lang w:val="en-US" w:eastAsia="zh-CN"/>
          </w:rPr>
          <w:t>join</w:t>
        </w:r>
      </w:ins>
      <w:ins w:id="2510" w:author="威(×_×)" w:date="2021-03-18T17:51:54Z">
        <w:r>
          <w:rPr>
            <w:rFonts w:hint="eastAsia" w:ascii="Times New Roman" w:hAnsi="Times New Roman" w:eastAsia="微软雅黑" w:cs="Times New Roman"/>
            <w:lang w:val="en-US" w:eastAsia="zh-CN"/>
          </w:rPr>
          <w:t xml:space="preserve"> team</w:t>
        </w:r>
      </w:ins>
      <w:ins w:id="2511" w:author="威(×_×)" w:date="2021-03-18T17:51:48Z">
        <w:r>
          <w:rPr>
            <w:rFonts w:hint="default" w:ascii="Times New Roman" w:hAnsi="Times New Roman" w:eastAsia="微软雅黑" w:cs="Times New Roman"/>
          </w:rPr>
          <w:t xml:space="preserve"> must fill out the form separately.</w:t>
        </w:r>
      </w:ins>
    </w:p>
    <w:tbl>
      <w:tblPr>
        <w:tblStyle w:val="20"/>
        <w:tblW w:w="97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3060"/>
        <w:gridCol w:w="6236"/>
        <w:tblGridChange w:id="2512">
          <w:tblGrid>
            <w:gridCol w:w="468"/>
            <w:gridCol w:w="3060"/>
            <w:gridCol w:w="623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ins w:id="2513" w:author="威(×_×)" w:date="2021-03-18T17:52:56Z"/>
        </w:trPr>
        <w:tc>
          <w:tcPr>
            <w:tcW w:w="468" w:type="dxa"/>
            <w:vMerge w:val="restart"/>
            <w:tcBorders>
              <w:top w:val="single" w:color="auto" w:sz="4" w:space="0"/>
              <w:left w:val="single" w:color="auto" w:sz="4" w:space="0"/>
              <w:right w:val="single" w:color="auto" w:sz="4" w:space="0"/>
            </w:tcBorders>
            <w:noWrap w:val="0"/>
            <w:vAlign w:val="center"/>
          </w:tcPr>
          <w:p>
            <w:pPr>
              <w:snapToGrid w:val="0"/>
              <w:spacing w:after="157" w:afterLines="50" w:line="240" w:lineRule="auto"/>
              <w:rPr>
                <w:ins w:id="2515" w:author="威(×_×)" w:date="2021-03-18T17:52:56Z"/>
                <w:rFonts w:hint="default" w:ascii="Times New Roman" w:hAnsi="Times New Roman" w:eastAsia="微软雅黑"/>
                <w:rPrChange w:id="2516" w:author="威(×_×)" w:date="2021-03-18T17:57:03Z">
                  <w:rPr>
                    <w:ins w:id="2517" w:author="威(×_×)" w:date="2021-03-18T17:52:56Z"/>
                    <w:rFonts w:ascii="Times New Roman" w:hAnsi="Times New Roman" w:eastAsia="宋体"/>
                  </w:rPr>
                </w:rPrChange>
              </w:rPr>
              <w:pPrChange w:id="2514" w:author="威(×_×)" w:date="2021-03-19T17:47:06Z">
                <w:pPr>
                  <w:spacing w:afterLines="0" w:line="240" w:lineRule="auto"/>
                </w:pPr>
              </w:pPrChange>
            </w:pPr>
            <w:ins w:id="2518" w:author="威(×_×)" w:date="2021-03-18T17:52:56Z">
              <w:r>
                <w:rPr>
                  <w:rFonts w:hint="default" w:ascii="Times New Roman" w:hAnsi="Times New Roman" w:eastAsia="微软雅黑"/>
                  <w:rPrChange w:id="2519" w:author="威(×_×)" w:date="2021-03-18T17:57:03Z">
                    <w:rPr>
                      <w:rFonts w:ascii="Times New Roman" w:hAnsi="Times New Roman" w:eastAsia="宋体"/>
                    </w:rPr>
                  </w:rPrChange>
                </w:rPr>
                <w:t>1</w:t>
              </w:r>
            </w:ins>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521" w:author="威(×_×)" w:date="2021-03-18T17:52:56Z"/>
                <w:rFonts w:hint="default" w:ascii="Times New Roman" w:hAnsi="Times New Roman" w:eastAsia="微软雅黑"/>
                <w:rPrChange w:id="2522" w:author="威(×_×)" w:date="2021-03-18T17:57:03Z">
                  <w:rPr>
                    <w:ins w:id="2523" w:author="威(×_×)" w:date="2021-03-18T17:52:56Z"/>
                    <w:rFonts w:ascii="Times New Roman" w:hAnsi="Times New Roman" w:eastAsia="宋体"/>
                  </w:rPr>
                </w:rPrChange>
              </w:rPr>
              <w:pPrChange w:id="2520" w:author="威(×_×)" w:date="2021-03-19T17:47:06Z">
                <w:pPr>
                  <w:spacing w:afterLines="0" w:line="240" w:lineRule="auto"/>
                </w:pPr>
              </w:pPrChange>
            </w:pPr>
            <w:ins w:id="2524" w:author="威(×_×)" w:date="2021-03-18T17:54:12Z">
              <w:r>
                <w:rPr>
                  <w:rFonts w:hint="default" w:ascii="Times New Roman" w:hAnsi="Times New Roman" w:eastAsia="微软雅黑"/>
                  <w:lang w:val="en-US" w:eastAsia="zh-CN"/>
                  <w:rPrChange w:id="2525" w:author="威(×_×)" w:date="2021-03-18T17:57:03Z">
                    <w:rPr>
                      <w:rFonts w:hint="eastAsia" w:ascii="Times New Roman" w:hAnsi="Times New Roman" w:eastAsia="宋体"/>
                      <w:lang w:val="en-US" w:eastAsia="zh-CN"/>
                    </w:rPr>
                  </w:rPrChange>
                </w:rPr>
                <w:t>设计</w:t>
              </w:r>
            </w:ins>
            <w:ins w:id="2526" w:author="威(×_×)" w:date="2021-03-18T17:54:18Z">
              <w:r>
                <w:rPr>
                  <w:rFonts w:hint="default" w:ascii="Times New Roman" w:hAnsi="Times New Roman" w:eastAsia="微软雅黑"/>
                  <w:lang w:val="en-US" w:eastAsia="zh-CN"/>
                  <w:rPrChange w:id="2527" w:author="威(×_×)" w:date="2021-03-18T17:57:03Z">
                    <w:rPr>
                      <w:rFonts w:hint="eastAsia" w:ascii="Times New Roman" w:hAnsi="Times New Roman" w:eastAsia="宋体"/>
                      <w:lang w:val="en-US" w:eastAsia="zh-CN"/>
                    </w:rPr>
                  </w:rPrChange>
                </w:rPr>
                <w:t>机构</w:t>
              </w:r>
            </w:ins>
            <w:ins w:id="2528" w:author="威(×_×)" w:date="2021-03-18T17:52:56Z">
              <w:r>
                <w:rPr>
                  <w:rFonts w:hint="default" w:ascii="Times New Roman" w:hAnsi="Times New Roman" w:eastAsia="微软雅黑"/>
                  <w:rPrChange w:id="2529" w:author="威(×_×)" w:date="2021-03-18T17:57:03Z">
                    <w:rPr>
                      <w:rFonts w:ascii="Times New Roman" w:hAnsi="Times New Roman" w:eastAsia="宋体"/>
                    </w:rPr>
                  </w:rPrChange>
                </w:rPr>
                <w:t>注册名称</w:t>
              </w:r>
            </w:ins>
          </w:p>
          <w:p>
            <w:pPr>
              <w:snapToGrid w:val="0"/>
              <w:spacing w:after="157" w:afterLines="50" w:line="240" w:lineRule="auto"/>
              <w:rPr>
                <w:ins w:id="2531" w:author="威(×_×)" w:date="2021-03-18T17:52:56Z"/>
                <w:rFonts w:hint="default" w:ascii="Times New Roman" w:hAnsi="Times New Roman" w:eastAsia="微软雅黑"/>
                <w:rPrChange w:id="2532" w:author="威(×_×)" w:date="2021-03-18T17:57:03Z">
                  <w:rPr>
                    <w:ins w:id="2533" w:author="威(×_×)" w:date="2021-03-18T17:52:56Z"/>
                    <w:rFonts w:ascii="Times New Roman" w:hAnsi="Times New Roman" w:eastAsia="宋体"/>
                  </w:rPr>
                </w:rPrChange>
              </w:rPr>
              <w:pPrChange w:id="2530" w:author="威(×_×)" w:date="2021-03-19T17:47:06Z">
                <w:pPr>
                  <w:spacing w:afterLines="0" w:line="240" w:lineRule="auto"/>
                </w:pPr>
              </w:pPrChange>
            </w:pPr>
            <w:ins w:id="2534" w:author="威(×_×)" w:date="2021-03-18T17:55:33Z">
              <w:r>
                <w:rPr>
                  <w:rFonts w:hint="default" w:ascii="Times New Roman" w:hAnsi="Times New Roman" w:eastAsia="微软雅黑"/>
                  <w:lang w:val="en-US" w:eastAsia="zh-CN"/>
                  <w:rPrChange w:id="2535" w:author="威(×_×)" w:date="2021-03-18T17:57:03Z">
                    <w:rPr>
                      <w:rFonts w:hint="eastAsia" w:ascii="Times New Roman" w:hAnsi="Times New Roman" w:eastAsia="宋体"/>
                      <w:lang w:val="en-US" w:eastAsia="zh-CN"/>
                    </w:rPr>
                  </w:rPrChange>
                </w:rPr>
                <w:t>Design agency</w:t>
              </w:r>
            </w:ins>
            <w:ins w:id="2536" w:author="威(×_×)" w:date="2021-03-18T17:55:33Z">
              <w:r>
                <w:rPr>
                  <w:rFonts w:hint="default" w:ascii="Times New Roman" w:hAnsi="Times New Roman" w:eastAsia="微软雅黑"/>
                  <w:lang w:val="en-US" w:eastAsia="zh-CN"/>
                  <w:rPrChange w:id="2537" w:author="威(×_×)" w:date="2021-03-18T17:57:03Z">
                    <w:rPr>
                      <w:rFonts w:hint="default" w:ascii="Times New Roman" w:hAnsi="Times New Roman" w:eastAsia="宋体"/>
                      <w:lang w:val="en-US" w:eastAsia="zh-CN"/>
                    </w:rPr>
                  </w:rPrChange>
                </w:rPr>
                <w:t>’</w:t>
              </w:r>
            </w:ins>
            <w:ins w:id="2538" w:author="威(×_×)" w:date="2021-03-18T17:55:33Z">
              <w:r>
                <w:rPr>
                  <w:rFonts w:hint="default" w:ascii="Times New Roman" w:hAnsi="Times New Roman" w:eastAsia="微软雅黑"/>
                  <w:lang w:val="en-US" w:eastAsia="zh-CN"/>
                  <w:rPrChange w:id="2539" w:author="威(×_×)" w:date="2021-03-18T17:57:03Z">
                    <w:rPr>
                      <w:rFonts w:hint="eastAsia" w:ascii="Times New Roman" w:hAnsi="Times New Roman" w:eastAsia="宋体"/>
                      <w:lang w:val="en-US" w:eastAsia="zh-CN"/>
                    </w:rPr>
                  </w:rPrChange>
                </w:rPr>
                <w:t>s</w:t>
              </w:r>
            </w:ins>
            <w:ins w:id="2540" w:author="威(×_×)" w:date="2021-03-18T17:52:56Z">
              <w:r>
                <w:rPr>
                  <w:rFonts w:hint="default" w:ascii="Times New Roman" w:hAnsi="Times New Roman" w:eastAsia="微软雅黑"/>
                  <w:rPrChange w:id="2541" w:author="威(×_×)" w:date="2021-03-18T17:57:03Z">
                    <w:rPr>
                      <w:rFonts w:ascii="Times New Roman" w:hAnsi="Times New Roman" w:eastAsia="宋体"/>
                    </w:rPr>
                  </w:rPrChange>
                </w:rPr>
                <w:t xml:space="preserve"> registered name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543" w:author="威(×_×)" w:date="2021-03-18T17:52:56Z"/>
                <w:rFonts w:hint="default" w:ascii="Times New Roman" w:hAnsi="Times New Roman" w:eastAsia="微软雅黑"/>
                <w:rPrChange w:id="2544" w:author="威(×_×)" w:date="2021-03-18T17:57:03Z">
                  <w:rPr>
                    <w:ins w:id="2545" w:author="威(×_×)" w:date="2021-03-18T17:52:56Z"/>
                    <w:rFonts w:ascii="Times New Roman" w:hAnsi="Times New Roman" w:eastAsia="宋体"/>
                  </w:rPr>
                </w:rPrChange>
              </w:rPr>
              <w:pPrChange w:id="2542"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ins w:id="2546" w:author="威(×_×)" w:date="2021-03-18T17:52:56Z"/>
        </w:trPr>
        <w:tc>
          <w:tcPr>
            <w:tcW w:w="468" w:type="dxa"/>
            <w:vMerge w:val="continue"/>
            <w:tcBorders>
              <w:left w:val="single" w:color="auto" w:sz="4" w:space="0"/>
              <w:bottom w:val="single" w:color="auto" w:sz="4" w:space="0"/>
              <w:right w:val="single" w:color="auto" w:sz="4" w:space="0"/>
            </w:tcBorders>
            <w:noWrap w:val="0"/>
            <w:vAlign w:val="center"/>
          </w:tcPr>
          <w:p>
            <w:pPr>
              <w:snapToGrid w:val="0"/>
              <w:spacing w:after="157" w:afterLines="50" w:line="240" w:lineRule="auto"/>
              <w:rPr>
                <w:ins w:id="2548" w:author="威(×_×)" w:date="2021-03-18T17:52:56Z"/>
                <w:rFonts w:hint="default" w:ascii="Times New Roman" w:hAnsi="Times New Roman" w:eastAsia="微软雅黑"/>
                <w:rPrChange w:id="2549" w:author="威(×_×)" w:date="2021-03-18T17:57:03Z">
                  <w:rPr>
                    <w:ins w:id="2550" w:author="威(×_×)" w:date="2021-03-18T17:52:56Z"/>
                    <w:rFonts w:ascii="Times New Roman" w:hAnsi="Times New Roman" w:eastAsia="宋体"/>
                  </w:rPr>
                </w:rPrChange>
              </w:rPr>
              <w:pPrChange w:id="2547"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552" w:author="威(×_×)" w:date="2021-03-18T17:52:56Z"/>
                <w:rFonts w:hint="default" w:ascii="Times New Roman" w:hAnsi="Times New Roman" w:eastAsia="微软雅黑"/>
                <w:rPrChange w:id="2553" w:author="威(×_×)" w:date="2021-03-18T17:57:03Z">
                  <w:rPr>
                    <w:ins w:id="2554" w:author="威(×_×)" w:date="2021-03-18T17:52:56Z"/>
                    <w:rFonts w:ascii="Times New Roman" w:hAnsi="Times New Roman" w:eastAsia="宋体"/>
                  </w:rPr>
                </w:rPrChange>
              </w:rPr>
              <w:pPrChange w:id="2551" w:author="威(×_×)" w:date="2021-03-19T17:47:06Z">
                <w:pPr>
                  <w:spacing w:afterLines="0" w:line="240" w:lineRule="auto"/>
                </w:pPr>
              </w:pPrChange>
            </w:pPr>
            <w:ins w:id="2555" w:author="威(×_×)" w:date="2021-03-18T17:54:31Z">
              <w:r>
                <w:rPr>
                  <w:rFonts w:hint="default" w:ascii="Times New Roman" w:hAnsi="Times New Roman" w:eastAsia="微软雅黑"/>
                  <w:lang w:val="en-US" w:eastAsia="zh-CN"/>
                  <w:rPrChange w:id="2556" w:author="威(×_×)" w:date="2021-03-18T17:57:03Z">
                    <w:rPr>
                      <w:rFonts w:hint="eastAsia" w:ascii="Times New Roman" w:hAnsi="Times New Roman" w:eastAsia="宋体"/>
                      <w:lang w:val="en-US" w:eastAsia="zh-CN"/>
                    </w:rPr>
                  </w:rPrChange>
                </w:rPr>
                <w:t>设计机构</w:t>
              </w:r>
            </w:ins>
            <w:ins w:id="2557" w:author="威(×_×)" w:date="2021-03-18T17:52:56Z">
              <w:r>
                <w:rPr>
                  <w:rFonts w:hint="default" w:ascii="Times New Roman" w:hAnsi="Times New Roman" w:eastAsia="微软雅黑"/>
                  <w:rPrChange w:id="2558" w:author="威(×_×)" w:date="2021-03-18T17:57:03Z">
                    <w:rPr>
                      <w:rFonts w:ascii="Times New Roman" w:hAnsi="Times New Roman" w:eastAsia="宋体"/>
                    </w:rPr>
                  </w:rPrChange>
                </w:rPr>
                <w:t>简介</w:t>
              </w:r>
            </w:ins>
          </w:p>
          <w:p>
            <w:pPr>
              <w:snapToGrid w:val="0"/>
              <w:spacing w:after="157" w:afterLines="50" w:line="240" w:lineRule="auto"/>
              <w:rPr>
                <w:ins w:id="2560" w:author="威(×_×)" w:date="2021-03-18T17:52:56Z"/>
                <w:rFonts w:hint="default" w:ascii="Times New Roman" w:hAnsi="Times New Roman" w:eastAsia="微软雅黑"/>
                <w:rPrChange w:id="2561" w:author="威(×_×)" w:date="2021-03-18T17:57:03Z">
                  <w:rPr>
                    <w:ins w:id="2562" w:author="威(×_×)" w:date="2021-03-18T17:52:56Z"/>
                    <w:rFonts w:ascii="Times New Roman" w:hAnsi="Times New Roman" w:eastAsia="宋体"/>
                  </w:rPr>
                </w:rPrChange>
              </w:rPr>
              <w:pPrChange w:id="2559" w:author="威(×_×)" w:date="2021-03-19T17:47:06Z">
                <w:pPr>
                  <w:spacing w:afterLines="0" w:line="240" w:lineRule="auto"/>
                </w:pPr>
              </w:pPrChange>
            </w:pPr>
            <w:ins w:id="2563" w:author="威(×_×)" w:date="2021-03-18T17:55:38Z">
              <w:r>
                <w:rPr>
                  <w:rFonts w:hint="default" w:ascii="Times New Roman" w:hAnsi="Times New Roman" w:eastAsia="微软雅黑"/>
                  <w:lang w:val="en-US" w:eastAsia="zh-CN"/>
                  <w:rPrChange w:id="2564" w:author="威(×_×)" w:date="2021-03-18T17:57:03Z">
                    <w:rPr>
                      <w:rFonts w:hint="eastAsia" w:ascii="Times New Roman" w:hAnsi="Times New Roman" w:eastAsia="宋体"/>
                      <w:lang w:val="en-US" w:eastAsia="zh-CN"/>
                    </w:rPr>
                  </w:rPrChange>
                </w:rPr>
                <w:t>Design agency</w:t>
              </w:r>
            </w:ins>
            <w:ins w:id="2565" w:author="威(×_×)" w:date="2021-03-18T17:55:38Z">
              <w:r>
                <w:rPr>
                  <w:rFonts w:hint="default" w:ascii="Times New Roman" w:hAnsi="Times New Roman" w:eastAsia="微软雅黑"/>
                  <w:lang w:val="en-US" w:eastAsia="zh-CN"/>
                  <w:rPrChange w:id="2566" w:author="威(×_×)" w:date="2021-03-18T17:57:03Z">
                    <w:rPr>
                      <w:rFonts w:hint="default" w:ascii="Times New Roman" w:hAnsi="Times New Roman" w:eastAsia="宋体"/>
                      <w:lang w:val="en-US" w:eastAsia="zh-CN"/>
                    </w:rPr>
                  </w:rPrChange>
                </w:rPr>
                <w:t>’</w:t>
              </w:r>
            </w:ins>
            <w:ins w:id="2567" w:author="威(×_×)" w:date="2021-03-18T17:55:38Z">
              <w:r>
                <w:rPr>
                  <w:rFonts w:hint="default" w:ascii="Times New Roman" w:hAnsi="Times New Roman" w:eastAsia="微软雅黑"/>
                  <w:lang w:val="en-US" w:eastAsia="zh-CN"/>
                  <w:rPrChange w:id="2568" w:author="威(×_×)" w:date="2021-03-18T17:57:03Z">
                    <w:rPr>
                      <w:rFonts w:hint="eastAsia" w:ascii="Times New Roman" w:hAnsi="Times New Roman" w:eastAsia="宋体"/>
                      <w:lang w:val="en-US" w:eastAsia="zh-CN"/>
                    </w:rPr>
                  </w:rPrChange>
                </w:rPr>
                <w:t>s</w:t>
              </w:r>
            </w:ins>
            <w:ins w:id="2569" w:author="威(×_×)" w:date="2021-03-18T17:52:56Z">
              <w:r>
                <w:rPr>
                  <w:rFonts w:hint="default" w:ascii="Times New Roman" w:hAnsi="Times New Roman" w:eastAsia="微软雅黑"/>
                  <w:rPrChange w:id="2570" w:author="威(×_×)" w:date="2021-03-18T17:57:03Z">
                    <w:rPr>
                      <w:rFonts w:ascii="Times New Roman" w:hAnsi="Times New Roman" w:eastAsia="宋体"/>
                    </w:rPr>
                  </w:rPrChange>
                </w:rPr>
                <w:t xml:space="preserve"> profile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572" w:author="威(×_×)" w:date="2021-03-18T17:52:56Z"/>
                <w:rFonts w:hint="default" w:ascii="Times New Roman" w:hAnsi="Times New Roman" w:eastAsia="微软雅黑"/>
                <w:rPrChange w:id="2573" w:author="威(×_×)" w:date="2021-03-18T17:57:03Z">
                  <w:rPr>
                    <w:ins w:id="2574" w:author="威(×_×)" w:date="2021-03-18T17:52:56Z"/>
                    <w:rFonts w:ascii="Times New Roman" w:hAnsi="Times New Roman" w:eastAsia="宋体"/>
                  </w:rPr>
                </w:rPrChange>
              </w:rPr>
              <w:pPrChange w:id="2571"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0" w:hRule="atLeast"/>
          <w:jc w:val="center"/>
          <w:ins w:id="2575" w:author="威(×_×)" w:date="2021-03-18T17:52:56Z"/>
        </w:trPr>
        <w:tc>
          <w:tcPr>
            <w:tcW w:w="46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snapToGrid w:val="0"/>
              <w:spacing w:after="157" w:afterLines="50" w:line="240" w:lineRule="auto"/>
              <w:rPr>
                <w:ins w:id="2577" w:author="威(×_×)" w:date="2021-03-18T17:52:56Z"/>
                <w:rFonts w:hint="default" w:ascii="Times New Roman" w:hAnsi="Times New Roman" w:eastAsia="微软雅黑"/>
                <w:rPrChange w:id="2578" w:author="威(×_×)" w:date="2021-03-18T17:57:03Z">
                  <w:rPr>
                    <w:ins w:id="2579" w:author="威(×_×)" w:date="2021-03-18T17:52:56Z"/>
                    <w:rFonts w:ascii="Times New Roman" w:hAnsi="Times New Roman" w:eastAsia="宋体"/>
                  </w:rPr>
                </w:rPrChange>
              </w:rPr>
              <w:pPrChange w:id="2576" w:author="威(×_×)" w:date="2021-03-19T17:47:06Z">
                <w:pPr>
                  <w:spacing w:afterLines="0" w:line="240" w:lineRule="auto"/>
                </w:pPr>
              </w:pPrChange>
            </w:pPr>
            <w:ins w:id="2580" w:author="威(×_×)" w:date="2021-03-18T17:52:56Z">
              <w:r>
                <w:rPr>
                  <w:rFonts w:hint="default" w:ascii="Times New Roman" w:hAnsi="Times New Roman" w:eastAsia="微软雅黑"/>
                  <w:rPrChange w:id="2581" w:author="威(×_×)" w:date="2021-03-18T17:57:03Z">
                    <w:rPr>
                      <w:rFonts w:ascii="Times New Roman" w:hAnsi="Times New Roman" w:eastAsia="宋体"/>
                    </w:rPr>
                  </w:rPrChange>
                </w:rPr>
                <w:t>2</w:t>
              </w:r>
            </w:ins>
          </w:p>
        </w:tc>
        <w:tc>
          <w:tcPr>
            <w:tcW w:w="9296" w:type="dxa"/>
            <w:gridSpan w:val="2"/>
            <w:tcBorders>
              <w:top w:val="single" w:color="auto" w:sz="4" w:space="0"/>
              <w:left w:val="single" w:color="auto" w:sz="4" w:space="0"/>
              <w:bottom w:val="single" w:color="auto" w:sz="4" w:space="0"/>
              <w:right w:val="single" w:color="auto" w:sz="4" w:space="0"/>
            </w:tcBorders>
            <w:shd w:val="clear" w:color="auto" w:fill="C0C0C0"/>
            <w:noWrap w:val="0"/>
            <w:vAlign w:val="center"/>
          </w:tcPr>
          <w:p>
            <w:pPr>
              <w:snapToGrid w:val="0"/>
              <w:spacing w:after="157" w:afterLines="50" w:line="240" w:lineRule="auto"/>
              <w:rPr>
                <w:ins w:id="2583" w:author="威(×_×)" w:date="2021-03-18T17:52:56Z"/>
                <w:rFonts w:hint="default" w:ascii="Times New Roman" w:hAnsi="Times New Roman" w:eastAsia="微软雅黑"/>
                <w:rPrChange w:id="2584" w:author="威(×_×)" w:date="2021-03-18T17:57:03Z">
                  <w:rPr>
                    <w:ins w:id="2585" w:author="威(×_×)" w:date="2021-03-18T17:52:56Z"/>
                    <w:rFonts w:ascii="Times New Roman" w:hAnsi="Times New Roman" w:eastAsia="宋体"/>
                  </w:rPr>
                </w:rPrChange>
              </w:rPr>
              <w:pPrChange w:id="2582" w:author="威(×_×)" w:date="2021-03-19T17:47:06Z">
                <w:pPr>
                  <w:spacing w:afterLines="0" w:line="240" w:lineRule="auto"/>
                </w:pPr>
              </w:pPrChange>
            </w:pPr>
            <w:ins w:id="2586" w:author="威(×_×)" w:date="2021-03-18T17:54:32Z">
              <w:r>
                <w:rPr>
                  <w:rFonts w:hint="default" w:ascii="Times New Roman" w:hAnsi="Times New Roman" w:eastAsia="微软雅黑"/>
                  <w:lang w:val="en-US" w:eastAsia="zh-CN"/>
                  <w:rPrChange w:id="2587" w:author="威(×_×)" w:date="2021-03-18T17:57:03Z">
                    <w:rPr>
                      <w:rFonts w:hint="eastAsia" w:ascii="Times New Roman" w:hAnsi="Times New Roman" w:eastAsia="宋体"/>
                      <w:lang w:val="en-US" w:eastAsia="zh-CN"/>
                    </w:rPr>
                  </w:rPrChange>
                </w:rPr>
                <w:t>设计机构</w:t>
              </w:r>
            </w:ins>
            <w:ins w:id="2588" w:author="威(×_×)" w:date="2021-03-18T17:52:56Z">
              <w:r>
                <w:rPr>
                  <w:rFonts w:hint="default" w:ascii="Times New Roman" w:hAnsi="Times New Roman" w:eastAsia="微软雅黑"/>
                  <w:rPrChange w:id="2589" w:author="威(×_×)" w:date="2021-03-18T17:57:03Z">
                    <w:rPr>
                      <w:rFonts w:ascii="Times New Roman" w:hAnsi="Times New Roman" w:eastAsia="宋体"/>
                    </w:rPr>
                  </w:rPrChange>
                </w:rPr>
                <w:t>详细资料</w:t>
              </w:r>
            </w:ins>
          </w:p>
          <w:p>
            <w:pPr>
              <w:snapToGrid w:val="0"/>
              <w:spacing w:after="157" w:afterLines="50" w:line="240" w:lineRule="auto"/>
              <w:rPr>
                <w:ins w:id="2591" w:author="威(×_×)" w:date="2021-03-18T17:52:56Z"/>
                <w:rFonts w:hint="default" w:ascii="Times New Roman" w:hAnsi="Times New Roman" w:eastAsia="微软雅黑"/>
                <w:rPrChange w:id="2592" w:author="威(×_×)" w:date="2021-03-18T17:57:03Z">
                  <w:rPr>
                    <w:ins w:id="2593" w:author="威(×_×)" w:date="2021-03-18T17:52:56Z"/>
                    <w:rFonts w:ascii="Times New Roman" w:hAnsi="Times New Roman" w:eastAsia="宋体"/>
                  </w:rPr>
                </w:rPrChange>
              </w:rPr>
              <w:pPrChange w:id="2590" w:author="威(×_×)" w:date="2021-03-19T17:47:06Z">
                <w:pPr>
                  <w:spacing w:afterLines="0" w:line="240" w:lineRule="auto"/>
                </w:pPr>
              </w:pPrChange>
            </w:pPr>
            <w:ins w:id="2594" w:author="威(×_×)" w:date="2021-03-18T17:55:42Z">
              <w:r>
                <w:rPr>
                  <w:rFonts w:hint="default" w:ascii="Times New Roman" w:hAnsi="Times New Roman" w:eastAsia="微软雅黑"/>
                  <w:lang w:val="en-US" w:eastAsia="zh-CN"/>
                  <w:rPrChange w:id="2595" w:author="威(×_×)" w:date="2021-03-18T17:57:03Z">
                    <w:rPr>
                      <w:rFonts w:hint="eastAsia" w:ascii="Times New Roman" w:hAnsi="Times New Roman" w:eastAsia="宋体"/>
                      <w:lang w:val="en-US" w:eastAsia="zh-CN"/>
                    </w:rPr>
                  </w:rPrChange>
                </w:rPr>
                <w:t>Design agency</w:t>
              </w:r>
            </w:ins>
            <w:ins w:id="2596" w:author="威(×_×)" w:date="2021-03-18T17:55:42Z">
              <w:r>
                <w:rPr>
                  <w:rFonts w:hint="default" w:ascii="Times New Roman" w:hAnsi="Times New Roman" w:eastAsia="微软雅黑"/>
                  <w:lang w:val="en-US" w:eastAsia="zh-CN"/>
                  <w:rPrChange w:id="2597" w:author="威(×_×)" w:date="2021-03-18T17:57:03Z">
                    <w:rPr>
                      <w:rFonts w:hint="default" w:ascii="Times New Roman" w:hAnsi="Times New Roman" w:eastAsia="宋体"/>
                      <w:lang w:val="en-US" w:eastAsia="zh-CN"/>
                    </w:rPr>
                  </w:rPrChange>
                </w:rPr>
                <w:t>’</w:t>
              </w:r>
            </w:ins>
            <w:ins w:id="2598" w:author="威(×_×)" w:date="2021-03-18T17:55:42Z">
              <w:r>
                <w:rPr>
                  <w:rFonts w:hint="default" w:ascii="Times New Roman" w:hAnsi="Times New Roman" w:eastAsia="微软雅黑"/>
                  <w:lang w:val="en-US" w:eastAsia="zh-CN"/>
                  <w:rPrChange w:id="2599" w:author="威(×_×)" w:date="2021-03-18T17:57:03Z">
                    <w:rPr>
                      <w:rFonts w:hint="eastAsia" w:ascii="Times New Roman" w:hAnsi="Times New Roman" w:eastAsia="宋体"/>
                      <w:lang w:val="en-US" w:eastAsia="zh-CN"/>
                    </w:rPr>
                  </w:rPrChange>
                </w:rPr>
                <w:t>s</w:t>
              </w:r>
            </w:ins>
            <w:ins w:id="2600" w:author="威(×_×)" w:date="2021-03-18T17:55:43Z">
              <w:r>
                <w:rPr>
                  <w:rFonts w:hint="default" w:ascii="Times New Roman" w:hAnsi="Times New Roman" w:eastAsia="微软雅黑"/>
                  <w:lang w:val="en-US" w:eastAsia="zh-CN"/>
                  <w:rPrChange w:id="2601" w:author="威(×_×)" w:date="2021-03-18T17:57:03Z">
                    <w:rPr>
                      <w:rFonts w:hint="eastAsia" w:ascii="Times New Roman" w:hAnsi="Times New Roman" w:eastAsia="宋体"/>
                      <w:lang w:val="en-US" w:eastAsia="zh-CN"/>
                    </w:rPr>
                  </w:rPrChange>
                </w:rPr>
                <w:t xml:space="preserve"> </w:t>
              </w:r>
            </w:ins>
            <w:ins w:id="2602" w:author="威(×_×)" w:date="2021-03-18T17:52:56Z">
              <w:r>
                <w:rPr>
                  <w:rFonts w:hint="default" w:ascii="Times New Roman" w:hAnsi="Times New Roman" w:eastAsia="微软雅黑"/>
                  <w:rPrChange w:id="2603" w:author="威(×_×)" w:date="2021-03-18T17:57:03Z">
                    <w:rPr>
                      <w:rFonts w:ascii="Times New Roman" w:hAnsi="Times New Roman" w:eastAsia="宋体"/>
                    </w:rPr>
                  </w:rPrChange>
                </w:rPr>
                <w:t>details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0" w:hRule="atLeast"/>
          <w:jc w:val="center"/>
          <w:ins w:id="2604"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06" w:author="威(×_×)" w:date="2021-03-18T17:52:56Z"/>
                <w:rFonts w:hint="default" w:ascii="Times New Roman" w:hAnsi="Times New Roman" w:eastAsia="微软雅黑"/>
                <w:rPrChange w:id="2607" w:author="威(×_×)" w:date="2021-03-18T17:57:03Z">
                  <w:rPr>
                    <w:ins w:id="2608" w:author="威(×_×)" w:date="2021-03-18T17:52:56Z"/>
                    <w:rFonts w:ascii="Times New Roman" w:hAnsi="Times New Roman" w:eastAsia="宋体"/>
                  </w:rPr>
                </w:rPrChange>
              </w:rPr>
              <w:pPrChange w:id="2605"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10" w:author="威(×_×)" w:date="2021-03-18T17:52:56Z"/>
                <w:rFonts w:hint="default" w:ascii="Times New Roman" w:hAnsi="Times New Roman" w:eastAsia="微软雅黑"/>
                <w:rPrChange w:id="2611" w:author="威(×_×)" w:date="2021-03-18T17:57:03Z">
                  <w:rPr>
                    <w:ins w:id="2612" w:author="威(×_×)" w:date="2021-03-18T17:52:56Z"/>
                    <w:rFonts w:ascii="Times New Roman" w:hAnsi="Times New Roman" w:eastAsia="宋体"/>
                  </w:rPr>
                </w:rPrChange>
              </w:rPr>
              <w:pPrChange w:id="2609" w:author="威(×_×)" w:date="2021-03-19T17:47:06Z">
                <w:pPr>
                  <w:spacing w:afterLines="0" w:line="240" w:lineRule="auto"/>
                </w:pPr>
              </w:pPrChange>
            </w:pPr>
            <w:ins w:id="2613" w:author="威(×_×)" w:date="2021-03-18T17:54:34Z">
              <w:r>
                <w:rPr>
                  <w:rFonts w:hint="default" w:ascii="Times New Roman" w:hAnsi="Times New Roman" w:eastAsia="微软雅黑"/>
                  <w:lang w:val="en-US" w:eastAsia="zh-CN"/>
                  <w:rPrChange w:id="2614" w:author="威(×_×)" w:date="2021-03-18T17:57:03Z">
                    <w:rPr>
                      <w:rFonts w:hint="eastAsia" w:ascii="Times New Roman" w:hAnsi="Times New Roman" w:eastAsia="宋体"/>
                      <w:lang w:val="en-US" w:eastAsia="zh-CN"/>
                    </w:rPr>
                  </w:rPrChange>
                </w:rPr>
                <w:t>设计机构</w:t>
              </w:r>
            </w:ins>
            <w:ins w:id="2615" w:author="威(×_×)" w:date="2021-03-18T17:52:56Z">
              <w:r>
                <w:rPr>
                  <w:rFonts w:hint="default" w:ascii="Times New Roman" w:hAnsi="Times New Roman" w:eastAsia="微软雅黑"/>
                  <w:rPrChange w:id="2616" w:author="威(×_×)" w:date="2021-03-18T17:57:03Z">
                    <w:rPr>
                      <w:rFonts w:ascii="Times New Roman" w:hAnsi="Times New Roman" w:eastAsia="宋体"/>
                    </w:rPr>
                  </w:rPrChange>
                </w:rPr>
                <w:t>注册国家或地区</w:t>
              </w:r>
            </w:ins>
          </w:p>
          <w:p>
            <w:pPr>
              <w:snapToGrid w:val="0"/>
              <w:spacing w:after="157" w:afterLines="50" w:line="240" w:lineRule="auto"/>
              <w:rPr>
                <w:ins w:id="2618" w:author="威(×_×)" w:date="2021-03-18T17:52:56Z"/>
                <w:rFonts w:hint="default" w:ascii="Times New Roman" w:hAnsi="Times New Roman" w:eastAsia="微软雅黑"/>
                <w:rPrChange w:id="2619" w:author="威(×_×)" w:date="2021-03-18T17:57:03Z">
                  <w:rPr>
                    <w:ins w:id="2620" w:author="威(×_×)" w:date="2021-03-18T17:52:56Z"/>
                    <w:rFonts w:ascii="Times New Roman" w:hAnsi="Times New Roman" w:eastAsia="宋体"/>
                  </w:rPr>
                </w:rPrChange>
              </w:rPr>
              <w:pPrChange w:id="2617" w:author="威(×_×)" w:date="2021-03-19T17:47:06Z">
                <w:pPr>
                  <w:spacing w:afterLines="0" w:line="240" w:lineRule="auto"/>
                </w:pPr>
              </w:pPrChange>
            </w:pPr>
            <w:ins w:id="2621" w:author="威(×_×)" w:date="2021-03-18T17:52:56Z">
              <w:r>
                <w:rPr>
                  <w:rFonts w:hint="default" w:ascii="Times New Roman" w:hAnsi="Times New Roman" w:eastAsia="微软雅黑"/>
                  <w:rPrChange w:id="2622" w:author="威(×_×)" w:date="2021-03-18T17:57:03Z">
                    <w:rPr>
                      <w:rFonts w:ascii="Times New Roman" w:hAnsi="Times New Roman" w:eastAsia="宋体"/>
                    </w:rPr>
                  </w:rPrChange>
                </w:rPr>
                <w:t>Registered Country or region</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624" w:author="威(×_×)" w:date="2021-03-18T17:52:56Z"/>
                <w:rFonts w:hint="default" w:ascii="Times New Roman" w:hAnsi="Times New Roman" w:eastAsia="微软雅黑"/>
                <w:rPrChange w:id="2625" w:author="威(×_×)" w:date="2021-03-18T17:57:03Z">
                  <w:rPr>
                    <w:ins w:id="2626" w:author="威(×_×)" w:date="2021-03-18T17:52:56Z"/>
                    <w:rFonts w:ascii="Times New Roman" w:hAnsi="Times New Roman" w:eastAsia="宋体"/>
                  </w:rPr>
                </w:rPrChange>
              </w:rPr>
              <w:pPrChange w:id="2623"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0" w:hRule="atLeast"/>
          <w:jc w:val="center"/>
          <w:ins w:id="2627"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29" w:author="威(×_×)" w:date="2021-03-18T17:52:56Z"/>
                <w:rFonts w:hint="default" w:ascii="Times New Roman" w:hAnsi="Times New Roman" w:eastAsia="微软雅黑"/>
                <w:rPrChange w:id="2630" w:author="威(×_×)" w:date="2021-03-18T17:57:03Z">
                  <w:rPr>
                    <w:ins w:id="2631" w:author="威(×_×)" w:date="2021-03-18T17:52:56Z"/>
                    <w:rFonts w:ascii="Times New Roman" w:hAnsi="Times New Roman" w:eastAsia="宋体"/>
                  </w:rPr>
                </w:rPrChange>
              </w:rPr>
              <w:pPrChange w:id="2628"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33" w:author="威(×_×)" w:date="2021-03-18T17:52:56Z"/>
                <w:rFonts w:hint="default" w:ascii="Times New Roman" w:hAnsi="Times New Roman" w:eastAsia="微软雅黑"/>
                <w:rPrChange w:id="2634" w:author="威(×_×)" w:date="2021-03-18T17:57:03Z">
                  <w:rPr>
                    <w:ins w:id="2635" w:author="威(×_×)" w:date="2021-03-18T17:52:56Z"/>
                    <w:rFonts w:ascii="Times New Roman" w:hAnsi="Times New Roman" w:eastAsia="宋体"/>
                  </w:rPr>
                </w:rPrChange>
              </w:rPr>
              <w:pPrChange w:id="2632" w:author="威(×_×)" w:date="2021-03-19T17:47:06Z">
                <w:pPr>
                  <w:spacing w:afterLines="0" w:line="240" w:lineRule="auto"/>
                </w:pPr>
              </w:pPrChange>
            </w:pPr>
            <w:ins w:id="2636" w:author="威(×_×)" w:date="2021-03-18T17:52:56Z">
              <w:r>
                <w:rPr>
                  <w:rFonts w:hint="default" w:ascii="Times New Roman" w:hAnsi="Times New Roman" w:eastAsia="微软雅黑"/>
                  <w:rPrChange w:id="2637" w:author="威(×_×)" w:date="2021-03-18T17:57:03Z">
                    <w:rPr>
                      <w:rFonts w:ascii="Times New Roman" w:hAnsi="Times New Roman" w:eastAsia="宋体"/>
                    </w:rPr>
                  </w:rPrChange>
                </w:rPr>
                <w:t>法定代表人</w:t>
              </w:r>
            </w:ins>
          </w:p>
          <w:p>
            <w:pPr>
              <w:snapToGrid w:val="0"/>
              <w:spacing w:after="157" w:afterLines="50" w:line="240" w:lineRule="auto"/>
              <w:rPr>
                <w:ins w:id="2639" w:author="威(×_×)" w:date="2021-03-18T17:52:56Z"/>
                <w:rFonts w:hint="default" w:ascii="Times New Roman" w:hAnsi="Times New Roman" w:eastAsia="微软雅黑"/>
                <w:rPrChange w:id="2640" w:author="威(×_×)" w:date="2021-03-18T17:57:03Z">
                  <w:rPr>
                    <w:ins w:id="2641" w:author="威(×_×)" w:date="2021-03-18T17:52:56Z"/>
                    <w:rFonts w:ascii="Times New Roman" w:hAnsi="Times New Roman" w:eastAsia="宋体"/>
                  </w:rPr>
                </w:rPrChange>
              </w:rPr>
              <w:pPrChange w:id="2638" w:author="威(×_×)" w:date="2021-03-19T17:47:06Z">
                <w:pPr>
                  <w:spacing w:afterLines="0" w:line="240" w:lineRule="auto"/>
                </w:pPr>
              </w:pPrChange>
            </w:pPr>
            <w:ins w:id="2642" w:author="威(×_×)" w:date="2021-03-18T17:52:56Z">
              <w:r>
                <w:rPr>
                  <w:rFonts w:hint="default" w:ascii="Times New Roman" w:hAnsi="Times New Roman" w:eastAsia="微软雅黑"/>
                  <w:rPrChange w:id="2643" w:author="威(×_×)" w:date="2021-03-18T17:57:03Z">
                    <w:rPr>
                      <w:rFonts w:ascii="Times New Roman" w:hAnsi="Times New Roman" w:eastAsia="宋体"/>
                    </w:rPr>
                  </w:rPrChange>
                </w:rPr>
                <w:t>Legal representative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645" w:author="威(×_×)" w:date="2021-03-18T17:52:56Z"/>
                <w:rFonts w:hint="default" w:ascii="Times New Roman" w:hAnsi="Times New Roman" w:eastAsia="微软雅黑"/>
                <w:rPrChange w:id="2646" w:author="威(×_×)" w:date="2021-03-18T17:57:03Z">
                  <w:rPr>
                    <w:ins w:id="2647" w:author="威(×_×)" w:date="2021-03-18T17:52:56Z"/>
                    <w:rFonts w:ascii="Times New Roman" w:hAnsi="Times New Roman" w:eastAsia="宋体"/>
                  </w:rPr>
                </w:rPrChange>
              </w:rPr>
              <w:pPrChange w:id="2644"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0" w:hRule="atLeast"/>
          <w:jc w:val="center"/>
          <w:ins w:id="2648"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50" w:author="威(×_×)" w:date="2021-03-18T17:52:56Z"/>
                <w:rFonts w:hint="default" w:ascii="Times New Roman" w:hAnsi="Times New Roman" w:eastAsia="微软雅黑"/>
                <w:rPrChange w:id="2651" w:author="威(×_×)" w:date="2021-03-18T17:57:03Z">
                  <w:rPr>
                    <w:ins w:id="2652" w:author="威(×_×)" w:date="2021-03-18T17:52:56Z"/>
                    <w:rFonts w:ascii="Times New Roman" w:hAnsi="Times New Roman" w:eastAsia="宋体"/>
                  </w:rPr>
                </w:rPrChange>
              </w:rPr>
              <w:pPrChange w:id="2649"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54" w:author="威(×_×)" w:date="2021-03-18T17:52:56Z"/>
                <w:rFonts w:hint="default" w:ascii="Times New Roman" w:hAnsi="Times New Roman" w:eastAsia="微软雅黑"/>
                <w:rPrChange w:id="2655" w:author="威(×_×)" w:date="2021-03-18T17:57:03Z">
                  <w:rPr>
                    <w:ins w:id="2656" w:author="威(×_×)" w:date="2021-03-18T17:52:56Z"/>
                    <w:rFonts w:ascii="Times New Roman" w:hAnsi="Times New Roman" w:eastAsia="宋体"/>
                  </w:rPr>
                </w:rPrChange>
              </w:rPr>
              <w:pPrChange w:id="2653" w:author="威(×_×)" w:date="2021-03-19T17:47:06Z">
                <w:pPr>
                  <w:spacing w:afterLines="0" w:line="240" w:lineRule="auto"/>
                </w:pPr>
              </w:pPrChange>
            </w:pPr>
            <w:ins w:id="2657" w:author="威(×_×)" w:date="2021-03-18T17:52:56Z">
              <w:r>
                <w:rPr>
                  <w:rFonts w:hint="default" w:ascii="Times New Roman" w:hAnsi="Times New Roman" w:eastAsia="微软雅黑"/>
                  <w:rPrChange w:id="2658" w:author="威(×_×)" w:date="2021-03-18T17:57:03Z">
                    <w:rPr>
                      <w:rFonts w:ascii="Times New Roman" w:hAnsi="Times New Roman" w:eastAsia="宋体"/>
                    </w:rPr>
                  </w:rPrChange>
                </w:rPr>
                <w:t>常驻地址</w:t>
              </w:r>
            </w:ins>
          </w:p>
          <w:p>
            <w:pPr>
              <w:snapToGrid w:val="0"/>
              <w:spacing w:after="157" w:afterLines="50" w:line="240" w:lineRule="auto"/>
              <w:rPr>
                <w:ins w:id="2660" w:author="威(×_×)" w:date="2021-03-18T17:52:56Z"/>
                <w:rFonts w:hint="default" w:ascii="Times New Roman" w:hAnsi="Times New Roman" w:eastAsia="微软雅黑"/>
                <w:rPrChange w:id="2661" w:author="威(×_×)" w:date="2021-03-18T17:57:03Z">
                  <w:rPr>
                    <w:ins w:id="2662" w:author="威(×_×)" w:date="2021-03-18T17:52:56Z"/>
                    <w:rFonts w:ascii="Times New Roman" w:hAnsi="Times New Roman" w:eastAsia="宋体"/>
                  </w:rPr>
                </w:rPrChange>
              </w:rPr>
              <w:pPrChange w:id="2659" w:author="威(×_×)" w:date="2021-03-19T17:47:06Z">
                <w:pPr>
                  <w:spacing w:afterLines="0" w:line="240" w:lineRule="auto"/>
                </w:pPr>
              </w:pPrChange>
            </w:pPr>
            <w:ins w:id="2663" w:author="威(×_×)" w:date="2021-03-18T17:52:56Z">
              <w:r>
                <w:rPr>
                  <w:rFonts w:hint="default" w:ascii="Times New Roman" w:hAnsi="Times New Roman" w:eastAsia="微软雅黑"/>
                  <w:rPrChange w:id="2664" w:author="威(×_×)" w:date="2021-03-18T17:57:03Z">
                    <w:rPr>
                      <w:rFonts w:ascii="Times New Roman" w:hAnsi="Times New Roman" w:eastAsia="宋体"/>
                    </w:rPr>
                  </w:rPrChange>
                </w:rPr>
                <w:t>Permanent address</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666" w:author="威(×_×)" w:date="2021-03-18T17:52:56Z"/>
                <w:rFonts w:hint="default" w:ascii="Times New Roman" w:hAnsi="Times New Roman" w:eastAsia="微软雅黑"/>
                <w:rPrChange w:id="2667" w:author="威(×_×)" w:date="2021-03-18T17:57:03Z">
                  <w:rPr>
                    <w:ins w:id="2668" w:author="威(×_×)" w:date="2021-03-18T17:52:56Z"/>
                    <w:rFonts w:ascii="Times New Roman" w:hAnsi="Times New Roman" w:eastAsia="宋体"/>
                  </w:rPr>
                </w:rPrChange>
              </w:rPr>
              <w:pPrChange w:id="2665"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669"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71" w:author="威(×_×)" w:date="2021-03-18T17:52:56Z"/>
                <w:rFonts w:hint="default" w:ascii="Times New Roman" w:hAnsi="Times New Roman" w:eastAsia="微软雅黑"/>
                <w:rPrChange w:id="2672" w:author="威(×_×)" w:date="2021-03-18T17:57:03Z">
                  <w:rPr>
                    <w:ins w:id="2673" w:author="威(×_×)" w:date="2021-03-18T17:52:56Z"/>
                    <w:rFonts w:ascii="Times New Roman" w:hAnsi="Times New Roman" w:eastAsia="宋体"/>
                  </w:rPr>
                </w:rPrChange>
              </w:rPr>
              <w:pPrChange w:id="2670"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75" w:author="威(×_×)" w:date="2021-03-18T17:52:56Z"/>
                <w:rFonts w:hint="default" w:ascii="Times New Roman" w:hAnsi="Times New Roman" w:eastAsia="微软雅黑"/>
                <w:rPrChange w:id="2676" w:author="威(×_×)" w:date="2021-03-18T17:57:03Z">
                  <w:rPr>
                    <w:ins w:id="2677" w:author="威(×_×)" w:date="2021-03-18T17:52:56Z"/>
                    <w:rFonts w:ascii="Times New Roman" w:hAnsi="Times New Roman" w:eastAsia="宋体"/>
                  </w:rPr>
                </w:rPrChange>
              </w:rPr>
              <w:pPrChange w:id="2674" w:author="威(×_×)" w:date="2021-03-19T17:47:06Z">
                <w:pPr>
                  <w:spacing w:afterLines="0" w:line="240" w:lineRule="auto"/>
                </w:pPr>
              </w:pPrChange>
            </w:pPr>
            <w:ins w:id="2678" w:author="威(×_×)" w:date="2021-03-18T17:52:56Z">
              <w:r>
                <w:rPr>
                  <w:rFonts w:hint="default" w:ascii="Times New Roman" w:hAnsi="Times New Roman" w:eastAsia="微软雅黑"/>
                  <w:rPrChange w:id="2679" w:author="威(×_×)" w:date="2021-03-18T17:57:03Z">
                    <w:rPr>
                      <w:rFonts w:ascii="Times New Roman" w:hAnsi="Times New Roman" w:eastAsia="宋体"/>
                    </w:rPr>
                  </w:rPrChange>
                </w:rPr>
                <w:t>电话</w:t>
              </w:r>
            </w:ins>
          </w:p>
          <w:p>
            <w:pPr>
              <w:snapToGrid w:val="0"/>
              <w:spacing w:after="157" w:afterLines="50" w:line="240" w:lineRule="auto"/>
              <w:rPr>
                <w:ins w:id="2681" w:author="威(×_×)" w:date="2021-03-18T17:52:56Z"/>
                <w:rFonts w:hint="default" w:ascii="Times New Roman" w:hAnsi="Times New Roman" w:eastAsia="微软雅黑"/>
                <w:rPrChange w:id="2682" w:author="威(×_×)" w:date="2021-03-18T17:57:03Z">
                  <w:rPr>
                    <w:ins w:id="2683" w:author="威(×_×)" w:date="2021-03-18T17:52:56Z"/>
                    <w:rFonts w:ascii="Times New Roman" w:hAnsi="Times New Roman" w:eastAsia="宋体"/>
                  </w:rPr>
                </w:rPrChange>
              </w:rPr>
              <w:pPrChange w:id="2680" w:author="威(×_×)" w:date="2021-03-19T17:47:06Z">
                <w:pPr>
                  <w:spacing w:afterLines="0" w:line="240" w:lineRule="auto"/>
                </w:pPr>
              </w:pPrChange>
            </w:pPr>
            <w:ins w:id="2684" w:author="威(×_×)" w:date="2021-03-18T17:52:56Z">
              <w:r>
                <w:rPr>
                  <w:rFonts w:hint="default" w:ascii="Times New Roman" w:hAnsi="Times New Roman" w:eastAsia="微软雅黑"/>
                  <w:rPrChange w:id="2685" w:author="威(×_×)" w:date="2021-03-18T17:57:03Z">
                    <w:rPr>
                      <w:rFonts w:ascii="Times New Roman" w:hAnsi="Times New Roman" w:eastAsia="宋体"/>
                    </w:rPr>
                  </w:rPrChange>
                </w:rPr>
                <w:t>Tel</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687" w:author="威(×_×)" w:date="2021-03-18T17:52:56Z"/>
                <w:rFonts w:hint="default" w:ascii="Times New Roman" w:hAnsi="Times New Roman" w:eastAsia="微软雅黑"/>
                <w:rPrChange w:id="2688" w:author="威(×_×)" w:date="2021-03-18T17:57:03Z">
                  <w:rPr>
                    <w:ins w:id="2689" w:author="威(×_×)" w:date="2021-03-18T17:52:56Z"/>
                    <w:rFonts w:ascii="Times New Roman" w:hAnsi="Times New Roman" w:eastAsia="宋体"/>
                  </w:rPr>
                </w:rPrChange>
              </w:rPr>
              <w:pPrChange w:id="2686"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690"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92" w:author="威(×_×)" w:date="2021-03-18T17:52:56Z"/>
                <w:rFonts w:hint="default" w:ascii="Times New Roman" w:hAnsi="Times New Roman" w:eastAsia="微软雅黑"/>
                <w:rPrChange w:id="2693" w:author="威(×_×)" w:date="2021-03-18T17:57:03Z">
                  <w:rPr>
                    <w:ins w:id="2694" w:author="威(×_×)" w:date="2021-03-18T17:52:56Z"/>
                    <w:rFonts w:ascii="Times New Roman" w:hAnsi="Times New Roman" w:eastAsia="宋体"/>
                  </w:rPr>
                </w:rPrChange>
              </w:rPr>
              <w:pPrChange w:id="2691"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696" w:author="威(×_×)" w:date="2021-03-18T17:52:56Z"/>
                <w:rFonts w:hint="default" w:ascii="Times New Roman" w:hAnsi="Times New Roman" w:eastAsia="微软雅黑"/>
                <w:rPrChange w:id="2697" w:author="威(×_×)" w:date="2021-03-18T17:57:03Z">
                  <w:rPr>
                    <w:ins w:id="2698" w:author="威(×_×)" w:date="2021-03-18T17:52:56Z"/>
                    <w:rFonts w:ascii="Times New Roman" w:hAnsi="Times New Roman" w:eastAsia="宋体"/>
                  </w:rPr>
                </w:rPrChange>
              </w:rPr>
              <w:pPrChange w:id="2695" w:author="威(×_×)" w:date="2021-03-19T17:47:06Z">
                <w:pPr>
                  <w:spacing w:afterLines="0" w:line="240" w:lineRule="auto"/>
                </w:pPr>
              </w:pPrChange>
            </w:pPr>
            <w:ins w:id="2699" w:author="威(×_×)" w:date="2021-03-18T17:52:56Z">
              <w:r>
                <w:rPr>
                  <w:rFonts w:hint="default" w:ascii="Times New Roman" w:hAnsi="Times New Roman" w:eastAsia="微软雅黑"/>
                  <w:rPrChange w:id="2700" w:author="威(×_×)" w:date="2021-03-18T17:57:03Z">
                    <w:rPr>
                      <w:rFonts w:ascii="Times New Roman" w:hAnsi="Times New Roman" w:eastAsia="宋体"/>
                    </w:rPr>
                  </w:rPrChange>
                </w:rPr>
                <w:t>网址</w:t>
              </w:r>
            </w:ins>
          </w:p>
          <w:p>
            <w:pPr>
              <w:snapToGrid w:val="0"/>
              <w:spacing w:after="157" w:afterLines="50" w:line="240" w:lineRule="auto"/>
              <w:rPr>
                <w:ins w:id="2702" w:author="威(×_×)" w:date="2021-03-18T17:52:56Z"/>
                <w:rFonts w:hint="default" w:ascii="Times New Roman" w:hAnsi="Times New Roman" w:eastAsia="微软雅黑"/>
                <w:rPrChange w:id="2703" w:author="威(×_×)" w:date="2021-03-18T17:57:03Z">
                  <w:rPr>
                    <w:ins w:id="2704" w:author="威(×_×)" w:date="2021-03-18T17:52:56Z"/>
                    <w:rFonts w:ascii="Times New Roman" w:hAnsi="Times New Roman" w:eastAsia="宋体"/>
                  </w:rPr>
                </w:rPrChange>
              </w:rPr>
              <w:pPrChange w:id="2701" w:author="威(×_×)" w:date="2021-03-19T17:47:06Z">
                <w:pPr>
                  <w:spacing w:afterLines="0" w:line="240" w:lineRule="auto"/>
                </w:pPr>
              </w:pPrChange>
            </w:pPr>
            <w:ins w:id="2705" w:author="威(×_×)" w:date="2021-03-18T17:52:56Z">
              <w:r>
                <w:rPr>
                  <w:rFonts w:hint="default" w:ascii="Times New Roman" w:hAnsi="Times New Roman" w:eastAsia="微软雅黑"/>
                  <w:rPrChange w:id="2706" w:author="威(×_×)" w:date="2021-03-18T17:57:03Z">
                    <w:rPr>
                      <w:rFonts w:ascii="Times New Roman" w:hAnsi="Times New Roman" w:eastAsia="宋体"/>
                    </w:rPr>
                  </w:rPrChange>
                </w:rPr>
                <w:t>Website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708" w:author="威(×_×)" w:date="2021-03-18T17:52:56Z"/>
                <w:rFonts w:hint="default" w:ascii="Times New Roman" w:hAnsi="Times New Roman" w:eastAsia="微软雅黑"/>
                <w:rPrChange w:id="2709" w:author="威(×_×)" w:date="2021-03-18T17:57:03Z">
                  <w:rPr>
                    <w:ins w:id="2710" w:author="威(×_×)" w:date="2021-03-18T17:52:56Z"/>
                    <w:rFonts w:ascii="Times New Roman" w:hAnsi="Times New Roman" w:eastAsia="宋体"/>
                  </w:rPr>
                </w:rPrChange>
              </w:rPr>
              <w:pPrChange w:id="2707"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711"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13" w:author="威(×_×)" w:date="2021-03-18T17:52:56Z"/>
                <w:rFonts w:hint="default" w:ascii="Times New Roman" w:hAnsi="Times New Roman" w:eastAsia="微软雅黑"/>
                <w:rPrChange w:id="2714" w:author="威(×_×)" w:date="2021-03-18T17:57:03Z">
                  <w:rPr>
                    <w:ins w:id="2715" w:author="威(×_×)" w:date="2021-03-18T17:52:56Z"/>
                    <w:rFonts w:ascii="Times New Roman" w:hAnsi="Times New Roman" w:eastAsia="宋体"/>
                  </w:rPr>
                </w:rPrChange>
              </w:rPr>
              <w:pPrChange w:id="2712"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17" w:author="威(×_×)" w:date="2021-03-18T17:52:56Z"/>
                <w:rFonts w:hint="default" w:ascii="Times New Roman" w:hAnsi="Times New Roman" w:eastAsia="微软雅黑"/>
                <w:rPrChange w:id="2718" w:author="威(×_×)" w:date="2021-03-18T17:57:03Z">
                  <w:rPr>
                    <w:ins w:id="2719" w:author="威(×_×)" w:date="2021-03-18T17:52:56Z"/>
                    <w:rFonts w:ascii="Times New Roman" w:hAnsi="Times New Roman" w:eastAsia="宋体"/>
                  </w:rPr>
                </w:rPrChange>
              </w:rPr>
              <w:pPrChange w:id="2716" w:author="威(×_×)" w:date="2021-03-19T17:47:06Z">
                <w:pPr>
                  <w:spacing w:afterLines="0" w:line="240" w:lineRule="auto"/>
                </w:pPr>
              </w:pPrChange>
            </w:pPr>
            <w:ins w:id="2720" w:author="威(×_×)" w:date="2021-03-18T17:52:56Z">
              <w:r>
                <w:rPr>
                  <w:rFonts w:hint="default" w:ascii="Times New Roman" w:hAnsi="Times New Roman" w:eastAsia="微软雅黑"/>
                  <w:rPrChange w:id="2721" w:author="威(×_×)" w:date="2021-03-18T17:57:03Z">
                    <w:rPr>
                      <w:rFonts w:ascii="Times New Roman" w:hAnsi="Times New Roman" w:eastAsia="宋体"/>
                    </w:rPr>
                  </w:rPrChange>
                </w:rPr>
                <w:t>电子邮箱</w:t>
              </w:r>
            </w:ins>
          </w:p>
          <w:p>
            <w:pPr>
              <w:snapToGrid w:val="0"/>
              <w:spacing w:after="157" w:afterLines="50" w:line="240" w:lineRule="auto"/>
              <w:rPr>
                <w:ins w:id="2723" w:author="威(×_×)" w:date="2021-03-18T17:52:56Z"/>
                <w:rFonts w:hint="default" w:ascii="Times New Roman" w:hAnsi="Times New Roman" w:eastAsia="微软雅黑"/>
                <w:rPrChange w:id="2724" w:author="威(×_×)" w:date="2021-03-18T17:57:03Z">
                  <w:rPr>
                    <w:ins w:id="2725" w:author="威(×_×)" w:date="2021-03-18T17:52:56Z"/>
                    <w:rFonts w:ascii="Times New Roman" w:hAnsi="Times New Roman" w:eastAsia="宋体"/>
                  </w:rPr>
                </w:rPrChange>
              </w:rPr>
              <w:pPrChange w:id="2722" w:author="威(×_×)" w:date="2021-03-19T17:47:06Z">
                <w:pPr>
                  <w:spacing w:afterLines="0" w:line="240" w:lineRule="auto"/>
                </w:pPr>
              </w:pPrChange>
            </w:pPr>
            <w:ins w:id="2726" w:author="威(×_×)" w:date="2021-03-18T17:52:56Z">
              <w:r>
                <w:rPr>
                  <w:rFonts w:hint="default" w:ascii="Times New Roman" w:hAnsi="Times New Roman" w:eastAsia="微软雅黑"/>
                  <w:rPrChange w:id="2727" w:author="威(×_×)" w:date="2021-03-18T17:57:03Z">
                    <w:rPr>
                      <w:rFonts w:ascii="Times New Roman" w:hAnsi="Times New Roman" w:eastAsia="宋体"/>
                    </w:rPr>
                  </w:rPrChange>
                </w:rPr>
                <w:t xml:space="preserve">E-mail </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729" w:author="威(×_×)" w:date="2021-03-18T17:52:56Z"/>
                <w:rFonts w:hint="default" w:ascii="Times New Roman" w:hAnsi="Times New Roman" w:eastAsia="微软雅黑"/>
                <w:rPrChange w:id="2730" w:author="威(×_×)" w:date="2021-03-18T17:57:03Z">
                  <w:rPr>
                    <w:ins w:id="2731" w:author="威(×_×)" w:date="2021-03-18T17:52:56Z"/>
                    <w:rFonts w:ascii="Times New Roman" w:hAnsi="Times New Roman" w:eastAsia="宋体"/>
                  </w:rPr>
                </w:rPrChange>
              </w:rPr>
              <w:pPrChange w:id="2728"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732"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34" w:author="威(×_×)" w:date="2021-03-18T17:52:56Z"/>
                <w:rFonts w:hint="default" w:ascii="Times New Roman" w:hAnsi="Times New Roman" w:eastAsia="微软雅黑"/>
                <w:rPrChange w:id="2735" w:author="威(×_×)" w:date="2021-03-18T17:57:03Z">
                  <w:rPr>
                    <w:ins w:id="2736" w:author="威(×_×)" w:date="2021-03-18T17:52:56Z"/>
                    <w:rFonts w:ascii="Times New Roman" w:hAnsi="Times New Roman" w:eastAsia="宋体"/>
                  </w:rPr>
                </w:rPrChange>
              </w:rPr>
              <w:pPrChange w:id="2733"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38" w:author="威(×_×)" w:date="2021-03-18T17:52:56Z"/>
                <w:rFonts w:hint="default" w:ascii="Times New Roman" w:hAnsi="Times New Roman" w:eastAsia="微软雅黑"/>
                <w:rPrChange w:id="2739" w:author="威(×_×)" w:date="2021-03-18T17:57:03Z">
                  <w:rPr>
                    <w:ins w:id="2740" w:author="威(×_×)" w:date="2021-03-18T17:52:56Z"/>
                    <w:rFonts w:ascii="Times New Roman" w:hAnsi="Times New Roman" w:eastAsia="宋体"/>
                  </w:rPr>
                </w:rPrChange>
              </w:rPr>
              <w:pPrChange w:id="2737" w:author="威(×_×)" w:date="2021-03-19T17:47:06Z">
                <w:pPr>
                  <w:spacing w:afterLines="0" w:line="240" w:lineRule="auto"/>
                </w:pPr>
              </w:pPrChange>
            </w:pPr>
            <w:ins w:id="2741" w:author="威(×_×)" w:date="2021-03-18T17:55:02Z">
              <w:r>
                <w:rPr>
                  <w:rFonts w:hint="default" w:ascii="Times New Roman" w:hAnsi="Times New Roman" w:eastAsia="微软雅黑"/>
                  <w:lang w:val="en-US" w:eastAsia="zh-CN"/>
                  <w:rPrChange w:id="2742" w:author="威(×_×)" w:date="2021-03-18T17:57:03Z">
                    <w:rPr>
                      <w:rFonts w:hint="eastAsia" w:ascii="Times New Roman" w:hAnsi="Times New Roman" w:eastAsia="宋体"/>
                      <w:lang w:val="en-US" w:eastAsia="zh-CN"/>
                    </w:rPr>
                  </w:rPrChange>
                </w:rPr>
                <w:t>设计</w:t>
              </w:r>
            </w:ins>
            <w:ins w:id="2743" w:author="威(×_×)" w:date="2021-03-18T17:55:03Z">
              <w:r>
                <w:rPr>
                  <w:rFonts w:hint="default" w:ascii="Times New Roman" w:hAnsi="Times New Roman" w:eastAsia="微软雅黑"/>
                  <w:lang w:val="en-US" w:eastAsia="zh-CN"/>
                  <w:rPrChange w:id="2744" w:author="威(×_×)" w:date="2021-03-18T17:57:03Z">
                    <w:rPr>
                      <w:rFonts w:hint="eastAsia" w:ascii="Times New Roman" w:hAnsi="Times New Roman" w:eastAsia="宋体"/>
                      <w:lang w:val="en-US" w:eastAsia="zh-CN"/>
                    </w:rPr>
                  </w:rPrChange>
                </w:rPr>
                <w:t>机构</w:t>
              </w:r>
            </w:ins>
            <w:ins w:id="2745" w:author="威(×_×)" w:date="2021-03-18T17:52:56Z">
              <w:r>
                <w:rPr>
                  <w:rFonts w:hint="default" w:ascii="Times New Roman" w:hAnsi="Times New Roman" w:eastAsia="微软雅黑"/>
                  <w:rPrChange w:id="2746" w:author="威(×_×)" w:date="2021-03-18T17:57:03Z">
                    <w:rPr>
                      <w:rFonts w:ascii="Times New Roman" w:hAnsi="Times New Roman" w:eastAsia="宋体"/>
                    </w:rPr>
                  </w:rPrChange>
                </w:rPr>
                <w:t>成立日期</w:t>
              </w:r>
            </w:ins>
          </w:p>
          <w:p>
            <w:pPr>
              <w:snapToGrid w:val="0"/>
              <w:spacing w:after="157" w:afterLines="50" w:line="240" w:lineRule="auto"/>
              <w:rPr>
                <w:ins w:id="2748" w:author="威(×_×)" w:date="2021-03-18T17:52:56Z"/>
                <w:rFonts w:hint="default" w:ascii="Times New Roman" w:hAnsi="Times New Roman" w:eastAsia="微软雅黑"/>
                <w:rPrChange w:id="2749" w:author="威(×_×)" w:date="2021-03-18T17:57:03Z">
                  <w:rPr>
                    <w:ins w:id="2750" w:author="威(×_×)" w:date="2021-03-18T17:52:56Z"/>
                    <w:rFonts w:ascii="Times New Roman" w:hAnsi="Times New Roman" w:eastAsia="宋体"/>
                  </w:rPr>
                </w:rPrChange>
              </w:rPr>
              <w:pPrChange w:id="2747" w:author="威(×_×)" w:date="2021-03-19T17:47:06Z">
                <w:pPr>
                  <w:spacing w:afterLines="0" w:line="240" w:lineRule="auto"/>
                </w:pPr>
              </w:pPrChange>
            </w:pPr>
            <w:ins w:id="2751" w:author="威(×_×)" w:date="2021-03-18T17:52:56Z">
              <w:r>
                <w:rPr>
                  <w:rFonts w:hint="default" w:ascii="Times New Roman" w:hAnsi="Times New Roman" w:eastAsia="微软雅黑"/>
                  <w:rPrChange w:id="2752" w:author="威(×_×)" w:date="2021-03-18T17:57:03Z">
                    <w:rPr>
                      <w:rFonts w:ascii="Times New Roman" w:hAnsi="Times New Roman" w:eastAsia="宋体"/>
                    </w:rPr>
                  </w:rPrChange>
                </w:rPr>
                <w:t>Date of establishment</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754" w:author="威(×_×)" w:date="2021-03-18T17:52:56Z"/>
                <w:rFonts w:hint="default" w:ascii="Times New Roman" w:hAnsi="Times New Roman" w:eastAsia="微软雅黑"/>
                <w:rPrChange w:id="2755" w:author="威(×_×)" w:date="2021-03-18T17:57:03Z">
                  <w:rPr>
                    <w:ins w:id="2756" w:author="威(×_×)" w:date="2021-03-18T17:52:56Z"/>
                    <w:rFonts w:ascii="Times New Roman" w:hAnsi="Times New Roman" w:eastAsia="宋体"/>
                  </w:rPr>
                </w:rPrChange>
              </w:rPr>
              <w:pPrChange w:id="2753"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757"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59" w:author="威(×_×)" w:date="2021-03-18T17:52:56Z"/>
                <w:rFonts w:hint="default" w:ascii="Times New Roman" w:hAnsi="Times New Roman" w:eastAsia="微软雅黑"/>
                <w:rPrChange w:id="2760" w:author="威(×_×)" w:date="2021-03-18T17:57:03Z">
                  <w:rPr>
                    <w:ins w:id="2761" w:author="威(×_×)" w:date="2021-03-18T17:52:56Z"/>
                    <w:rFonts w:ascii="Times New Roman" w:hAnsi="Times New Roman" w:eastAsia="宋体"/>
                  </w:rPr>
                </w:rPrChange>
              </w:rPr>
              <w:pPrChange w:id="2758"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63" w:author="威(×_×)" w:date="2021-03-18T17:52:56Z"/>
                <w:rFonts w:hint="default" w:ascii="Times New Roman" w:hAnsi="Times New Roman" w:eastAsia="微软雅黑"/>
                <w:rPrChange w:id="2764" w:author="威(×_×)" w:date="2021-03-18T17:57:03Z">
                  <w:rPr>
                    <w:ins w:id="2765" w:author="威(×_×)" w:date="2021-03-18T17:52:56Z"/>
                    <w:rFonts w:ascii="Times New Roman" w:hAnsi="Times New Roman" w:eastAsia="宋体"/>
                  </w:rPr>
                </w:rPrChange>
              </w:rPr>
              <w:pPrChange w:id="2762" w:author="威(×_×)" w:date="2021-03-19T17:47:06Z">
                <w:pPr>
                  <w:spacing w:afterLines="0" w:line="240" w:lineRule="auto"/>
                </w:pPr>
              </w:pPrChange>
            </w:pPr>
            <w:ins w:id="2766" w:author="威(×_×)" w:date="2021-03-18T17:54:37Z">
              <w:r>
                <w:rPr>
                  <w:rFonts w:hint="default" w:ascii="Times New Roman" w:hAnsi="Times New Roman" w:eastAsia="微软雅黑"/>
                  <w:lang w:val="en-US" w:eastAsia="zh-CN"/>
                  <w:rPrChange w:id="2767" w:author="威(×_×)" w:date="2021-03-18T17:57:03Z">
                    <w:rPr>
                      <w:rFonts w:hint="eastAsia" w:ascii="Times New Roman" w:hAnsi="Times New Roman" w:eastAsia="宋体"/>
                      <w:lang w:val="en-US" w:eastAsia="zh-CN"/>
                    </w:rPr>
                  </w:rPrChange>
                </w:rPr>
                <w:t>设计机构</w:t>
              </w:r>
            </w:ins>
            <w:ins w:id="2768" w:author="威(×_×)" w:date="2021-03-18T17:52:56Z">
              <w:r>
                <w:rPr>
                  <w:rFonts w:hint="default" w:ascii="Times New Roman" w:hAnsi="Times New Roman" w:eastAsia="微软雅黑"/>
                  <w:rPrChange w:id="2769" w:author="威(×_×)" w:date="2021-03-18T17:57:03Z">
                    <w:rPr>
                      <w:rFonts w:ascii="Times New Roman" w:hAnsi="Times New Roman" w:eastAsia="宋体"/>
                    </w:rPr>
                  </w:rPrChange>
                </w:rPr>
                <w:t>规模（总公司及相关竞赛分公司各专业人数等信息）</w:t>
              </w:r>
            </w:ins>
          </w:p>
          <w:p>
            <w:pPr>
              <w:snapToGrid w:val="0"/>
              <w:spacing w:after="157" w:afterLines="50" w:line="240" w:lineRule="auto"/>
              <w:rPr>
                <w:ins w:id="2771" w:author="威(×_×)" w:date="2021-03-18T17:52:56Z"/>
                <w:rFonts w:hint="default" w:ascii="Times New Roman" w:hAnsi="Times New Roman" w:eastAsia="微软雅黑"/>
                <w:rPrChange w:id="2772" w:author="威(×_×)" w:date="2021-03-18T17:57:03Z">
                  <w:rPr>
                    <w:ins w:id="2773" w:author="威(×_×)" w:date="2021-03-18T17:52:56Z"/>
                    <w:rFonts w:ascii="Times New Roman" w:hAnsi="Times New Roman" w:eastAsia="宋体"/>
                  </w:rPr>
                </w:rPrChange>
              </w:rPr>
              <w:pPrChange w:id="2770" w:author="威(×_×)" w:date="2021-03-19T17:47:06Z">
                <w:pPr>
                  <w:spacing w:afterLines="0" w:line="240" w:lineRule="auto"/>
                </w:pPr>
              </w:pPrChange>
            </w:pPr>
            <w:ins w:id="2774" w:author="威(×_×)" w:date="2021-03-18T17:55:19Z">
              <w:r>
                <w:rPr>
                  <w:rFonts w:hint="default" w:ascii="Times New Roman" w:hAnsi="Times New Roman" w:eastAsia="微软雅黑"/>
                  <w:lang w:val="en-US" w:eastAsia="zh-CN"/>
                  <w:rPrChange w:id="2775" w:author="威(×_×)" w:date="2021-03-18T17:57:03Z">
                    <w:rPr>
                      <w:rFonts w:hint="eastAsia" w:ascii="Times New Roman" w:hAnsi="Times New Roman" w:eastAsia="宋体"/>
                      <w:lang w:val="en-US" w:eastAsia="zh-CN"/>
                    </w:rPr>
                  </w:rPrChange>
                </w:rPr>
                <w:t>D</w:t>
              </w:r>
            </w:ins>
            <w:ins w:id="2776" w:author="威(×_×)" w:date="2021-03-18T17:55:14Z">
              <w:r>
                <w:rPr>
                  <w:rFonts w:hint="default" w:ascii="Times New Roman" w:hAnsi="Times New Roman" w:eastAsia="微软雅黑"/>
                  <w:lang w:val="en-US" w:eastAsia="zh-CN"/>
                  <w:rPrChange w:id="2777" w:author="威(×_×)" w:date="2021-03-18T17:57:03Z">
                    <w:rPr>
                      <w:rFonts w:hint="eastAsia" w:ascii="Times New Roman" w:hAnsi="Times New Roman" w:eastAsia="宋体"/>
                      <w:lang w:val="en-US" w:eastAsia="zh-CN"/>
                    </w:rPr>
                  </w:rPrChange>
                </w:rPr>
                <w:t>esign agency</w:t>
              </w:r>
            </w:ins>
            <w:ins w:id="2778" w:author="威(×_×)" w:date="2021-03-18T17:55:28Z">
              <w:r>
                <w:rPr>
                  <w:rFonts w:hint="default" w:ascii="Times New Roman" w:hAnsi="Times New Roman" w:eastAsia="微软雅黑"/>
                  <w:lang w:val="en-US" w:eastAsia="zh-CN"/>
                  <w:rPrChange w:id="2779" w:author="威(×_×)" w:date="2021-03-18T17:57:03Z">
                    <w:rPr>
                      <w:rFonts w:hint="default" w:ascii="Times New Roman" w:hAnsi="Times New Roman" w:eastAsia="宋体"/>
                      <w:lang w:val="en-US" w:eastAsia="zh-CN"/>
                    </w:rPr>
                  </w:rPrChange>
                </w:rPr>
                <w:t>’</w:t>
              </w:r>
            </w:ins>
            <w:ins w:id="2780" w:author="威(×_×)" w:date="2021-03-18T17:55:29Z">
              <w:r>
                <w:rPr>
                  <w:rFonts w:hint="default" w:ascii="Times New Roman" w:hAnsi="Times New Roman" w:eastAsia="微软雅黑"/>
                  <w:lang w:val="en-US" w:eastAsia="zh-CN"/>
                  <w:rPrChange w:id="2781" w:author="威(×_×)" w:date="2021-03-18T17:57:03Z">
                    <w:rPr>
                      <w:rFonts w:hint="eastAsia" w:ascii="Times New Roman" w:hAnsi="Times New Roman" w:eastAsia="宋体"/>
                      <w:lang w:val="en-US" w:eastAsia="zh-CN"/>
                    </w:rPr>
                  </w:rPrChange>
                </w:rPr>
                <w:t>s</w:t>
              </w:r>
            </w:ins>
            <w:ins w:id="2782" w:author="威(×_×)" w:date="2021-03-18T17:52:56Z">
              <w:r>
                <w:rPr>
                  <w:rFonts w:hint="default" w:ascii="Times New Roman" w:hAnsi="Times New Roman" w:eastAsia="微软雅黑"/>
                  <w:rPrChange w:id="2783" w:author="威(×_×)" w:date="2021-03-18T17:57:03Z">
                    <w:rPr>
                      <w:rFonts w:ascii="Times New Roman" w:hAnsi="Times New Roman" w:eastAsia="宋体"/>
                    </w:rPr>
                  </w:rPrChange>
                </w:rPr>
                <w:t xml:space="preserve"> scale (number of personnel of each discipline of head office and relevant competition branch office, etc.)</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785" w:author="威(×_×)" w:date="2021-03-18T17:52:56Z"/>
                <w:rFonts w:hint="default" w:ascii="Times New Roman" w:hAnsi="Times New Roman" w:eastAsia="微软雅黑"/>
                <w:rPrChange w:id="2786" w:author="威(×_×)" w:date="2021-03-18T17:57:03Z">
                  <w:rPr>
                    <w:ins w:id="2787" w:author="威(×_×)" w:date="2021-03-18T17:52:56Z"/>
                    <w:rFonts w:ascii="Times New Roman" w:hAnsi="Times New Roman" w:eastAsia="宋体"/>
                  </w:rPr>
                </w:rPrChange>
              </w:rPr>
              <w:pPrChange w:id="2784"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8" w:hRule="atLeast"/>
          <w:jc w:val="center"/>
          <w:ins w:id="2788"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790" w:author="威(×_×)" w:date="2021-03-18T17:52:56Z"/>
                <w:rFonts w:hint="default" w:ascii="Times New Roman" w:hAnsi="Times New Roman" w:eastAsia="微软雅黑"/>
                <w:rPrChange w:id="2791" w:author="威(×_×)" w:date="2021-03-18T17:57:03Z">
                  <w:rPr>
                    <w:ins w:id="2792" w:author="威(×_×)" w:date="2021-03-18T17:52:56Z"/>
                    <w:rFonts w:ascii="Times New Roman" w:hAnsi="Times New Roman" w:eastAsia="宋体"/>
                  </w:rPr>
                </w:rPrChange>
              </w:rPr>
              <w:pPrChange w:id="2789"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jc w:val="left"/>
              <w:rPr>
                <w:ins w:id="2794" w:author="威(×_×)" w:date="2021-03-18T17:52:56Z"/>
                <w:rFonts w:hint="default" w:ascii="Times New Roman" w:hAnsi="Times New Roman" w:eastAsia="微软雅黑"/>
                <w:rPrChange w:id="2795" w:author="威(×_×)" w:date="2021-03-18T17:57:03Z">
                  <w:rPr>
                    <w:ins w:id="2796" w:author="威(×_×)" w:date="2021-03-18T17:52:56Z"/>
                    <w:rFonts w:ascii="Times New Roman" w:hAnsi="Times New Roman" w:eastAsia="宋体"/>
                  </w:rPr>
                </w:rPrChange>
              </w:rPr>
              <w:pPrChange w:id="2793" w:author="威(×_×)" w:date="2021-03-19T17:47:06Z">
                <w:pPr>
                  <w:spacing w:afterLines="0" w:line="240" w:lineRule="auto"/>
                  <w:jc w:val="left"/>
                </w:pPr>
              </w:pPrChange>
            </w:pPr>
            <w:ins w:id="2797" w:author="威(×_×)" w:date="2021-03-18T17:52:56Z">
              <w:r>
                <w:rPr>
                  <w:rFonts w:hint="default" w:ascii="Times New Roman" w:hAnsi="Times New Roman" w:eastAsia="微软雅黑"/>
                  <w:rPrChange w:id="2798" w:author="威(×_×)" w:date="2021-03-18T17:57:03Z">
                    <w:rPr>
                      <w:rFonts w:ascii="Times New Roman" w:hAnsi="Times New Roman" w:eastAsia="宋体"/>
                    </w:rPr>
                  </w:rPrChange>
                </w:rPr>
                <w:t>设计资格的种类/级别Category/grade of design qualification</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800" w:author="威(×_×)" w:date="2021-03-18T17:52:56Z"/>
                <w:rFonts w:hint="default" w:ascii="Times New Roman" w:hAnsi="Times New Roman" w:eastAsia="微软雅黑"/>
                <w:rPrChange w:id="2801" w:author="威(×_×)" w:date="2021-03-18T17:57:03Z">
                  <w:rPr>
                    <w:ins w:id="2802" w:author="威(×_×)" w:date="2021-03-18T17:52:56Z"/>
                    <w:rFonts w:ascii="Times New Roman" w:hAnsi="Times New Roman" w:eastAsia="宋体"/>
                  </w:rPr>
                </w:rPrChange>
              </w:rPr>
              <w:pPrChange w:id="2799"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jc w:val="center"/>
          <w:ins w:id="2803" w:author="威(×_×)" w:date="2021-03-18T17:52:56Z"/>
        </w:trPr>
        <w:tc>
          <w:tcPr>
            <w:tcW w:w="468"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snapToGrid w:val="0"/>
              <w:spacing w:after="157" w:afterLines="50" w:line="240" w:lineRule="auto"/>
              <w:rPr>
                <w:ins w:id="2805" w:author="威(×_×)" w:date="2021-03-18T17:52:56Z"/>
                <w:rFonts w:hint="default" w:ascii="Times New Roman" w:hAnsi="Times New Roman" w:eastAsia="微软雅黑"/>
                <w:rPrChange w:id="2806" w:author="威(×_×)" w:date="2021-03-18T17:57:03Z">
                  <w:rPr>
                    <w:ins w:id="2807" w:author="威(×_×)" w:date="2021-03-18T17:52:56Z"/>
                    <w:rFonts w:ascii="Times New Roman" w:hAnsi="Times New Roman" w:eastAsia="宋体"/>
                  </w:rPr>
                </w:rPrChange>
              </w:rPr>
              <w:pPrChange w:id="2804" w:author="威(×_×)" w:date="2021-03-19T17:47:06Z">
                <w:pPr>
                  <w:spacing w:afterLines="0" w:line="240" w:lineRule="auto"/>
                </w:pPr>
              </w:pPrChange>
            </w:pPr>
            <w:ins w:id="2808" w:author="威(×_×)" w:date="2021-03-18T17:52:56Z">
              <w:r>
                <w:rPr>
                  <w:rFonts w:hint="default" w:ascii="Times New Roman" w:hAnsi="Times New Roman" w:eastAsia="微软雅黑"/>
                  <w:rPrChange w:id="2809" w:author="威(×_×)" w:date="2021-03-18T17:57:03Z">
                    <w:rPr>
                      <w:rFonts w:ascii="Times New Roman" w:hAnsi="Times New Roman" w:eastAsia="宋体"/>
                    </w:rPr>
                  </w:rPrChange>
                </w:rPr>
                <w:t>3</w:t>
              </w:r>
            </w:ins>
          </w:p>
        </w:tc>
        <w:tc>
          <w:tcPr>
            <w:tcW w:w="9296" w:type="dxa"/>
            <w:gridSpan w:val="2"/>
            <w:tcBorders>
              <w:top w:val="single" w:color="auto" w:sz="4" w:space="0"/>
              <w:left w:val="single" w:color="auto" w:sz="4" w:space="0"/>
              <w:bottom w:val="single" w:color="auto" w:sz="4" w:space="0"/>
              <w:right w:val="single" w:color="auto" w:sz="4" w:space="0"/>
            </w:tcBorders>
            <w:shd w:val="clear" w:color="auto" w:fill="C0C0C0"/>
            <w:noWrap w:val="0"/>
            <w:vAlign w:val="center"/>
          </w:tcPr>
          <w:p>
            <w:pPr>
              <w:snapToGrid w:val="0"/>
              <w:spacing w:after="157" w:afterLines="50" w:line="240" w:lineRule="auto"/>
              <w:rPr>
                <w:ins w:id="2811" w:author="威(×_×)" w:date="2021-03-18T17:52:56Z"/>
                <w:rFonts w:hint="default" w:ascii="Times New Roman" w:hAnsi="Times New Roman" w:eastAsia="微软雅黑"/>
                <w:rPrChange w:id="2812" w:author="威(×_×)" w:date="2021-03-18T17:57:03Z">
                  <w:rPr>
                    <w:ins w:id="2813" w:author="威(×_×)" w:date="2021-03-18T17:52:56Z"/>
                    <w:rFonts w:ascii="Times New Roman" w:hAnsi="Times New Roman" w:eastAsia="宋体"/>
                  </w:rPr>
                </w:rPrChange>
              </w:rPr>
              <w:pPrChange w:id="2810" w:author="威(×_×)" w:date="2021-03-19T17:47:06Z">
                <w:pPr>
                  <w:spacing w:afterLines="0" w:line="240" w:lineRule="auto"/>
                </w:pPr>
              </w:pPrChange>
            </w:pPr>
            <w:ins w:id="2814" w:author="威(×_×)" w:date="2021-03-18T17:52:56Z">
              <w:r>
                <w:rPr>
                  <w:rFonts w:hint="default" w:ascii="Times New Roman" w:hAnsi="Times New Roman" w:eastAsia="微软雅黑"/>
                  <w:rPrChange w:id="2815" w:author="威(×_×)" w:date="2021-03-18T17:57:03Z">
                    <w:rPr>
                      <w:rFonts w:ascii="Times New Roman" w:hAnsi="Times New Roman" w:eastAsia="宋体"/>
                    </w:rPr>
                  </w:rPrChange>
                </w:rPr>
                <w:t>本项目联系人</w:t>
              </w:r>
            </w:ins>
          </w:p>
          <w:p>
            <w:pPr>
              <w:snapToGrid w:val="0"/>
              <w:spacing w:after="157" w:afterLines="50" w:line="240" w:lineRule="auto"/>
              <w:rPr>
                <w:ins w:id="2817" w:author="威(×_×)" w:date="2021-03-18T17:52:56Z"/>
                <w:rFonts w:hint="default" w:ascii="Times New Roman" w:hAnsi="Times New Roman" w:eastAsia="微软雅黑"/>
                <w:rPrChange w:id="2818" w:author="威(×_×)" w:date="2021-03-18T17:57:03Z">
                  <w:rPr>
                    <w:ins w:id="2819" w:author="威(×_×)" w:date="2021-03-18T17:52:56Z"/>
                    <w:rFonts w:ascii="Times New Roman" w:hAnsi="Times New Roman" w:eastAsia="宋体"/>
                  </w:rPr>
                </w:rPrChange>
              </w:rPr>
              <w:pPrChange w:id="2816" w:author="威(×_×)" w:date="2021-03-19T17:47:06Z">
                <w:pPr>
                  <w:spacing w:afterLines="0" w:line="240" w:lineRule="auto"/>
                </w:pPr>
              </w:pPrChange>
            </w:pPr>
            <w:ins w:id="2820" w:author="威(×_×)" w:date="2021-03-18T17:52:56Z">
              <w:r>
                <w:rPr>
                  <w:rFonts w:hint="default" w:ascii="Times New Roman" w:hAnsi="Times New Roman" w:eastAsia="微软雅黑"/>
                  <w:rPrChange w:id="2821" w:author="威(×_×)" w:date="2021-03-18T17:57:03Z">
                    <w:rPr>
                      <w:rFonts w:ascii="Times New Roman" w:hAnsi="Times New Roman" w:eastAsia="宋体"/>
                    </w:rPr>
                  </w:rPrChange>
                </w:rPr>
                <w:t>Contact person for this project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822"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24" w:author="威(×_×)" w:date="2021-03-18T17:52:56Z"/>
                <w:rFonts w:hint="default" w:ascii="Times New Roman" w:hAnsi="Times New Roman" w:eastAsia="微软雅黑"/>
                <w:rPrChange w:id="2825" w:author="威(×_×)" w:date="2021-03-18T17:57:03Z">
                  <w:rPr>
                    <w:ins w:id="2826" w:author="威(×_×)" w:date="2021-03-18T17:52:56Z"/>
                    <w:rFonts w:ascii="Times New Roman" w:hAnsi="Times New Roman" w:eastAsia="宋体"/>
                  </w:rPr>
                </w:rPrChange>
              </w:rPr>
              <w:pPrChange w:id="2823"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28" w:author="威(×_×)" w:date="2021-03-18T17:52:56Z"/>
                <w:rFonts w:hint="default" w:ascii="Times New Roman" w:hAnsi="Times New Roman" w:eastAsia="微软雅黑"/>
                <w:rPrChange w:id="2829" w:author="威(×_×)" w:date="2021-03-18T17:57:03Z">
                  <w:rPr>
                    <w:ins w:id="2830" w:author="威(×_×)" w:date="2021-03-18T17:52:56Z"/>
                    <w:rFonts w:ascii="Times New Roman" w:hAnsi="Times New Roman" w:eastAsia="宋体"/>
                  </w:rPr>
                </w:rPrChange>
              </w:rPr>
              <w:pPrChange w:id="2827" w:author="威(×_×)" w:date="2021-03-19T17:47:06Z">
                <w:pPr>
                  <w:spacing w:afterLines="0" w:line="240" w:lineRule="auto"/>
                </w:pPr>
              </w:pPrChange>
            </w:pPr>
            <w:ins w:id="2831" w:author="威(×_×)" w:date="2021-03-18T17:52:56Z">
              <w:r>
                <w:rPr>
                  <w:rFonts w:hint="default" w:ascii="Times New Roman" w:hAnsi="Times New Roman" w:eastAsia="微软雅黑"/>
                  <w:rPrChange w:id="2832" w:author="威(×_×)" w:date="2021-03-18T17:57:03Z">
                    <w:rPr>
                      <w:rFonts w:ascii="Times New Roman" w:hAnsi="Times New Roman" w:eastAsia="宋体"/>
                    </w:rPr>
                  </w:rPrChange>
                </w:rPr>
                <w:t>姓名</w:t>
              </w:r>
            </w:ins>
          </w:p>
          <w:p>
            <w:pPr>
              <w:snapToGrid w:val="0"/>
              <w:spacing w:after="157" w:afterLines="50" w:line="240" w:lineRule="auto"/>
              <w:rPr>
                <w:ins w:id="2834" w:author="威(×_×)" w:date="2021-03-18T17:52:56Z"/>
                <w:rFonts w:hint="default" w:ascii="Times New Roman" w:hAnsi="Times New Roman" w:eastAsia="微软雅黑"/>
                <w:rPrChange w:id="2835" w:author="威(×_×)" w:date="2021-03-18T17:57:03Z">
                  <w:rPr>
                    <w:ins w:id="2836" w:author="威(×_×)" w:date="2021-03-18T17:52:56Z"/>
                    <w:rFonts w:ascii="Times New Roman" w:hAnsi="Times New Roman" w:eastAsia="宋体"/>
                  </w:rPr>
                </w:rPrChange>
              </w:rPr>
              <w:pPrChange w:id="2833" w:author="威(×_×)" w:date="2021-03-19T17:47:06Z">
                <w:pPr>
                  <w:spacing w:afterLines="0" w:line="240" w:lineRule="auto"/>
                </w:pPr>
              </w:pPrChange>
            </w:pPr>
            <w:ins w:id="2837" w:author="威(×_×)" w:date="2021-03-18T17:52:56Z">
              <w:r>
                <w:rPr>
                  <w:rFonts w:hint="default" w:ascii="Times New Roman" w:hAnsi="Times New Roman" w:eastAsia="微软雅黑"/>
                  <w:rPrChange w:id="2838" w:author="威(×_×)" w:date="2021-03-18T17:57:03Z">
                    <w:rPr>
                      <w:rFonts w:ascii="Times New Roman" w:hAnsi="Times New Roman" w:eastAsia="宋体"/>
                    </w:rPr>
                  </w:rPrChange>
                </w:rPr>
                <w:t>Name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840" w:author="威(×_×)" w:date="2021-03-18T17:52:56Z"/>
                <w:rFonts w:hint="default" w:ascii="Times New Roman" w:hAnsi="Times New Roman" w:eastAsia="微软雅黑"/>
                <w:rPrChange w:id="2841" w:author="威(×_×)" w:date="2021-03-18T17:57:03Z">
                  <w:rPr>
                    <w:ins w:id="2842" w:author="威(×_×)" w:date="2021-03-18T17:52:56Z"/>
                    <w:rFonts w:ascii="Times New Roman" w:hAnsi="Times New Roman" w:eastAsia="宋体"/>
                  </w:rPr>
                </w:rPrChange>
              </w:rPr>
              <w:pPrChange w:id="2839"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843"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45" w:author="威(×_×)" w:date="2021-03-18T17:52:56Z"/>
                <w:rFonts w:hint="default" w:ascii="Times New Roman" w:hAnsi="Times New Roman" w:eastAsia="微软雅黑"/>
                <w:rPrChange w:id="2846" w:author="威(×_×)" w:date="2021-03-18T17:57:03Z">
                  <w:rPr>
                    <w:ins w:id="2847" w:author="威(×_×)" w:date="2021-03-18T17:52:56Z"/>
                    <w:rFonts w:ascii="Times New Roman" w:hAnsi="Times New Roman" w:eastAsia="宋体"/>
                  </w:rPr>
                </w:rPrChange>
              </w:rPr>
              <w:pPrChange w:id="2844"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49" w:author="威(×_×)" w:date="2021-03-18T17:52:56Z"/>
                <w:rFonts w:hint="default" w:ascii="Times New Roman" w:hAnsi="Times New Roman" w:eastAsia="微软雅黑"/>
                <w:rPrChange w:id="2850" w:author="威(×_×)" w:date="2021-03-18T17:57:03Z">
                  <w:rPr>
                    <w:ins w:id="2851" w:author="威(×_×)" w:date="2021-03-18T17:52:56Z"/>
                    <w:rFonts w:ascii="Times New Roman" w:hAnsi="Times New Roman" w:eastAsia="宋体"/>
                  </w:rPr>
                </w:rPrChange>
              </w:rPr>
              <w:pPrChange w:id="2848" w:author="威(×_×)" w:date="2021-03-19T17:47:06Z">
                <w:pPr>
                  <w:spacing w:afterLines="0" w:line="240" w:lineRule="auto"/>
                </w:pPr>
              </w:pPrChange>
            </w:pPr>
            <w:ins w:id="2852" w:author="威(×_×)" w:date="2021-03-18T17:52:56Z">
              <w:r>
                <w:rPr>
                  <w:rFonts w:hint="default" w:ascii="Times New Roman" w:hAnsi="Times New Roman" w:eastAsia="微软雅黑"/>
                  <w:rPrChange w:id="2853" w:author="威(×_×)" w:date="2021-03-18T17:57:03Z">
                    <w:rPr>
                      <w:rFonts w:ascii="Times New Roman" w:hAnsi="Times New Roman" w:eastAsia="宋体"/>
                    </w:rPr>
                  </w:rPrChange>
                </w:rPr>
                <w:t>头衔和职务</w:t>
              </w:r>
            </w:ins>
          </w:p>
          <w:p>
            <w:pPr>
              <w:snapToGrid w:val="0"/>
              <w:spacing w:after="157" w:afterLines="50" w:line="240" w:lineRule="auto"/>
              <w:rPr>
                <w:ins w:id="2855" w:author="威(×_×)" w:date="2021-03-18T17:52:56Z"/>
                <w:rFonts w:hint="default" w:ascii="Times New Roman" w:hAnsi="Times New Roman" w:eastAsia="微软雅黑"/>
                <w:rPrChange w:id="2856" w:author="威(×_×)" w:date="2021-03-18T17:57:03Z">
                  <w:rPr>
                    <w:ins w:id="2857" w:author="威(×_×)" w:date="2021-03-18T17:52:56Z"/>
                    <w:rFonts w:ascii="Times New Roman" w:hAnsi="Times New Roman" w:eastAsia="宋体"/>
                  </w:rPr>
                </w:rPrChange>
              </w:rPr>
              <w:pPrChange w:id="2854" w:author="威(×_×)" w:date="2021-03-19T17:47:06Z">
                <w:pPr>
                  <w:spacing w:afterLines="0" w:line="240" w:lineRule="auto"/>
                </w:pPr>
              </w:pPrChange>
            </w:pPr>
            <w:ins w:id="2858" w:author="威(×_×)" w:date="2021-03-18T17:52:56Z">
              <w:r>
                <w:rPr>
                  <w:rFonts w:hint="default" w:ascii="Times New Roman" w:hAnsi="Times New Roman" w:eastAsia="微软雅黑"/>
                  <w:rPrChange w:id="2859" w:author="威(×_×)" w:date="2021-03-18T17:57:03Z">
                    <w:rPr>
                      <w:rFonts w:ascii="Times New Roman" w:hAnsi="Times New Roman" w:eastAsia="宋体"/>
                    </w:rPr>
                  </w:rPrChange>
                </w:rPr>
                <w:t>Title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861" w:author="威(×_×)" w:date="2021-03-18T17:52:56Z"/>
                <w:rFonts w:hint="default" w:ascii="Times New Roman" w:hAnsi="Times New Roman" w:eastAsia="微软雅黑"/>
                <w:rPrChange w:id="2862" w:author="威(×_×)" w:date="2021-03-18T17:57:03Z">
                  <w:rPr>
                    <w:ins w:id="2863" w:author="威(×_×)" w:date="2021-03-18T17:52:56Z"/>
                    <w:rFonts w:ascii="Times New Roman" w:hAnsi="Times New Roman" w:eastAsia="宋体"/>
                  </w:rPr>
                </w:rPrChange>
              </w:rPr>
              <w:pPrChange w:id="2860"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864"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66" w:author="威(×_×)" w:date="2021-03-18T17:52:56Z"/>
                <w:rFonts w:hint="default" w:ascii="Times New Roman" w:hAnsi="Times New Roman" w:eastAsia="微软雅黑"/>
                <w:rPrChange w:id="2867" w:author="威(×_×)" w:date="2021-03-18T17:57:03Z">
                  <w:rPr>
                    <w:ins w:id="2868" w:author="威(×_×)" w:date="2021-03-18T17:52:56Z"/>
                    <w:rFonts w:ascii="Times New Roman" w:hAnsi="Times New Roman" w:eastAsia="宋体"/>
                  </w:rPr>
                </w:rPrChange>
              </w:rPr>
              <w:pPrChange w:id="2865"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70" w:author="威(×_×)" w:date="2021-03-18T17:52:56Z"/>
                <w:rFonts w:hint="default" w:ascii="Times New Roman" w:hAnsi="Times New Roman" w:eastAsia="微软雅黑"/>
                <w:rPrChange w:id="2871" w:author="威(×_×)" w:date="2021-03-18T17:57:03Z">
                  <w:rPr>
                    <w:ins w:id="2872" w:author="威(×_×)" w:date="2021-03-18T17:52:56Z"/>
                    <w:rFonts w:ascii="Times New Roman" w:hAnsi="Times New Roman" w:eastAsia="宋体"/>
                  </w:rPr>
                </w:rPrChange>
              </w:rPr>
              <w:pPrChange w:id="2869" w:author="威(×_×)" w:date="2021-03-19T17:47:06Z">
                <w:pPr>
                  <w:spacing w:afterLines="0" w:line="240" w:lineRule="auto"/>
                </w:pPr>
              </w:pPrChange>
            </w:pPr>
            <w:ins w:id="2873" w:author="威(×_×)" w:date="2021-03-18T17:52:56Z">
              <w:r>
                <w:rPr>
                  <w:rFonts w:hint="default" w:ascii="Times New Roman" w:hAnsi="Times New Roman" w:eastAsia="微软雅黑"/>
                  <w:rPrChange w:id="2874" w:author="威(×_×)" w:date="2021-03-18T17:57:03Z">
                    <w:rPr>
                      <w:rFonts w:ascii="Times New Roman" w:hAnsi="Times New Roman" w:eastAsia="宋体"/>
                    </w:rPr>
                  </w:rPrChange>
                </w:rPr>
                <w:t>电话</w:t>
              </w:r>
            </w:ins>
          </w:p>
          <w:p>
            <w:pPr>
              <w:snapToGrid w:val="0"/>
              <w:spacing w:after="157" w:afterLines="50" w:line="240" w:lineRule="auto"/>
              <w:rPr>
                <w:ins w:id="2876" w:author="威(×_×)" w:date="2021-03-18T17:52:56Z"/>
                <w:rFonts w:hint="default" w:ascii="Times New Roman" w:hAnsi="Times New Roman" w:eastAsia="微软雅黑"/>
                <w:rPrChange w:id="2877" w:author="威(×_×)" w:date="2021-03-18T17:57:03Z">
                  <w:rPr>
                    <w:ins w:id="2878" w:author="威(×_×)" w:date="2021-03-18T17:52:56Z"/>
                    <w:rFonts w:ascii="Times New Roman" w:hAnsi="Times New Roman" w:eastAsia="宋体"/>
                  </w:rPr>
                </w:rPrChange>
              </w:rPr>
              <w:pPrChange w:id="2875" w:author="威(×_×)" w:date="2021-03-19T17:47:06Z">
                <w:pPr>
                  <w:spacing w:afterLines="0" w:line="240" w:lineRule="auto"/>
                </w:pPr>
              </w:pPrChange>
            </w:pPr>
            <w:ins w:id="2879" w:author="威(×_×)" w:date="2021-03-18T17:52:56Z">
              <w:r>
                <w:rPr>
                  <w:rFonts w:hint="default" w:ascii="Times New Roman" w:hAnsi="Times New Roman" w:eastAsia="微软雅黑"/>
                  <w:rPrChange w:id="2880" w:author="威(×_×)" w:date="2021-03-18T17:57:03Z">
                    <w:rPr>
                      <w:rFonts w:ascii="Times New Roman" w:hAnsi="Times New Roman" w:eastAsia="宋体"/>
                    </w:rPr>
                  </w:rPrChange>
                </w:rPr>
                <w:t>Tel</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882" w:author="威(×_×)" w:date="2021-03-18T17:52:56Z"/>
                <w:rFonts w:hint="default" w:ascii="Times New Roman" w:hAnsi="Times New Roman" w:eastAsia="微软雅黑"/>
                <w:rPrChange w:id="2883" w:author="威(×_×)" w:date="2021-03-18T17:57:03Z">
                  <w:rPr>
                    <w:ins w:id="2884" w:author="威(×_×)" w:date="2021-03-18T17:52:56Z"/>
                    <w:rFonts w:ascii="Times New Roman" w:hAnsi="Times New Roman" w:eastAsia="宋体"/>
                  </w:rPr>
                </w:rPrChange>
              </w:rPr>
              <w:pPrChange w:id="2881"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885"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87" w:author="威(×_×)" w:date="2021-03-18T17:52:56Z"/>
                <w:rFonts w:hint="default" w:ascii="Times New Roman" w:hAnsi="Times New Roman" w:eastAsia="微软雅黑"/>
                <w:rPrChange w:id="2888" w:author="威(×_×)" w:date="2021-03-18T17:57:03Z">
                  <w:rPr>
                    <w:ins w:id="2889" w:author="威(×_×)" w:date="2021-03-18T17:52:56Z"/>
                    <w:rFonts w:ascii="Times New Roman" w:hAnsi="Times New Roman" w:eastAsia="宋体"/>
                  </w:rPr>
                </w:rPrChange>
              </w:rPr>
              <w:pPrChange w:id="2886"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891" w:author="威(×_×)" w:date="2021-03-18T17:52:56Z"/>
                <w:rFonts w:hint="default" w:ascii="Times New Roman" w:hAnsi="Times New Roman" w:eastAsia="微软雅黑"/>
                <w:rPrChange w:id="2892" w:author="威(×_×)" w:date="2021-03-18T17:57:03Z">
                  <w:rPr>
                    <w:ins w:id="2893" w:author="威(×_×)" w:date="2021-03-18T17:52:56Z"/>
                    <w:rFonts w:ascii="Times New Roman" w:hAnsi="Times New Roman" w:eastAsia="宋体"/>
                  </w:rPr>
                </w:rPrChange>
              </w:rPr>
              <w:pPrChange w:id="2890" w:author="威(×_×)" w:date="2021-03-19T17:47:06Z">
                <w:pPr>
                  <w:spacing w:afterLines="0" w:line="240" w:lineRule="auto"/>
                </w:pPr>
              </w:pPrChange>
            </w:pPr>
            <w:ins w:id="2894" w:author="威(×_×)" w:date="2021-03-18T17:52:56Z">
              <w:r>
                <w:rPr>
                  <w:rFonts w:hint="default" w:ascii="Times New Roman" w:hAnsi="Times New Roman" w:eastAsia="微软雅黑"/>
                  <w:rPrChange w:id="2895" w:author="威(×_×)" w:date="2021-03-18T17:57:03Z">
                    <w:rPr>
                      <w:rFonts w:ascii="Times New Roman" w:hAnsi="Times New Roman" w:eastAsia="宋体"/>
                    </w:rPr>
                  </w:rPrChange>
                </w:rPr>
                <w:t>电子邮箱</w:t>
              </w:r>
            </w:ins>
          </w:p>
          <w:p>
            <w:pPr>
              <w:snapToGrid w:val="0"/>
              <w:spacing w:after="157" w:afterLines="50" w:line="240" w:lineRule="auto"/>
              <w:rPr>
                <w:ins w:id="2897" w:author="威(×_×)" w:date="2021-03-18T17:52:56Z"/>
                <w:rFonts w:hint="default" w:ascii="Times New Roman" w:hAnsi="Times New Roman" w:eastAsia="微软雅黑"/>
                <w:rPrChange w:id="2898" w:author="威(×_×)" w:date="2021-03-18T17:57:03Z">
                  <w:rPr>
                    <w:ins w:id="2899" w:author="威(×_×)" w:date="2021-03-18T17:52:56Z"/>
                    <w:rFonts w:ascii="Times New Roman" w:hAnsi="Times New Roman" w:eastAsia="宋体"/>
                  </w:rPr>
                </w:rPrChange>
              </w:rPr>
              <w:pPrChange w:id="2896" w:author="威(×_×)" w:date="2021-03-19T17:47:06Z">
                <w:pPr>
                  <w:spacing w:afterLines="0" w:line="240" w:lineRule="auto"/>
                </w:pPr>
              </w:pPrChange>
            </w:pPr>
            <w:ins w:id="2900" w:author="威(×_×)" w:date="2021-03-18T17:52:56Z">
              <w:r>
                <w:rPr>
                  <w:rFonts w:hint="default" w:ascii="Times New Roman" w:hAnsi="Times New Roman" w:eastAsia="微软雅黑"/>
                  <w:rPrChange w:id="2901" w:author="威(×_×)" w:date="2021-03-18T17:57:03Z">
                    <w:rPr>
                      <w:rFonts w:ascii="Times New Roman" w:hAnsi="Times New Roman" w:eastAsia="宋体"/>
                    </w:rPr>
                  </w:rPrChange>
                </w:rPr>
                <w:t xml:space="preserve">E-mail </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903" w:author="威(×_×)" w:date="2021-03-18T17:52:56Z"/>
                <w:rFonts w:hint="default" w:ascii="Times New Roman" w:hAnsi="Times New Roman" w:eastAsia="微软雅黑"/>
                <w:rPrChange w:id="2904" w:author="威(×_×)" w:date="2021-03-18T17:57:03Z">
                  <w:rPr>
                    <w:ins w:id="2905" w:author="威(×_×)" w:date="2021-03-18T17:52:56Z"/>
                    <w:rFonts w:ascii="Times New Roman" w:hAnsi="Times New Roman" w:eastAsia="宋体"/>
                  </w:rPr>
                </w:rPrChange>
              </w:rPr>
              <w:pPrChange w:id="2902"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ins w:id="2906" w:author="威(×_×)" w:date="2021-03-18T17:52:56Z"/>
        </w:trPr>
        <w:tc>
          <w:tcPr>
            <w:tcW w:w="468" w:type="dxa"/>
            <w:vMerge w:val="continue"/>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908" w:author="威(×_×)" w:date="2021-03-18T17:52:56Z"/>
                <w:rFonts w:hint="default" w:ascii="Times New Roman" w:hAnsi="Times New Roman" w:eastAsia="微软雅黑"/>
                <w:rPrChange w:id="2909" w:author="威(×_×)" w:date="2021-03-18T17:57:03Z">
                  <w:rPr>
                    <w:ins w:id="2910" w:author="威(×_×)" w:date="2021-03-18T17:52:56Z"/>
                    <w:rFonts w:ascii="Times New Roman" w:hAnsi="Times New Roman" w:eastAsia="宋体"/>
                  </w:rPr>
                </w:rPrChange>
              </w:rPr>
              <w:pPrChange w:id="2907" w:author="威(×_×)" w:date="2021-03-19T17:47:06Z">
                <w:pPr>
                  <w:spacing w:afterLines="0" w:line="240" w:lineRule="auto"/>
                </w:pPr>
              </w:pPrChange>
            </w:pPr>
          </w:p>
        </w:tc>
        <w:tc>
          <w:tcPr>
            <w:tcW w:w="306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7" w:afterLines="50" w:line="240" w:lineRule="auto"/>
              <w:rPr>
                <w:ins w:id="2912" w:author="威(×_×)" w:date="2021-03-18T17:52:56Z"/>
                <w:rFonts w:hint="default" w:ascii="Times New Roman" w:hAnsi="Times New Roman" w:eastAsia="微软雅黑"/>
                <w:rPrChange w:id="2913" w:author="威(×_×)" w:date="2021-03-18T17:57:03Z">
                  <w:rPr>
                    <w:ins w:id="2914" w:author="威(×_×)" w:date="2021-03-18T17:52:56Z"/>
                    <w:rFonts w:ascii="Times New Roman" w:hAnsi="Times New Roman" w:eastAsia="宋体"/>
                  </w:rPr>
                </w:rPrChange>
              </w:rPr>
              <w:pPrChange w:id="2911" w:author="威(×_×)" w:date="2021-03-19T17:47:06Z">
                <w:pPr>
                  <w:spacing w:afterLines="0" w:line="240" w:lineRule="auto"/>
                </w:pPr>
              </w:pPrChange>
            </w:pPr>
            <w:ins w:id="2915" w:author="威(×_×)" w:date="2021-03-18T17:52:56Z">
              <w:r>
                <w:rPr>
                  <w:rFonts w:hint="default" w:ascii="Times New Roman" w:hAnsi="Times New Roman" w:eastAsia="微软雅黑"/>
                  <w:rPrChange w:id="2916" w:author="威(×_×)" w:date="2021-03-18T17:57:03Z">
                    <w:rPr>
                      <w:rFonts w:ascii="Times New Roman" w:hAnsi="Times New Roman" w:eastAsia="宋体"/>
                    </w:rPr>
                  </w:rPrChange>
                </w:rPr>
                <w:t>通信地址及邮政编码</w:t>
              </w:r>
            </w:ins>
          </w:p>
          <w:p>
            <w:pPr>
              <w:snapToGrid w:val="0"/>
              <w:spacing w:after="157" w:afterLines="50" w:line="240" w:lineRule="auto"/>
              <w:rPr>
                <w:ins w:id="2918" w:author="威(×_×)" w:date="2021-03-18T17:52:56Z"/>
                <w:rFonts w:hint="default" w:ascii="Times New Roman" w:hAnsi="Times New Roman" w:eastAsia="微软雅黑"/>
                <w:rPrChange w:id="2919" w:author="威(×_×)" w:date="2021-03-18T17:57:03Z">
                  <w:rPr>
                    <w:ins w:id="2920" w:author="威(×_×)" w:date="2021-03-18T17:52:56Z"/>
                    <w:rFonts w:ascii="Times New Roman" w:hAnsi="Times New Roman" w:eastAsia="宋体"/>
                  </w:rPr>
                </w:rPrChange>
              </w:rPr>
              <w:pPrChange w:id="2917" w:author="威(×_×)" w:date="2021-03-19T17:47:06Z">
                <w:pPr>
                  <w:spacing w:afterLines="0" w:line="240" w:lineRule="auto"/>
                </w:pPr>
              </w:pPrChange>
            </w:pPr>
            <w:ins w:id="2921" w:author="威(×_×)" w:date="2021-03-18T17:52:56Z">
              <w:r>
                <w:rPr>
                  <w:rFonts w:hint="default" w:ascii="Times New Roman" w:hAnsi="Times New Roman" w:eastAsia="微软雅黑"/>
                  <w:rPrChange w:id="2922" w:author="威(×_×)" w:date="2021-03-18T17:57:03Z">
                    <w:rPr>
                      <w:rFonts w:ascii="Times New Roman" w:hAnsi="Times New Roman" w:eastAsia="宋体"/>
                    </w:rPr>
                  </w:rPrChange>
                </w:rPr>
                <w:t>Mailing address and postal code</w:t>
              </w:r>
            </w:ins>
          </w:p>
        </w:tc>
        <w:tc>
          <w:tcPr>
            <w:tcW w:w="6236" w:type="dxa"/>
            <w:tcBorders>
              <w:top w:val="single" w:color="auto" w:sz="4" w:space="0"/>
              <w:left w:val="single" w:color="auto" w:sz="4" w:space="0"/>
              <w:bottom w:val="single" w:color="auto" w:sz="4" w:space="0"/>
              <w:right w:val="single" w:color="auto" w:sz="4" w:space="0"/>
            </w:tcBorders>
            <w:noWrap w:val="0"/>
            <w:vAlign w:val="top"/>
          </w:tcPr>
          <w:p>
            <w:pPr>
              <w:snapToGrid w:val="0"/>
              <w:spacing w:after="157" w:afterLines="50" w:line="240" w:lineRule="auto"/>
              <w:rPr>
                <w:ins w:id="2924" w:author="威(×_×)" w:date="2021-03-18T17:52:56Z"/>
                <w:rFonts w:hint="default" w:ascii="Times New Roman" w:hAnsi="Times New Roman" w:eastAsia="微软雅黑"/>
                <w:rPrChange w:id="2925" w:author="威(×_×)" w:date="2021-03-18T17:57:03Z">
                  <w:rPr>
                    <w:ins w:id="2926" w:author="威(×_×)" w:date="2021-03-18T17:52:56Z"/>
                    <w:rFonts w:ascii="Times New Roman" w:hAnsi="Times New Roman" w:eastAsia="宋体"/>
                  </w:rPr>
                </w:rPrChange>
              </w:rPr>
              <w:pPrChange w:id="2923" w:author="威(×_×)" w:date="2021-03-19T17:47:06Z">
                <w:pPr>
                  <w:spacing w:afterLines="0" w:line="240"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928" w:author="威(×_×)" w:date="2021-03-19T17:46:2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cantSplit/>
          <w:trHeight w:val="1570" w:hRule="atLeast"/>
          <w:jc w:val="center"/>
          <w:ins w:id="2927" w:author="威(×_×)" w:date="2021-03-18T17:52:56Z"/>
          <w:trPrChange w:id="2928" w:author="威(×_×)" w:date="2021-03-19T17:46:27Z">
            <w:trPr>
              <w:cantSplit/>
              <w:trHeight w:val="2942" w:hRule="atLeast"/>
              <w:jc w:val="center"/>
            </w:trPr>
          </w:trPrChange>
        </w:trPr>
        <w:tc>
          <w:tcPr>
            <w:tcW w:w="468" w:type="dxa"/>
            <w:tcBorders>
              <w:top w:val="single" w:color="auto" w:sz="4" w:space="0"/>
              <w:left w:val="single" w:color="auto" w:sz="4" w:space="0"/>
              <w:bottom w:val="single" w:color="auto" w:sz="4" w:space="0"/>
              <w:right w:val="single" w:color="auto" w:sz="4" w:space="0"/>
            </w:tcBorders>
            <w:noWrap w:val="0"/>
            <w:vAlign w:val="center"/>
            <w:tcPrChange w:id="2929" w:author="威(×_×)" w:date="2021-03-19T17:46:27Z">
              <w:tcPr>
                <w:tcW w:w="468" w:type="dxa"/>
                <w:tcBorders>
                  <w:top w:val="single" w:color="auto" w:sz="4" w:space="0"/>
                  <w:left w:val="single" w:color="auto" w:sz="4" w:space="0"/>
                  <w:bottom w:val="single" w:color="auto" w:sz="4" w:space="0"/>
                  <w:right w:val="single" w:color="auto" w:sz="4" w:space="0"/>
                </w:tcBorders>
                <w:noWrap w:val="0"/>
                <w:vAlign w:val="center"/>
                <w:tcPrChange w:id="2930" w:author="威(×_×)" w:date="2021-03-19T17:46:27Z">
                  <w:tcPr>
                    <w:tcW w:w="468" w:type="dxa"/>
                    <w:tcBorders>
                      <w:top w:val="single" w:color="auto" w:sz="4" w:space="0"/>
                      <w:left w:val="single" w:color="auto" w:sz="4" w:space="0"/>
                      <w:bottom w:val="single" w:color="auto" w:sz="4" w:space="0"/>
                      <w:right w:val="single" w:color="auto" w:sz="4" w:space="0"/>
                    </w:tcBorders>
                    <w:noWrap w:val="0"/>
                    <w:vAlign w:val="center"/>
                    <w:tcPrChange w:id="2931" w:author="威(×_×)" w:date="2021-03-19T17:46:27Z">
                      <w:tcPr>
                        <w:tcW w:w="468" w:type="dxa"/>
                        <w:tcBorders>
                          <w:top w:val="single" w:color="auto" w:sz="4" w:space="0"/>
                          <w:left w:val="single" w:color="auto" w:sz="4" w:space="0"/>
                          <w:bottom w:val="single" w:color="auto" w:sz="4" w:space="0"/>
                          <w:right w:val="single" w:color="auto" w:sz="4" w:space="0"/>
                        </w:tcBorders>
                        <w:noWrap w:val="0"/>
                        <w:vAlign w:val="center"/>
                      </w:tcPr>
                    </w:tcPrChange>
                  </w:tcPr>
                </w:tcPrChange>
              </w:tcPr>
            </w:tcPrChange>
          </w:tcPr>
          <w:p>
            <w:pPr>
              <w:snapToGrid w:val="0"/>
              <w:spacing w:after="157" w:afterLines="50" w:line="240" w:lineRule="auto"/>
              <w:rPr>
                <w:ins w:id="2933" w:author="威(×_×)" w:date="2021-03-18T17:52:56Z"/>
                <w:rFonts w:hint="default" w:ascii="Times New Roman" w:hAnsi="Times New Roman" w:eastAsia="微软雅黑"/>
                <w:rPrChange w:id="2934" w:author="威(×_×)" w:date="2021-03-18T17:57:03Z">
                  <w:rPr>
                    <w:ins w:id="2935" w:author="威(×_×)" w:date="2021-03-18T17:52:56Z"/>
                    <w:rFonts w:ascii="Times New Roman" w:hAnsi="Times New Roman" w:eastAsia="宋体"/>
                  </w:rPr>
                </w:rPrChange>
              </w:rPr>
              <w:pPrChange w:id="2932" w:author="威(×_×)" w:date="2021-03-19T17:47:06Z">
                <w:pPr>
                  <w:spacing w:afterLines="0" w:line="240" w:lineRule="auto"/>
                </w:pPr>
              </w:pPrChange>
            </w:pPr>
            <w:ins w:id="2936" w:author="威(×_×)" w:date="2021-03-18T17:52:56Z">
              <w:r>
                <w:rPr>
                  <w:rFonts w:hint="default" w:ascii="Times New Roman" w:hAnsi="Times New Roman" w:eastAsia="微软雅黑"/>
                  <w:rPrChange w:id="2937" w:author="威(×_×)" w:date="2021-03-18T17:57:03Z">
                    <w:rPr>
                      <w:rFonts w:ascii="Times New Roman" w:hAnsi="Times New Roman" w:eastAsia="宋体"/>
                    </w:rPr>
                  </w:rPrChange>
                </w:rPr>
                <w:t>4</w:t>
              </w:r>
            </w:ins>
          </w:p>
        </w:tc>
        <w:tc>
          <w:tcPr>
            <w:tcW w:w="3060" w:type="dxa"/>
            <w:tcBorders>
              <w:top w:val="single" w:color="auto" w:sz="4" w:space="0"/>
              <w:left w:val="single" w:color="auto" w:sz="4" w:space="0"/>
              <w:bottom w:val="single" w:color="auto" w:sz="4" w:space="0"/>
              <w:right w:val="single" w:color="auto" w:sz="4" w:space="0"/>
            </w:tcBorders>
            <w:noWrap w:val="0"/>
            <w:vAlign w:val="top"/>
            <w:tcPrChange w:id="2938" w:author="威(×_×)" w:date="2021-03-19T17:46:27Z">
              <w:tcPr>
                <w:tcW w:w="3060" w:type="dxa"/>
                <w:tcBorders>
                  <w:top w:val="single" w:color="auto" w:sz="4" w:space="0"/>
                  <w:left w:val="single" w:color="auto" w:sz="4" w:space="0"/>
                  <w:bottom w:val="single" w:color="auto" w:sz="4" w:space="0"/>
                  <w:right w:val="single" w:color="auto" w:sz="4" w:space="0"/>
                </w:tcBorders>
                <w:noWrap w:val="0"/>
                <w:vAlign w:val="top"/>
                <w:tcPrChange w:id="2939" w:author="威(×_×)" w:date="2021-03-19T17:46:27Z">
                  <w:tcPr>
                    <w:tcW w:w="3060" w:type="dxa"/>
                    <w:tcBorders>
                      <w:top w:val="single" w:color="auto" w:sz="4" w:space="0"/>
                      <w:left w:val="single" w:color="auto" w:sz="4" w:space="0"/>
                      <w:bottom w:val="single" w:color="auto" w:sz="4" w:space="0"/>
                      <w:right w:val="single" w:color="auto" w:sz="4" w:space="0"/>
                    </w:tcBorders>
                    <w:noWrap w:val="0"/>
                    <w:vAlign w:val="top"/>
                    <w:tcPrChange w:id="2940" w:author="威(×_×)" w:date="2021-03-19T17:46:27Z">
                      <w:tcPr>
                        <w:tcW w:w="3060" w:type="dxa"/>
                        <w:tcBorders>
                          <w:top w:val="single" w:color="auto" w:sz="4" w:space="0"/>
                          <w:left w:val="single" w:color="auto" w:sz="4" w:space="0"/>
                          <w:bottom w:val="single" w:color="auto" w:sz="4" w:space="0"/>
                          <w:right w:val="single" w:color="auto" w:sz="4" w:space="0"/>
                        </w:tcBorders>
                        <w:noWrap w:val="0"/>
                        <w:vAlign w:val="top"/>
                      </w:tcPr>
                    </w:tcPrChange>
                  </w:tcPr>
                </w:tcPrChange>
              </w:tcPr>
            </w:tcPrChange>
          </w:tcPr>
          <w:p>
            <w:pPr>
              <w:snapToGrid w:val="0"/>
              <w:spacing w:after="157" w:afterLines="50" w:line="240" w:lineRule="auto"/>
              <w:rPr>
                <w:ins w:id="2942" w:author="威(×_×)" w:date="2021-03-18T17:52:56Z"/>
                <w:rFonts w:hint="default" w:ascii="Times New Roman" w:hAnsi="Times New Roman" w:eastAsia="微软雅黑"/>
                <w:rPrChange w:id="2943" w:author="威(×_×)" w:date="2021-03-18T17:57:03Z">
                  <w:rPr>
                    <w:ins w:id="2944" w:author="威(×_×)" w:date="2021-03-18T17:52:56Z"/>
                    <w:rFonts w:ascii="Times New Roman" w:hAnsi="Times New Roman" w:eastAsia="宋体"/>
                  </w:rPr>
                </w:rPrChange>
              </w:rPr>
              <w:pPrChange w:id="2941" w:author="威(×_×)" w:date="2021-03-19T17:47:06Z">
                <w:pPr>
                  <w:spacing w:afterLines="0" w:line="276" w:lineRule="auto"/>
                </w:pPr>
              </w:pPrChange>
            </w:pPr>
            <w:ins w:id="2945" w:author="威(×_×)" w:date="2021-03-18T17:52:56Z">
              <w:r>
                <w:rPr>
                  <w:rFonts w:hint="default" w:ascii="Times New Roman" w:hAnsi="Times New Roman" w:eastAsia="微软雅黑"/>
                  <w:rPrChange w:id="2946" w:author="威(×_×)" w:date="2021-03-18T17:57:03Z">
                    <w:rPr>
                      <w:rFonts w:ascii="Times New Roman" w:hAnsi="Times New Roman" w:eastAsia="宋体"/>
                    </w:rPr>
                  </w:rPrChange>
                </w:rPr>
                <w:t>其他证明文件另附在表格后</w:t>
              </w:r>
            </w:ins>
          </w:p>
          <w:p>
            <w:pPr>
              <w:snapToGrid w:val="0"/>
              <w:spacing w:after="157" w:afterLines="50" w:line="240" w:lineRule="auto"/>
              <w:rPr>
                <w:ins w:id="2948" w:author="威(×_×)" w:date="2021-03-18T17:52:56Z"/>
                <w:rFonts w:hint="default" w:ascii="Times New Roman" w:hAnsi="Times New Roman" w:eastAsia="微软雅黑"/>
                <w:rPrChange w:id="2949" w:author="威(×_×)" w:date="2021-03-18T17:57:03Z">
                  <w:rPr>
                    <w:ins w:id="2950" w:author="威(×_×)" w:date="2021-03-18T17:52:56Z"/>
                    <w:rFonts w:ascii="Times New Roman" w:hAnsi="Times New Roman" w:eastAsia="宋体"/>
                  </w:rPr>
                </w:rPrChange>
              </w:rPr>
              <w:pPrChange w:id="2947" w:author="威(×_×)" w:date="2021-03-19T17:47:06Z">
                <w:pPr>
                  <w:spacing w:afterLines="0" w:line="276" w:lineRule="auto"/>
                </w:pPr>
              </w:pPrChange>
            </w:pPr>
            <w:ins w:id="2951" w:author="威(×_×)" w:date="2021-03-18T17:52:56Z">
              <w:r>
                <w:rPr>
                  <w:rFonts w:hint="default" w:ascii="Times New Roman" w:hAnsi="Times New Roman" w:eastAsia="微软雅黑"/>
                  <w:rPrChange w:id="2952" w:author="威(×_×)" w:date="2021-03-18T17:57:03Z">
                    <w:rPr>
                      <w:rFonts w:ascii="Times New Roman" w:hAnsi="Times New Roman" w:eastAsia="宋体"/>
                    </w:rPr>
                  </w:rPrChange>
                </w:rPr>
                <w:t>Other supporting documents attached behind the table</w:t>
              </w:r>
            </w:ins>
          </w:p>
        </w:tc>
        <w:tc>
          <w:tcPr>
            <w:tcW w:w="6236" w:type="dxa"/>
            <w:tcBorders>
              <w:top w:val="single" w:color="auto" w:sz="4" w:space="0"/>
              <w:left w:val="single" w:color="auto" w:sz="4" w:space="0"/>
              <w:bottom w:val="single" w:color="auto" w:sz="4" w:space="0"/>
              <w:right w:val="single" w:color="auto" w:sz="4" w:space="0"/>
            </w:tcBorders>
            <w:noWrap w:val="0"/>
            <w:vAlign w:val="top"/>
            <w:tcPrChange w:id="2953" w:author="威(×_×)" w:date="2021-03-19T17:46:27Z">
              <w:tcPr>
                <w:tcW w:w="6236" w:type="dxa"/>
                <w:tcBorders>
                  <w:top w:val="single" w:color="auto" w:sz="4" w:space="0"/>
                  <w:left w:val="single" w:color="auto" w:sz="4" w:space="0"/>
                  <w:bottom w:val="single" w:color="auto" w:sz="4" w:space="0"/>
                  <w:right w:val="single" w:color="auto" w:sz="4" w:space="0"/>
                </w:tcBorders>
                <w:noWrap w:val="0"/>
                <w:vAlign w:val="top"/>
                <w:tcPrChange w:id="2954" w:author="威(×_×)" w:date="2021-03-19T17:46:27Z">
                  <w:tcPr>
                    <w:tcW w:w="6236" w:type="dxa"/>
                    <w:tcBorders>
                      <w:top w:val="single" w:color="auto" w:sz="4" w:space="0"/>
                      <w:left w:val="single" w:color="auto" w:sz="4" w:space="0"/>
                      <w:bottom w:val="single" w:color="auto" w:sz="4" w:space="0"/>
                      <w:right w:val="single" w:color="auto" w:sz="4" w:space="0"/>
                    </w:tcBorders>
                    <w:noWrap w:val="0"/>
                    <w:vAlign w:val="top"/>
                    <w:tcPrChange w:id="2955" w:author="威(×_×)" w:date="2021-03-19T17:46:27Z">
                      <w:tcPr>
                        <w:tcW w:w="6236" w:type="dxa"/>
                        <w:tcBorders>
                          <w:top w:val="single" w:color="auto" w:sz="4" w:space="0"/>
                          <w:left w:val="single" w:color="auto" w:sz="4" w:space="0"/>
                          <w:bottom w:val="single" w:color="auto" w:sz="4" w:space="0"/>
                          <w:right w:val="single" w:color="auto" w:sz="4" w:space="0"/>
                        </w:tcBorders>
                        <w:noWrap w:val="0"/>
                        <w:vAlign w:val="top"/>
                      </w:tcPr>
                    </w:tcPrChange>
                  </w:tcPr>
                </w:tcPrChange>
              </w:tcPr>
            </w:tcPrChange>
          </w:tcPr>
          <w:p>
            <w:pPr>
              <w:numPr>
                <w:ilvl w:val="0"/>
                <w:numId w:val="9"/>
              </w:numPr>
              <w:snapToGrid w:val="0"/>
              <w:spacing w:after="157" w:afterLines="50" w:line="240" w:lineRule="auto"/>
              <w:ind w:firstLineChars="0"/>
              <w:rPr>
                <w:ins w:id="2957" w:author="威(×_×)" w:date="2021-03-18T17:52:56Z"/>
                <w:rFonts w:hint="default" w:ascii="Times New Roman" w:hAnsi="Times New Roman" w:eastAsia="微软雅黑"/>
                <w:rPrChange w:id="2958" w:author="威(×_×)" w:date="2021-03-18T17:57:03Z">
                  <w:rPr>
                    <w:ins w:id="2959" w:author="威(×_×)" w:date="2021-03-18T17:52:56Z"/>
                    <w:rFonts w:ascii="Times New Roman" w:hAnsi="Times New Roman" w:eastAsia="宋体"/>
                  </w:rPr>
                </w:rPrChange>
              </w:rPr>
              <w:pPrChange w:id="2956" w:author="威(×_×)" w:date="2021-03-19T17:47:06Z">
                <w:pPr>
                  <w:pStyle w:val="4"/>
                  <w:numPr>
                    <w:ilvl w:val="0"/>
                    <w:numId w:val="9"/>
                  </w:numPr>
                  <w:spacing w:afterLines="0" w:line="276" w:lineRule="auto"/>
                  <w:ind w:firstLineChars="0"/>
                </w:pPr>
              </w:pPrChange>
            </w:pPr>
            <w:ins w:id="2960" w:author="威(×_×)" w:date="2021-03-18T17:52:56Z">
              <w:r>
                <w:rPr>
                  <w:rFonts w:hint="default" w:ascii="Times New Roman" w:hAnsi="Times New Roman" w:eastAsia="微软雅黑"/>
                  <w:rPrChange w:id="2961" w:author="威(×_×)" w:date="2021-03-18T17:57:03Z">
                    <w:rPr>
                      <w:rFonts w:ascii="Times New Roman" w:hAnsi="Times New Roman" w:eastAsia="宋体"/>
                    </w:rPr>
                  </w:rPrChange>
                </w:rPr>
                <w:t>参赛</w:t>
              </w:r>
            </w:ins>
            <w:ins w:id="2962" w:author="威(×_×)" w:date="2021-03-18T17:53:42Z">
              <w:r>
                <w:rPr>
                  <w:rFonts w:hint="default" w:ascii="Times New Roman" w:hAnsi="Times New Roman" w:eastAsia="微软雅黑"/>
                  <w:lang w:val="en-US" w:eastAsia="zh-CN"/>
                  <w:rPrChange w:id="2963" w:author="威(×_×)" w:date="2021-03-18T17:57:03Z">
                    <w:rPr>
                      <w:rFonts w:hint="eastAsia" w:ascii="Times New Roman" w:hAnsi="Times New Roman" w:eastAsia="宋体"/>
                      <w:lang w:val="en-US" w:eastAsia="zh-CN"/>
                    </w:rPr>
                  </w:rPrChange>
                </w:rPr>
                <w:t>设计</w:t>
              </w:r>
            </w:ins>
            <w:ins w:id="2964" w:author="威(×_×)" w:date="2021-03-18T17:53:43Z">
              <w:r>
                <w:rPr>
                  <w:rFonts w:hint="default" w:ascii="Times New Roman" w:hAnsi="Times New Roman" w:eastAsia="微软雅黑"/>
                  <w:lang w:val="en-US" w:eastAsia="zh-CN"/>
                  <w:rPrChange w:id="2965" w:author="威(×_×)" w:date="2021-03-18T17:57:03Z">
                    <w:rPr>
                      <w:rFonts w:hint="eastAsia" w:ascii="Times New Roman" w:hAnsi="Times New Roman" w:eastAsia="宋体"/>
                      <w:lang w:val="en-US" w:eastAsia="zh-CN"/>
                    </w:rPr>
                  </w:rPrChange>
                </w:rPr>
                <w:t>机构</w:t>
              </w:r>
            </w:ins>
            <w:ins w:id="2966" w:author="威(×_×)" w:date="2021-03-18T17:52:56Z">
              <w:r>
                <w:rPr>
                  <w:rFonts w:hint="default" w:ascii="Times New Roman" w:hAnsi="Times New Roman" w:eastAsia="微软雅黑"/>
                  <w:rPrChange w:id="2967" w:author="威(×_×)" w:date="2021-03-18T17:57:03Z">
                    <w:rPr>
                      <w:rFonts w:ascii="Times New Roman" w:hAnsi="Times New Roman" w:eastAsia="宋体"/>
                    </w:rPr>
                  </w:rPrChange>
                </w:rPr>
                <w:t>简介；</w:t>
              </w:r>
            </w:ins>
          </w:p>
          <w:p>
            <w:pPr>
              <w:snapToGrid w:val="0"/>
              <w:spacing w:after="157" w:afterLines="50" w:line="240" w:lineRule="auto"/>
              <w:rPr>
                <w:ins w:id="2969" w:author="威(×_×)" w:date="2021-03-18T17:52:56Z"/>
                <w:rFonts w:hint="default" w:ascii="Times New Roman" w:hAnsi="Times New Roman" w:eastAsia="微软雅黑"/>
                <w:lang w:val="en-US" w:eastAsia="zh-CN"/>
                <w:rPrChange w:id="2970" w:author="威(×_×)" w:date="2021-03-18T17:57:03Z">
                  <w:rPr>
                    <w:ins w:id="2971" w:author="威(×_×)" w:date="2021-03-18T17:52:56Z"/>
                    <w:rFonts w:hint="default" w:ascii="Times New Roman" w:hAnsi="Times New Roman" w:eastAsia="宋体"/>
                    <w:lang w:val="en-US" w:eastAsia="zh-CN"/>
                  </w:rPr>
                </w:rPrChange>
              </w:rPr>
              <w:pPrChange w:id="2968" w:author="威(×_×)" w:date="2021-03-19T17:47:06Z">
                <w:pPr>
                  <w:spacing w:afterLines="0" w:line="276" w:lineRule="auto"/>
                </w:pPr>
              </w:pPrChange>
            </w:pPr>
            <w:ins w:id="2972" w:author="威(×_×)" w:date="2021-03-18T17:52:56Z">
              <w:r>
                <w:rPr>
                  <w:rFonts w:hint="default" w:ascii="Times New Roman" w:hAnsi="Times New Roman" w:eastAsia="微软雅黑"/>
                  <w:rPrChange w:id="2973" w:author="威(×_×)" w:date="2021-03-18T17:57:03Z">
                    <w:rPr>
                      <w:rFonts w:ascii="Times New Roman" w:hAnsi="Times New Roman" w:eastAsia="宋体"/>
                    </w:rPr>
                  </w:rPrChange>
                </w:rPr>
                <w:t xml:space="preserve">Brief introduction to </w:t>
              </w:r>
            </w:ins>
            <w:ins w:id="2974" w:author="威(×_×)" w:date="2021-03-18T17:53:49Z">
              <w:r>
                <w:rPr>
                  <w:rFonts w:hint="default" w:ascii="Times New Roman" w:hAnsi="Times New Roman" w:eastAsia="微软雅黑"/>
                  <w:lang w:val="en-US" w:eastAsia="zh-CN"/>
                  <w:rPrChange w:id="2975" w:author="威(×_×)" w:date="2021-03-18T17:57:03Z">
                    <w:rPr>
                      <w:rFonts w:hint="eastAsia" w:ascii="Times New Roman" w:hAnsi="Times New Roman" w:eastAsia="宋体"/>
                      <w:lang w:val="en-US" w:eastAsia="zh-CN"/>
                    </w:rPr>
                  </w:rPrChange>
                </w:rPr>
                <w:t xml:space="preserve">the </w:t>
              </w:r>
            </w:ins>
            <w:ins w:id="2976" w:author="威(×_×)" w:date="2021-03-18T17:53:53Z">
              <w:r>
                <w:rPr>
                  <w:rFonts w:hint="default" w:ascii="Times New Roman" w:hAnsi="Times New Roman" w:eastAsia="微软雅黑"/>
                  <w:lang w:val="en-US" w:eastAsia="zh-CN"/>
                  <w:rPrChange w:id="2977" w:author="威(×_×)" w:date="2021-03-18T17:57:03Z">
                    <w:rPr>
                      <w:rFonts w:hint="eastAsia" w:ascii="Times New Roman" w:hAnsi="Times New Roman" w:eastAsia="宋体"/>
                      <w:lang w:val="en-US" w:eastAsia="zh-CN"/>
                    </w:rPr>
                  </w:rPrChange>
                </w:rPr>
                <w:t>des</w:t>
              </w:r>
            </w:ins>
            <w:ins w:id="2978" w:author="威(×_×)" w:date="2021-03-18T17:53:54Z">
              <w:r>
                <w:rPr>
                  <w:rFonts w:hint="default" w:ascii="Times New Roman" w:hAnsi="Times New Roman" w:eastAsia="微软雅黑"/>
                  <w:lang w:val="en-US" w:eastAsia="zh-CN"/>
                  <w:rPrChange w:id="2979" w:author="威(×_×)" w:date="2021-03-18T17:57:03Z">
                    <w:rPr>
                      <w:rFonts w:hint="eastAsia" w:ascii="Times New Roman" w:hAnsi="Times New Roman" w:eastAsia="宋体"/>
                      <w:lang w:val="en-US" w:eastAsia="zh-CN"/>
                    </w:rPr>
                  </w:rPrChange>
                </w:rPr>
                <w:t>ign</w:t>
              </w:r>
            </w:ins>
            <w:ins w:id="2980" w:author="威(×_×)" w:date="2021-03-18T17:53:55Z">
              <w:r>
                <w:rPr>
                  <w:rFonts w:hint="default" w:ascii="Times New Roman" w:hAnsi="Times New Roman" w:eastAsia="微软雅黑"/>
                  <w:lang w:val="en-US" w:eastAsia="zh-CN"/>
                  <w:rPrChange w:id="2981" w:author="威(×_×)" w:date="2021-03-18T17:57:03Z">
                    <w:rPr>
                      <w:rFonts w:hint="eastAsia" w:ascii="Times New Roman" w:hAnsi="Times New Roman" w:eastAsia="宋体"/>
                      <w:lang w:val="en-US" w:eastAsia="zh-CN"/>
                    </w:rPr>
                  </w:rPrChange>
                </w:rPr>
                <w:t xml:space="preserve"> a</w:t>
              </w:r>
            </w:ins>
            <w:ins w:id="2982" w:author="威(×_×)" w:date="2021-03-18T17:53:56Z">
              <w:r>
                <w:rPr>
                  <w:rFonts w:hint="default" w:ascii="Times New Roman" w:hAnsi="Times New Roman" w:eastAsia="微软雅黑"/>
                  <w:lang w:val="en-US" w:eastAsia="zh-CN"/>
                  <w:rPrChange w:id="2983" w:author="威(×_×)" w:date="2021-03-18T17:57:03Z">
                    <w:rPr>
                      <w:rFonts w:hint="eastAsia" w:ascii="Times New Roman" w:hAnsi="Times New Roman" w:eastAsia="宋体"/>
                      <w:lang w:val="en-US" w:eastAsia="zh-CN"/>
                    </w:rPr>
                  </w:rPrChange>
                </w:rPr>
                <w:t>ge</w:t>
              </w:r>
            </w:ins>
            <w:ins w:id="2984" w:author="威(×_×)" w:date="2021-03-18T17:53:57Z">
              <w:r>
                <w:rPr>
                  <w:rFonts w:hint="default" w:ascii="Times New Roman" w:hAnsi="Times New Roman" w:eastAsia="微软雅黑"/>
                  <w:lang w:val="en-US" w:eastAsia="zh-CN"/>
                  <w:rPrChange w:id="2985" w:author="威(×_×)" w:date="2021-03-18T17:57:03Z">
                    <w:rPr>
                      <w:rFonts w:hint="eastAsia" w:ascii="Times New Roman" w:hAnsi="Times New Roman" w:eastAsia="宋体"/>
                      <w:lang w:val="en-US" w:eastAsia="zh-CN"/>
                    </w:rPr>
                  </w:rPrChange>
                </w:rPr>
                <w:t>ncy</w:t>
              </w:r>
            </w:ins>
            <w:ins w:id="2986" w:author="威(×_×)" w:date="2021-03-18T17:53:59Z">
              <w:r>
                <w:rPr>
                  <w:rFonts w:hint="default" w:ascii="Times New Roman" w:hAnsi="Times New Roman" w:eastAsia="微软雅黑"/>
                  <w:lang w:val="en-US" w:eastAsia="zh-CN"/>
                  <w:rPrChange w:id="2987" w:author="威(×_×)" w:date="2021-03-18T17:57:03Z">
                    <w:rPr>
                      <w:rFonts w:hint="eastAsia" w:ascii="Times New Roman" w:hAnsi="Times New Roman" w:eastAsia="宋体"/>
                      <w:lang w:val="en-US" w:eastAsia="zh-CN"/>
                    </w:rPr>
                  </w:rPrChange>
                </w:rPr>
                <w:t>;</w:t>
              </w:r>
            </w:ins>
          </w:p>
          <w:p>
            <w:pPr>
              <w:snapToGrid w:val="0"/>
              <w:spacing w:after="157" w:afterLines="50" w:line="240" w:lineRule="auto"/>
              <w:rPr>
                <w:ins w:id="2989" w:author="威(×_×)" w:date="2021-03-18T17:52:56Z"/>
                <w:rFonts w:hint="default" w:ascii="Times New Roman" w:hAnsi="Times New Roman" w:eastAsia="微软雅黑"/>
                <w:rPrChange w:id="2990" w:author="威(×_×)" w:date="2021-03-18T17:57:03Z">
                  <w:rPr>
                    <w:ins w:id="2991" w:author="威(×_×)" w:date="2021-03-18T17:52:56Z"/>
                    <w:rFonts w:ascii="Times New Roman" w:hAnsi="Times New Roman" w:eastAsia="宋体"/>
                  </w:rPr>
                </w:rPrChange>
              </w:rPr>
              <w:pPrChange w:id="2988" w:author="威(×_×)" w:date="2021-03-19T17:47:06Z">
                <w:pPr>
                  <w:spacing w:afterLines="0" w:line="276" w:lineRule="auto"/>
                </w:pPr>
              </w:pPrChange>
            </w:pPr>
            <w:ins w:id="2992" w:author="威(×_×)" w:date="2021-03-18T17:52:56Z">
              <w:r>
                <w:rPr>
                  <w:rFonts w:hint="default" w:ascii="Times New Roman" w:hAnsi="Times New Roman" w:eastAsia="微软雅黑"/>
                  <w:rPrChange w:id="2993" w:author="威(×_×)" w:date="2021-03-18T17:57:03Z">
                    <w:rPr>
                      <w:rFonts w:ascii="Times New Roman" w:hAnsi="Times New Roman" w:eastAsia="宋体"/>
                    </w:rPr>
                  </w:rPrChange>
                </w:rPr>
                <w:t>2）相关项目经验简述。</w:t>
              </w:r>
            </w:ins>
          </w:p>
          <w:p>
            <w:pPr>
              <w:snapToGrid w:val="0"/>
              <w:spacing w:after="157" w:afterLines="50" w:line="240" w:lineRule="auto"/>
              <w:rPr>
                <w:ins w:id="2995" w:author="威(×_×)" w:date="2021-03-18T17:52:56Z"/>
                <w:rFonts w:hint="default" w:ascii="Times New Roman" w:hAnsi="Times New Roman" w:eastAsia="微软雅黑"/>
                <w:rPrChange w:id="2996" w:author="威(×_×)" w:date="2021-03-18T17:57:03Z">
                  <w:rPr>
                    <w:ins w:id="2997" w:author="威(×_×)" w:date="2021-03-18T17:52:56Z"/>
                    <w:rFonts w:ascii="Times New Roman" w:hAnsi="Times New Roman" w:eastAsia="宋体"/>
                  </w:rPr>
                </w:rPrChange>
              </w:rPr>
              <w:pPrChange w:id="2994" w:author="威(×_×)" w:date="2021-03-19T17:47:06Z">
                <w:pPr>
                  <w:spacing w:afterLines="0" w:line="276" w:lineRule="auto"/>
                </w:pPr>
              </w:pPrChange>
            </w:pPr>
            <w:ins w:id="2998" w:author="威(×_×)" w:date="2021-03-18T17:52:56Z">
              <w:r>
                <w:rPr>
                  <w:rFonts w:hint="default" w:ascii="Times New Roman" w:hAnsi="Times New Roman" w:eastAsia="微软雅黑"/>
                  <w:rPrChange w:id="2999" w:author="威(×_×)" w:date="2021-03-18T17:57:03Z">
                    <w:rPr>
                      <w:rFonts w:ascii="Times New Roman" w:hAnsi="Times New Roman" w:eastAsia="宋体"/>
                    </w:rPr>
                  </w:rPrChange>
                </w:rPr>
                <w:t>Brief introduction of similar project experience;</w:t>
              </w:r>
            </w:ins>
          </w:p>
        </w:tc>
      </w:tr>
    </w:tbl>
    <w:p>
      <w:pPr>
        <w:spacing w:after="156"/>
        <w:rPr>
          <w:rFonts w:ascii="Times New Roman" w:hAnsi="Times New Roman" w:eastAsia="微软雅黑" w:cs="Times New Roman"/>
          <w:rPrChange w:id="3000" w:author="威(×_×)" w:date="2021-03-18T17:49:20Z">
            <w:rPr>
              <w:rFonts w:ascii="微软雅黑" w:hAnsi="微软雅黑" w:eastAsia="微软雅黑" w:cs="微软雅黑"/>
            </w:rPr>
          </w:rPrChange>
        </w:rPr>
      </w:pPr>
    </w:p>
    <w:tbl>
      <w:tblPr>
        <w:tblStyle w:val="20"/>
        <w:tblW w:w="97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3060"/>
        <w:gridCol w:w="6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del w:id="3001" w:author="威(×_×)" w:date="2021-03-18T17:52:55Z"/>
        </w:trPr>
        <w:tc>
          <w:tcPr>
            <w:tcW w:w="468" w:type="dxa"/>
            <w:vMerge w:val="restart"/>
            <w:tcBorders>
              <w:top w:val="single" w:color="auto" w:sz="4" w:space="0"/>
              <w:left w:val="single" w:color="auto" w:sz="4" w:space="0"/>
              <w:right w:val="single" w:color="auto" w:sz="4" w:space="0"/>
            </w:tcBorders>
            <w:vAlign w:val="center"/>
          </w:tcPr>
          <w:p>
            <w:pPr>
              <w:spacing w:afterLines="0" w:line="240" w:lineRule="auto"/>
              <w:rPr>
                <w:del w:id="3002" w:author="威(×_×)" w:date="2021-03-18T17:52:55Z"/>
                <w:rFonts w:ascii="Times New Roman" w:hAnsi="Times New Roman" w:eastAsia="微软雅黑" w:cs="Times New Roman"/>
                <w:rPrChange w:id="3003" w:author="威(×_×)" w:date="2021-03-18T17:49:20Z">
                  <w:rPr>
                    <w:del w:id="3004" w:author="威(×_×)" w:date="2021-03-18T17:52:55Z"/>
                    <w:rFonts w:ascii="微软雅黑" w:hAnsi="微软雅黑" w:eastAsia="微软雅黑" w:cs="微软雅黑"/>
                  </w:rPr>
                </w:rPrChange>
              </w:rPr>
            </w:pPr>
            <w:del w:id="3005" w:author="威(×_×)" w:date="2021-03-18T17:52:55Z">
              <w:r>
                <w:rPr>
                  <w:rFonts w:hint="default" w:ascii="Times New Roman" w:hAnsi="Times New Roman" w:eastAsia="微软雅黑" w:cs="Times New Roman"/>
                  <w:rPrChange w:id="3006" w:author="威(×_×)" w:date="2021-03-18T17:49:20Z">
                    <w:rPr>
                      <w:rFonts w:hint="eastAsia" w:ascii="微软雅黑" w:hAnsi="微软雅黑" w:eastAsia="微软雅黑" w:cs="微软雅黑"/>
                    </w:rPr>
                  </w:rPrChange>
                </w:rPr>
                <w:delText>1</w:delText>
              </w:r>
            </w:del>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07" w:author="威(×_×)" w:date="2021-03-18T17:52:55Z"/>
                <w:rFonts w:ascii="Times New Roman" w:hAnsi="Times New Roman" w:eastAsia="微软雅黑" w:cs="Times New Roman"/>
                <w:rPrChange w:id="3008" w:author="威(×_×)" w:date="2021-03-18T17:49:20Z">
                  <w:rPr>
                    <w:del w:id="3009" w:author="威(×_×)" w:date="2021-03-18T17:52:55Z"/>
                    <w:rFonts w:ascii="微软雅黑" w:hAnsi="微软雅黑" w:eastAsia="微软雅黑" w:cs="微软雅黑"/>
                  </w:rPr>
                </w:rPrChange>
              </w:rPr>
            </w:pPr>
            <w:del w:id="3010" w:author="威(×_×)" w:date="2021-03-18T17:52:55Z">
              <w:r>
                <w:rPr>
                  <w:rFonts w:hint="default" w:ascii="Times New Roman" w:hAnsi="Times New Roman" w:eastAsia="微软雅黑" w:cs="Times New Roman"/>
                  <w:rPrChange w:id="3011" w:author="威(×_×)" w:date="2021-03-18T17:49:20Z">
                    <w:rPr>
                      <w:rFonts w:hint="eastAsia" w:ascii="微软雅黑" w:hAnsi="微软雅黑" w:eastAsia="微软雅黑" w:cs="微软雅黑"/>
                    </w:rPr>
                  </w:rPrChange>
                </w:rPr>
                <w:delText>公司注册名称</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12" w:author="威(×_×)" w:date="2021-03-18T17:52:55Z"/>
                <w:rFonts w:ascii="Times New Roman" w:hAnsi="Times New Roman" w:eastAsia="微软雅黑" w:cs="Times New Roman"/>
                <w:rPrChange w:id="3013" w:author="威(×_×)" w:date="2021-03-18T17:49:20Z">
                  <w:rPr>
                    <w:del w:id="3014"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del w:id="3015" w:author="威(×_×)" w:date="2021-03-18T17:52:55Z"/>
        </w:trPr>
        <w:tc>
          <w:tcPr>
            <w:tcW w:w="468" w:type="dxa"/>
            <w:vMerge w:val="continue"/>
            <w:tcBorders>
              <w:left w:val="single" w:color="auto" w:sz="4" w:space="0"/>
              <w:bottom w:val="single" w:color="auto" w:sz="4" w:space="0"/>
              <w:right w:val="single" w:color="auto" w:sz="4" w:space="0"/>
            </w:tcBorders>
            <w:vAlign w:val="center"/>
          </w:tcPr>
          <w:p>
            <w:pPr>
              <w:spacing w:afterLines="0" w:line="240" w:lineRule="auto"/>
              <w:rPr>
                <w:del w:id="3016" w:author="威(×_×)" w:date="2021-03-18T17:52:55Z"/>
                <w:rFonts w:ascii="Times New Roman" w:hAnsi="Times New Roman" w:eastAsia="微软雅黑" w:cs="Times New Roman"/>
                <w:rPrChange w:id="3017" w:author="威(×_×)" w:date="2021-03-18T17:49:20Z">
                  <w:rPr>
                    <w:del w:id="3018"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19" w:author="威(×_×)" w:date="2021-03-18T17:52:55Z"/>
                <w:rFonts w:ascii="Times New Roman" w:hAnsi="Times New Roman" w:eastAsia="微软雅黑" w:cs="Times New Roman"/>
                <w:rPrChange w:id="3020" w:author="威(×_×)" w:date="2021-03-18T17:49:20Z">
                  <w:rPr>
                    <w:del w:id="3021" w:author="威(×_×)" w:date="2021-03-18T17:52:55Z"/>
                    <w:rFonts w:ascii="微软雅黑" w:hAnsi="微软雅黑" w:eastAsia="微软雅黑" w:cs="微软雅黑"/>
                  </w:rPr>
                </w:rPrChange>
              </w:rPr>
            </w:pPr>
            <w:del w:id="3022" w:author="威(×_×)" w:date="2021-03-18T17:52:55Z">
              <w:r>
                <w:rPr>
                  <w:rFonts w:hint="default" w:ascii="Times New Roman" w:hAnsi="Times New Roman" w:eastAsia="微软雅黑" w:cs="Times New Roman"/>
                  <w:rPrChange w:id="3023" w:author="威(×_×)" w:date="2021-03-18T17:49:20Z">
                    <w:rPr>
                      <w:rFonts w:hint="eastAsia" w:ascii="微软雅黑" w:hAnsi="微软雅黑" w:eastAsia="微软雅黑" w:cs="微软雅黑"/>
                    </w:rPr>
                  </w:rPrChange>
                </w:rPr>
                <w:delText>公司简介</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24" w:author="威(×_×)" w:date="2021-03-18T17:52:55Z"/>
                <w:rFonts w:ascii="Times New Roman" w:hAnsi="Times New Roman" w:eastAsia="微软雅黑" w:cs="Times New Roman"/>
                <w:rPrChange w:id="3025" w:author="威(×_×)" w:date="2021-03-18T17:49:20Z">
                  <w:rPr>
                    <w:del w:id="3026"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0" w:hRule="atLeast"/>
          <w:jc w:val="center"/>
          <w:del w:id="3027" w:author="威(×_×)" w:date="2021-03-18T17:52:55Z"/>
        </w:trPr>
        <w:tc>
          <w:tcPr>
            <w:tcW w:w="46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Lines="0" w:line="240" w:lineRule="auto"/>
              <w:rPr>
                <w:del w:id="3028" w:author="威(×_×)" w:date="2021-03-18T17:52:55Z"/>
                <w:rFonts w:ascii="Times New Roman" w:hAnsi="Times New Roman" w:eastAsia="微软雅黑" w:cs="Times New Roman"/>
                <w:rPrChange w:id="3029" w:author="威(×_×)" w:date="2021-03-18T17:49:20Z">
                  <w:rPr>
                    <w:del w:id="3030" w:author="威(×_×)" w:date="2021-03-18T17:52:55Z"/>
                    <w:rFonts w:ascii="微软雅黑" w:hAnsi="微软雅黑" w:eastAsia="微软雅黑" w:cs="微软雅黑"/>
                  </w:rPr>
                </w:rPrChange>
              </w:rPr>
            </w:pPr>
            <w:del w:id="3031" w:author="威(×_×)" w:date="2021-03-18T17:52:55Z">
              <w:r>
                <w:rPr>
                  <w:rFonts w:hint="default" w:ascii="Times New Roman" w:hAnsi="Times New Roman" w:eastAsia="微软雅黑" w:cs="Times New Roman"/>
                  <w:rPrChange w:id="3032" w:author="威(×_×)" w:date="2021-03-18T17:49:20Z">
                    <w:rPr>
                      <w:rFonts w:hint="eastAsia" w:ascii="微软雅黑" w:hAnsi="微软雅黑" w:eastAsia="微软雅黑" w:cs="微软雅黑"/>
                    </w:rPr>
                  </w:rPrChange>
                </w:rPr>
                <w:delText>2</w:delText>
              </w:r>
            </w:del>
          </w:p>
        </w:tc>
        <w:tc>
          <w:tcPr>
            <w:tcW w:w="9296"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afterLines="0" w:line="240" w:lineRule="auto"/>
              <w:rPr>
                <w:del w:id="3033" w:author="威(×_×)" w:date="2021-03-18T17:52:55Z"/>
                <w:rFonts w:ascii="Times New Roman" w:hAnsi="Times New Roman" w:eastAsia="微软雅黑" w:cs="Times New Roman"/>
                <w:rPrChange w:id="3034" w:author="威(×_×)" w:date="2021-03-18T17:49:20Z">
                  <w:rPr>
                    <w:del w:id="3035" w:author="威(×_×)" w:date="2021-03-18T17:52:55Z"/>
                    <w:rFonts w:ascii="微软雅黑" w:hAnsi="微软雅黑" w:eastAsia="微软雅黑" w:cs="微软雅黑"/>
                  </w:rPr>
                </w:rPrChange>
              </w:rPr>
            </w:pPr>
            <w:del w:id="3036" w:author="威(×_×)" w:date="2021-03-18T17:52:55Z">
              <w:r>
                <w:rPr>
                  <w:rFonts w:hint="default" w:ascii="Times New Roman" w:hAnsi="Times New Roman" w:eastAsia="微软雅黑" w:cs="Times New Roman"/>
                  <w:rPrChange w:id="3037" w:author="威(×_×)" w:date="2021-03-18T17:49:20Z">
                    <w:rPr>
                      <w:rFonts w:hint="eastAsia" w:ascii="微软雅黑" w:hAnsi="微软雅黑" w:eastAsia="微软雅黑" w:cs="微软雅黑"/>
                    </w:rPr>
                  </w:rPrChange>
                </w:rPr>
                <w:delText>公司详细资料</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0" w:hRule="atLeast"/>
          <w:jc w:val="center"/>
          <w:del w:id="3038"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39" w:author="威(×_×)" w:date="2021-03-18T17:52:55Z"/>
                <w:rFonts w:ascii="Times New Roman" w:hAnsi="Times New Roman" w:eastAsia="微软雅黑" w:cs="Times New Roman"/>
                <w:rPrChange w:id="3040" w:author="威(×_×)" w:date="2021-03-18T17:49:20Z">
                  <w:rPr>
                    <w:del w:id="3041"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42" w:author="威(×_×)" w:date="2021-03-18T17:52:55Z"/>
                <w:rFonts w:ascii="Times New Roman" w:hAnsi="Times New Roman" w:eastAsia="微软雅黑" w:cs="Times New Roman"/>
                <w:rPrChange w:id="3043" w:author="威(×_×)" w:date="2021-03-18T17:49:20Z">
                  <w:rPr>
                    <w:del w:id="3044" w:author="威(×_×)" w:date="2021-03-18T17:52:55Z"/>
                    <w:rFonts w:ascii="微软雅黑" w:hAnsi="微软雅黑" w:eastAsia="微软雅黑" w:cs="微软雅黑"/>
                  </w:rPr>
                </w:rPrChange>
              </w:rPr>
            </w:pPr>
            <w:del w:id="3045" w:author="威(×_×)" w:date="2021-03-18T17:52:55Z">
              <w:r>
                <w:rPr>
                  <w:rFonts w:hint="default" w:ascii="Times New Roman" w:hAnsi="Times New Roman" w:eastAsia="微软雅黑" w:cs="Times New Roman"/>
                  <w:rPrChange w:id="3046" w:author="威(×_×)" w:date="2021-03-18T17:49:20Z">
                    <w:rPr>
                      <w:rFonts w:hint="eastAsia" w:ascii="微软雅黑" w:hAnsi="微软雅黑" w:eastAsia="微软雅黑" w:cs="微软雅黑"/>
                    </w:rPr>
                  </w:rPrChange>
                </w:rPr>
                <w:delText>公司注册国家或地区</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47" w:author="威(×_×)" w:date="2021-03-18T17:52:55Z"/>
                <w:rFonts w:ascii="Times New Roman" w:hAnsi="Times New Roman" w:eastAsia="微软雅黑" w:cs="Times New Roman"/>
                <w:rPrChange w:id="3048" w:author="威(×_×)" w:date="2021-03-18T17:49:20Z">
                  <w:rPr>
                    <w:del w:id="3049"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0" w:hRule="atLeast"/>
          <w:jc w:val="center"/>
          <w:del w:id="3050"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51" w:author="威(×_×)" w:date="2021-03-18T17:52:55Z"/>
                <w:rFonts w:ascii="Times New Roman" w:hAnsi="Times New Roman" w:eastAsia="微软雅黑" w:cs="Times New Roman"/>
                <w:rPrChange w:id="3052" w:author="威(×_×)" w:date="2021-03-18T17:49:20Z">
                  <w:rPr>
                    <w:del w:id="3053"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54" w:author="威(×_×)" w:date="2021-03-18T17:52:55Z"/>
                <w:rFonts w:ascii="Times New Roman" w:hAnsi="Times New Roman" w:eastAsia="微软雅黑" w:cs="Times New Roman"/>
                <w:rPrChange w:id="3055" w:author="威(×_×)" w:date="2021-03-18T17:49:20Z">
                  <w:rPr>
                    <w:del w:id="3056" w:author="威(×_×)" w:date="2021-03-18T17:52:55Z"/>
                    <w:rFonts w:ascii="微软雅黑" w:hAnsi="微软雅黑" w:eastAsia="微软雅黑" w:cs="微软雅黑"/>
                  </w:rPr>
                </w:rPrChange>
              </w:rPr>
            </w:pPr>
            <w:del w:id="3057" w:author="威(×_×)" w:date="2021-03-18T17:52:55Z">
              <w:r>
                <w:rPr>
                  <w:rFonts w:hint="default" w:ascii="Times New Roman" w:hAnsi="Times New Roman" w:eastAsia="微软雅黑" w:cs="Times New Roman"/>
                  <w:rPrChange w:id="3058" w:author="威(×_×)" w:date="2021-03-18T17:49:20Z">
                    <w:rPr>
                      <w:rFonts w:hint="eastAsia" w:ascii="微软雅黑" w:hAnsi="微软雅黑" w:eastAsia="微软雅黑" w:cs="微软雅黑"/>
                    </w:rPr>
                  </w:rPrChange>
                </w:rPr>
                <w:delText>法定代表人</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59" w:author="威(×_×)" w:date="2021-03-18T17:52:55Z"/>
                <w:rFonts w:ascii="Times New Roman" w:hAnsi="Times New Roman" w:eastAsia="微软雅黑" w:cs="Times New Roman"/>
                <w:rPrChange w:id="3060" w:author="威(×_×)" w:date="2021-03-18T17:49:20Z">
                  <w:rPr>
                    <w:del w:id="3061"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0" w:hRule="atLeast"/>
          <w:jc w:val="center"/>
          <w:del w:id="3062"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63" w:author="威(×_×)" w:date="2021-03-18T17:52:55Z"/>
                <w:rFonts w:ascii="Times New Roman" w:hAnsi="Times New Roman" w:eastAsia="微软雅黑" w:cs="Times New Roman"/>
                <w:rPrChange w:id="3064" w:author="威(×_×)" w:date="2021-03-18T17:49:20Z">
                  <w:rPr>
                    <w:del w:id="3065"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66" w:author="威(×_×)" w:date="2021-03-18T17:52:55Z"/>
                <w:rFonts w:ascii="Times New Roman" w:hAnsi="Times New Roman" w:eastAsia="微软雅黑" w:cs="Times New Roman"/>
                <w:rPrChange w:id="3067" w:author="威(×_×)" w:date="2021-03-18T17:49:20Z">
                  <w:rPr>
                    <w:del w:id="3068" w:author="威(×_×)" w:date="2021-03-18T17:52:55Z"/>
                    <w:rFonts w:ascii="微软雅黑" w:hAnsi="微软雅黑" w:eastAsia="微软雅黑" w:cs="微软雅黑"/>
                  </w:rPr>
                </w:rPrChange>
              </w:rPr>
            </w:pPr>
            <w:del w:id="3069" w:author="威(×_×)" w:date="2021-03-18T17:52:55Z">
              <w:r>
                <w:rPr>
                  <w:rFonts w:hint="default" w:ascii="Times New Roman" w:hAnsi="Times New Roman" w:eastAsia="微软雅黑" w:cs="Times New Roman"/>
                  <w:rPrChange w:id="3070" w:author="威(×_×)" w:date="2021-03-18T17:49:20Z">
                    <w:rPr>
                      <w:rFonts w:hint="eastAsia" w:ascii="微软雅黑" w:hAnsi="微软雅黑" w:eastAsia="微软雅黑" w:cs="微软雅黑"/>
                    </w:rPr>
                  </w:rPrChange>
                </w:rPr>
                <w:delText>常驻地址</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71" w:author="威(×_×)" w:date="2021-03-18T17:52:55Z"/>
                <w:rFonts w:ascii="Times New Roman" w:hAnsi="Times New Roman" w:eastAsia="微软雅黑" w:cs="Times New Roman"/>
                <w:rPrChange w:id="3072" w:author="威(×_×)" w:date="2021-03-18T17:49:20Z">
                  <w:rPr>
                    <w:del w:id="3073"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074"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75" w:author="威(×_×)" w:date="2021-03-18T17:52:55Z"/>
                <w:rFonts w:ascii="Times New Roman" w:hAnsi="Times New Roman" w:eastAsia="微软雅黑" w:cs="Times New Roman"/>
                <w:rPrChange w:id="3076" w:author="威(×_×)" w:date="2021-03-18T17:49:20Z">
                  <w:rPr>
                    <w:del w:id="3077"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78" w:author="威(×_×)" w:date="2021-03-18T17:52:55Z"/>
                <w:rFonts w:ascii="Times New Roman" w:hAnsi="Times New Roman" w:eastAsia="微软雅黑" w:cs="Times New Roman"/>
                <w:rPrChange w:id="3079" w:author="威(×_×)" w:date="2021-03-18T17:49:20Z">
                  <w:rPr>
                    <w:del w:id="3080" w:author="威(×_×)" w:date="2021-03-18T17:52:55Z"/>
                    <w:rFonts w:ascii="微软雅黑" w:hAnsi="微软雅黑" w:eastAsia="微软雅黑" w:cs="微软雅黑"/>
                  </w:rPr>
                </w:rPrChange>
              </w:rPr>
            </w:pPr>
            <w:del w:id="3081" w:author="威(×_×)" w:date="2021-03-18T17:52:55Z">
              <w:r>
                <w:rPr>
                  <w:rFonts w:hint="default" w:ascii="Times New Roman" w:hAnsi="Times New Roman" w:eastAsia="微软雅黑" w:cs="Times New Roman"/>
                  <w:rPrChange w:id="3082" w:author="威(×_×)" w:date="2021-03-18T17:49:20Z">
                    <w:rPr>
                      <w:rFonts w:hint="eastAsia" w:ascii="微软雅黑" w:hAnsi="微软雅黑" w:eastAsia="微软雅黑" w:cs="微软雅黑"/>
                    </w:rPr>
                  </w:rPrChange>
                </w:rPr>
                <w:delText>电话</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83" w:author="威(×_×)" w:date="2021-03-18T17:52:55Z"/>
                <w:rFonts w:ascii="Times New Roman" w:hAnsi="Times New Roman" w:eastAsia="微软雅黑" w:cs="Times New Roman"/>
                <w:rPrChange w:id="3084" w:author="威(×_×)" w:date="2021-03-18T17:49:20Z">
                  <w:rPr>
                    <w:del w:id="3085"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086"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87" w:author="威(×_×)" w:date="2021-03-18T17:52:55Z"/>
                <w:rFonts w:ascii="Times New Roman" w:hAnsi="Times New Roman" w:eastAsia="微软雅黑" w:cs="Times New Roman"/>
                <w:rPrChange w:id="3088" w:author="威(×_×)" w:date="2021-03-18T17:49:20Z">
                  <w:rPr>
                    <w:del w:id="3089"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90" w:author="威(×_×)" w:date="2021-03-18T17:52:55Z"/>
                <w:rFonts w:ascii="Times New Roman" w:hAnsi="Times New Roman" w:eastAsia="微软雅黑" w:cs="Times New Roman"/>
                <w:rPrChange w:id="3091" w:author="威(×_×)" w:date="2021-03-18T17:49:20Z">
                  <w:rPr>
                    <w:del w:id="3092" w:author="威(×_×)" w:date="2021-03-18T17:52:55Z"/>
                    <w:rFonts w:ascii="微软雅黑" w:hAnsi="微软雅黑" w:eastAsia="微软雅黑" w:cs="微软雅黑"/>
                  </w:rPr>
                </w:rPrChange>
              </w:rPr>
            </w:pPr>
            <w:del w:id="3093" w:author="威(×_×)" w:date="2021-03-18T17:52:55Z">
              <w:r>
                <w:rPr>
                  <w:rFonts w:hint="default" w:ascii="Times New Roman" w:hAnsi="Times New Roman" w:eastAsia="微软雅黑" w:cs="Times New Roman"/>
                  <w:rPrChange w:id="3094" w:author="威(×_×)" w:date="2021-03-18T17:49:20Z">
                    <w:rPr>
                      <w:rFonts w:hint="eastAsia" w:ascii="微软雅黑" w:hAnsi="微软雅黑" w:eastAsia="微软雅黑" w:cs="微软雅黑"/>
                    </w:rPr>
                  </w:rPrChange>
                </w:rPr>
                <w:delText>网址</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095" w:author="威(×_×)" w:date="2021-03-18T17:52:55Z"/>
                <w:rFonts w:ascii="Times New Roman" w:hAnsi="Times New Roman" w:eastAsia="微软雅黑" w:cs="Times New Roman"/>
                <w:rPrChange w:id="3096" w:author="威(×_×)" w:date="2021-03-18T17:49:20Z">
                  <w:rPr>
                    <w:del w:id="3097"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098"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099" w:author="威(×_×)" w:date="2021-03-18T17:52:55Z"/>
                <w:rFonts w:ascii="Times New Roman" w:hAnsi="Times New Roman" w:eastAsia="微软雅黑" w:cs="Times New Roman"/>
                <w:rPrChange w:id="3100" w:author="威(×_×)" w:date="2021-03-18T17:49:20Z">
                  <w:rPr>
                    <w:del w:id="3101"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02" w:author="威(×_×)" w:date="2021-03-18T17:52:55Z"/>
                <w:rFonts w:ascii="Times New Roman" w:hAnsi="Times New Roman" w:eastAsia="微软雅黑" w:cs="Times New Roman"/>
                <w:rPrChange w:id="3103" w:author="威(×_×)" w:date="2021-03-18T17:49:20Z">
                  <w:rPr>
                    <w:del w:id="3104" w:author="威(×_×)" w:date="2021-03-18T17:52:55Z"/>
                    <w:rFonts w:ascii="微软雅黑" w:hAnsi="微软雅黑" w:eastAsia="微软雅黑" w:cs="微软雅黑"/>
                  </w:rPr>
                </w:rPrChange>
              </w:rPr>
            </w:pPr>
            <w:del w:id="3105" w:author="威(×_×)" w:date="2021-03-18T17:52:55Z">
              <w:r>
                <w:rPr>
                  <w:rFonts w:hint="default" w:ascii="Times New Roman" w:hAnsi="Times New Roman" w:eastAsia="微软雅黑" w:cs="Times New Roman"/>
                  <w:rPrChange w:id="3106" w:author="威(×_×)" w:date="2021-03-18T17:49:20Z">
                    <w:rPr>
                      <w:rFonts w:hint="eastAsia" w:ascii="微软雅黑" w:hAnsi="微软雅黑" w:eastAsia="微软雅黑" w:cs="微软雅黑"/>
                    </w:rPr>
                  </w:rPrChange>
                </w:rPr>
                <w:delText>电子邮箱</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07" w:author="威(×_×)" w:date="2021-03-18T17:52:55Z"/>
                <w:rFonts w:ascii="Times New Roman" w:hAnsi="Times New Roman" w:eastAsia="微软雅黑" w:cs="Times New Roman"/>
                <w:rPrChange w:id="3108" w:author="威(×_×)" w:date="2021-03-18T17:49:20Z">
                  <w:rPr>
                    <w:del w:id="3109"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110"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11" w:author="威(×_×)" w:date="2021-03-18T17:52:55Z"/>
                <w:rFonts w:ascii="Times New Roman" w:hAnsi="Times New Roman" w:eastAsia="微软雅黑" w:cs="Times New Roman"/>
                <w:rPrChange w:id="3112" w:author="威(×_×)" w:date="2021-03-18T17:49:20Z">
                  <w:rPr>
                    <w:del w:id="3113"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14" w:author="威(×_×)" w:date="2021-03-18T17:52:55Z"/>
                <w:rFonts w:ascii="Times New Roman" w:hAnsi="Times New Roman" w:eastAsia="微软雅黑" w:cs="Times New Roman"/>
                <w:rPrChange w:id="3115" w:author="威(×_×)" w:date="2021-03-18T17:49:20Z">
                  <w:rPr>
                    <w:del w:id="3116" w:author="威(×_×)" w:date="2021-03-18T17:52:55Z"/>
                    <w:rFonts w:ascii="微软雅黑" w:hAnsi="微软雅黑" w:eastAsia="微软雅黑" w:cs="微软雅黑"/>
                  </w:rPr>
                </w:rPrChange>
              </w:rPr>
            </w:pPr>
            <w:del w:id="3117" w:author="威(×_×)" w:date="2021-03-18T17:52:55Z">
              <w:r>
                <w:rPr>
                  <w:rFonts w:hint="default" w:ascii="Times New Roman" w:hAnsi="Times New Roman" w:eastAsia="微软雅黑" w:cs="Times New Roman"/>
                  <w:rPrChange w:id="3118" w:author="威(×_×)" w:date="2021-03-18T17:49:20Z">
                    <w:rPr>
                      <w:rFonts w:hint="eastAsia" w:ascii="微软雅黑" w:hAnsi="微软雅黑" w:eastAsia="微软雅黑" w:cs="微软雅黑"/>
                    </w:rPr>
                  </w:rPrChange>
                </w:rPr>
                <w:delText>公司成立日期</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19" w:author="威(×_×)" w:date="2021-03-18T17:52:55Z"/>
                <w:rFonts w:ascii="Times New Roman" w:hAnsi="Times New Roman" w:eastAsia="微软雅黑" w:cs="Times New Roman"/>
                <w:rPrChange w:id="3120" w:author="威(×_×)" w:date="2021-03-18T17:49:20Z">
                  <w:rPr>
                    <w:del w:id="3121"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122"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23" w:author="威(×_×)" w:date="2021-03-18T17:52:55Z"/>
                <w:rFonts w:ascii="Times New Roman" w:hAnsi="Times New Roman" w:eastAsia="微软雅黑" w:cs="Times New Roman"/>
                <w:rPrChange w:id="3124" w:author="威(×_×)" w:date="2021-03-18T17:49:20Z">
                  <w:rPr>
                    <w:del w:id="3125"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26" w:author="威(×_×)" w:date="2021-03-18T17:52:55Z"/>
                <w:rFonts w:ascii="Times New Roman" w:hAnsi="Times New Roman" w:eastAsia="微软雅黑" w:cs="Times New Roman"/>
                <w:rPrChange w:id="3127" w:author="威(×_×)" w:date="2021-03-18T17:49:20Z">
                  <w:rPr>
                    <w:del w:id="3128" w:author="威(×_×)" w:date="2021-03-18T17:52:55Z"/>
                    <w:rFonts w:ascii="微软雅黑" w:hAnsi="微软雅黑" w:eastAsia="微软雅黑" w:cs="微软雅黑"/>
                  </w:rPr>
                </w:rPrChange>
              </w:rPr>
            </w:pPr>
            <w:del w:id="3129" w:author="威(×_×)" w:date="2021-03-18T17:52:55Z">
              <w:r>
                <w:rPr>
                  <w:rFonts w:hint="default" w:ascii="Times New Roman" w:hAnsi="Times New Roman" w:eastAsia="微软雅黑" w:cs="Times New Roman"/>
                  <w:rPrChange w:id="3130" w:author="威(×_×)" w:date="2021-03-18T17:49:20Z">
                    <w:rPr>
                      <w:rFonts w:hint="eastAsia" w:ascii="微软雅黑" w:hAnsi="微软雅黑" w:eastAsia="微软雅黑" w:cs="微软雅黑"/>
                    </w:rPr>
                  </w:rPrChange>
                </w:rPr>
                <w:delText>公司规模（总公司及相关竞赛分公司各专业人数等信息）</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31" w:author="威(×_×)" w:date="2021-03-18T17:52:55Z"/>
                <w:rFonts w:ascii="Times New Roman" w:hAnsi="Times New Roman" w:eastAsia="微软雅黑" w:cs="Times New Roman"/>
                <w:rPrChange w:id="3132" w:author="威(×_×)" w:date="2021-03-18T17:49:20Z">
                  <w:rPr>
                    <w:del w:id="3133"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8" w:hRule="atLeast"/>
          <w:jc w:val="center"/>
          <w:del w:id="3134"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35" w:author="威(×_×)" w:date="2021-03-18T17:52:55Z"/>
                <w:rFonts w:ascii="Times New Roman" w:hAnsi="Times New Roman" w:eastAsia="微软雅黑" w:cs="Times New Roman"/>
                <w:rPrChange w:id="3136" w:author="威(×_×)" w:date="2021-03-18T17:49:20Z">
                  <w:rPr>
                    <w:del w:id="3137"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jc w:val="left"/>
              <w:rPr>
                <w:del w:id="3138" w:author="威(×_×)" w:date="2021-03-18T17:52:55Z"/>
                <w:rFonts w:ascii="Times New Roman" w:hAnsi="Times New Roman" w:eastAsia="微软雅黑" w:cs="Times New Roman"/>
                <w:rPrChange w:id="3139" w:author="威(×_×)" w:date="2021-03-18T17:49:20Z">
                  <w:rPr>
                    <w:del w:id="3140" w:author="威(×_×)" w:date="2021-03-18T17:52:55Z"/>
                    <w:rFonts w:ascii="微软雅黑" w:hAnsi="微软雅黑" w:eastAsia="微软雅黑" w:cs="微软雅黑"/>
                  </w:rPr>
                </w:rPrChange>
              </w:rPr>
            </w:pPr>
            <w:del w:id="3141" w:author="威(×_×)" w:date="2021-03-18T17:52:55Z">
              <w:r>
                <w:rPr>
                  <w:rFonts w:hint="default" w:ascii="Times New Roman" w:hAnsi="Times New Roman" w:eastAsia="微软雅黑" w:cs="Times New Roman"/>
                  <w:rPrChange w:id="3142" w:author="威(×_×)" w:date="2021-03-18T17:49:20Z">
                    <w:rPr>
                      <w:rFonts w:hint="eastAsia" w:ascii="微软雅黑" w:hAnsi="微软雅黑" w:eastAsia="微软雅黑" w:cs="微软雅黑"/>
                    </w:rPr>
                  </w:rPrChange>
                </w:rPr>
                <w:delText>设计资格的种类/级别</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43" w:author="威(×_×)" w:date="2021-03-18T17:52:55Z"/>
                <w:rFonts w:ascii="Times New Roman" w:hAnsi="Times New Roman" w:eastAsia="微软雅黑" w:cs="Times New Roman"/>
                <w:rPrChange w:id="3144" w:author="威(×_×)" w:date="2021-03-18T17:49:20Z">
                  <w:rPr>
                    <w:del w:id="3145"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jc w:val="center"/>
          <w:del w:id="3146" w:author="威(×_×)" w:date="2021-03-18T17:52:55Z"/>
        </w:trPr>
        <w:tc>
          <w:tcPr>
            <w:tcW w:w="46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Lines="0" w:line="240" w:lineRule="auto"/>
              <w:rPr>
                <w:del w:id="3147" w:author="威(×_×)" w:date="2021-03-18T17:52:55Z"/>
                <w:rFonts w:ascii="Times New Roman" w:hAnsi="Times New Roman" w:eastAsia="微软雅黑" w:cs="Times New Roman"/>
                <w:rPrChange w:id="3148" w:author="威(×_×)" w:date="2021-03-18T17:49:20Z">
                  <w:rPr>
                    <w:del w:id="3149" w:author="威(×_×)" w:date="2021-03-18T17:52:55Z"/>
                    <w:rFonts w:ascii="微软雅黑" w:hAnsi="微软雅黑" w:eastAsia="微软雅黑" w:cs="微软雅黑"/>
                  </w:rPr>
                </w:rPrChange>
              </w:rPr>
            </w:pPr>
            <w:del w:id="3150" w:author="威(×_×)" w:date="2021-03-18T17:52:55Z">
              <w:r>
                <w:rPr>
                  <w:rFonts w:hint="default" w:ascii="Times New Roman" w:hAnsi="Times New Roman" w:eastAsia="微软雅黑" w:cs="Times New Roman"/>
                  <w:rPrChange w:id="3151" w:author="威(×_×)" w:date="2021-03-18T17:49:20Z">
                    <w:rPr>
                      <w:rFonts w:hint="eastAsia" w:ascii="微软雅黑" w:hAnsi="微软雅黑" w:eastAsia="微软雅黑" w:cs="微软雅黑"/>
                    </w:rPr>
                  </w:rPrChange>
                </w:rPr>
                <w:delText>3</w:delText>
              </w:r>
            </w:del>
          </w:p>
        </w:tc>
        <w:tc>
          <w:tcPr>
            <w:tcW w:w="9296"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afterLines="0" w:line="240" w:lineRule="auto"/>
              <w:rPr>
                <w:del w:id="3152" w:author="威(×_×)" w:date="2021-03-18T17:52:55Z"/>
                <w:rFonts w:ascii="Times New Roman" w:hAnsi="Times New Roman" w:eastAsia="微软雅黑" w:cs="Times New Roman"/>
                <w:rPrChange w:id="3153" w:author="威(×_×)" w:date="2021-03-18T17:49:20Z">
                  <w:rPr>
                    <w:del w:id="3154" w:author="威(×_×)" w:date="2021-03-18T17:52:55Z"/>
                    <w:rFonts w:ascii="微软雅黑" w:hAnsi="微软雅黑" w:eastAsia="微软雅黑" w:cs="微软雅黑"/>
                  </w:rPr>
                </w:rPrChange>
              </w:rPr>
            </w:pPr>
            <w:del w:id="3155" w:author="威(×_×)" w:date="2021-03-18T17:52:55Z">
              <w:r>
                <w:rPr>
                  <w:rFonts w:hint="default" w:ascii="Times New Roman" w:hAnsi="Times New Roman" w:eastAsia="微软雅黑" w:cs="Times New Roman"/>
                  <w:rPrChange w:id="3156" w:author="威(×_×)" w:date="2021-03-18T17:49:20Z">
                    <w:rPr>
                      <w:rFonts w:hint="eastAsia" w:ascii="微软雅黑" w:hAnsi="微软雅黑" w:eastAsia="微软雅黑" w:cs="微软雅黑"/>
                    </w:rPr>
                  </w:rPrChange>
                </w:rPr>
                <w:delText>本项目联系人</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157"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58" w:author="威(×_×)" w:date="2021-03-18T17:52:55Z"/>
                <w:rFonts w:ascii="Times New Roman" w:hAnsi="Times New Roman" w:eastAsia="微软雅黑" w:cs="Times New Roman"/>
                <w:rPrChange w:id="3159" w:author="威(×_×)" w:date="2021-03-18T17:49:20Z">
                  <w:rPr>
                    <w:del w:id="3160"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61" w:author="威(×_×)" w:date="2021-03-18T17:52:55Z"/>
                <w:rFonts w:ascii="Times New Roman" w:hAnsi="Times New Roman" w:eastAsia="微软雅黑" w:cs="Times New Roman"/>
                <w:rPrChange w:id="3162" w:author="威(×_×)" w:date="2021-03-18T17:49:20Z">
                  <w:rPr>
                    <w:del w:id="3163" w:author="威(×_×)" w:date="2021-03-18T17:52:55Z"/>
                    <w:rFonts w:ascii="微软雅黑" w:hAnsi="微软雅黑" w:eastAsia="微软雅黑" w:cs="微软雅黑"/>
                  </w:rPr>
                </w:rPrChange>
              </w:rPr>
            </w:pPr>
            <w:del w:id="3164" w:author="威(×_×)" w:date="2021-03-18T17:52:55Z">
              <w:r>
                <w:rPr>
                  <w:rFonts w:hint="default" w:ascii="Times New Roman" w:hAnsi="Times New Roman" w:eastAsia="微软雅黑" w:cs="Times New Roman"/>
                  <w:rPrChange w:id="3165" w:author="威(×_×)" w:date="2021-03-18T17:49:20Z">
                    <w:rPr>
                      <w:rFonts w:hint="eastAsia" w:ascii="微软雅黑" w:hAnsi="微软雅黑" w:eastAsia="微软雅黑" w:cs="微软雅黑"/>
                    </w:rPr>
                  </w:rPrChange>
                </w:rPr>
                <w:delText>姓名</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66" w:author="威(×_×)" w:date="2021-03-18T17:52:55Z"/>
                <w:rFonts w:ascii="Times New Roman" w:hAnsi="Times New Roman" w:eastAsia="微软雅黑" w:cs="Times New Roman"/>
                <w:rPrChange w:id="3167" w:author="威(×_×)" w:date="2021-03-18T17:49:20Z">
                  <w:rPr>
                    <w:del w:id="3168"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169"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70" w:author="威(×_×)" w:date="2021-03-18T17:52:55Z"/>
                <w:rFonts w:ascii="Times New Roman" w:hAnsi="Times New Roman" w:eastAsia="微软雅黑" w:cs="Times New Roman"/>
                <w:rPrChange w:id="3171" w:author="威(×_×)" w:date="2021-03-18T17:49:20Z">
                  <w:rPr>
                    <w:del w:id="3172"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73" w:author="威(×_×)" w:date="2021-03-18T17:52:55Z"/>
                <w:rFonts w:ascii="Times New Roman" w:hAnsi="Times New Roman" w:eastAsia="微软雅黑" w:cs="Times New Roman"/>
                <w:rPrChange w:id="3174" w:author="威(×_×)" w:date="2021-03-18T17:49:20Z">
                  <w:rPr>
                    <w:del w:id="3175" w:author="威(×_×)" w:date="2021-03-18T17:52:55Z"/>
                    <w:rFonts w:ascii="微软雅黑" w:hAnsi="微软雅黑" w:eastAsia="微软雅黑" w:cs="微软雅黑"/>
                  </w:rPr>
                </w:rPrChange>
              </w:rPr>
            </w:pPr>
            <w:del w:id="3176" w:author="威(×_×)" w:date="2021-03-18T17:52:55Z">
              <w:r>
                <w:rPr>
                  <w:rFonts w:hint="default" w:ascii="Times New Roman" w:hAnsi="Times New Roman" w:eastAsia="微软雅黑" w:cs="Times New Roman"/>
                  <w:rPrChange w:id="3177" w:author="威(×_×)" w:date="2021-03-18T17:49:20Z">
                    <w:rPr>
                      <w:rFonts w:hint="eastAsia" w:ascii="微软雅黑" w:hAnsi="微软雅黑" w:eastAsia="微软雅黑" w:cs="微软雅黑"/>
                    </w:rPr>
                  </w:rPrChange>
                </w:rPr>
                <w:delText>头衔和职务</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78" w:author="威(×_×)" w:date="2021-03-18T17:52:55Z"/>
                <w:rFonts w:ascii="Times New Roman" w:hAnsi="Times New Roman" w:eastAsia="微软雅黑" w:cs="Times New Roman"/>
                <w:rPrChange w:id="3179" w:author="威(×_×)" w:date="2021-03-18T17:49:20Z">
                  <w:rPr>
                    <w:del w:id="3180"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181"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82" w:author="威(×_×)" w:date="2021-03-18T17:52:55Z"/>
                <w:rFonts w:ascii="Times New Roman" w:hAnsi="Times New Roman" w:eastAsia="微软雅黑" w:cs="Times New Roman"/>
                <w:rPrChange w:id="3183" w:author="威(×_×)" w:date="2021-03-18T17:49:20Z">
                  <w:rPr>
                    <w:del w:id="3184"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85" w:author="威(×_×)" w:date="2021-03-18T17:52:55Z"/>
                <w:rFonts w:ascii="Times New Roman" w:hAnsi="Times New Roman" w:eastAsia="微软雅黑" w:cs="Times New Roman"/>
                <w:rPrChange w:id="3186" w:author="威(×_×)" w:date="2021-03-18T17:49:20Z">
                  <w:rPr>
                    <w:del w:id="3187" w:author="威(×_×)" w:date="2021-03-18T17:52:55Z"/>
                    <w:rFonts w:ascii="微软雅黑" w:hAnsi="微软雅黑" w:eastAsia="微软雅黑" w:cs="微软雅黑"/>
                  </w:rPr>
                </w:rPrChange>
              </w:rPr>
            </w:pPr>
            <w:del w:id="3188" w:author="威(×_×)" w:date="2021-03-18T17:52:55Z">
              <w:r>
                <w:rPr>
                  <w:rFonts w:hint="default" w:ascii="Times New Roman" w:hAnsi="Times New Roman" w:eastAsia="微软雅黑" w:cs="Times New Roman"/>
                  <w:rPrChange w:id="3189" w:author="威(×_×)" w:date="2021-03-18T17:49:20Z">
                    <w:rPr>
                      <w:rFonts w:hint="eastAsia" w:ascii="微软雅黑" w:hAnsi="微软雅黑" w:eastAsia="微软雅黑" w:cs="微软雅黑"/>
                    </w:rPr>
                  </w:rPrChange>
                </w:rPr>
                <w:delText>电话</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190" w:author="威(×_×)" w:date="2021-03-18T17:52:55Z"/>
                <w:rFonts w:ascii="Times New Roman" w:hAnsi="Times New Roman" w:eastAsia="微软雅黑" w:cs="Times New Roman"/>
                <w:rPrChange w:id="3191" w:author="威(×_×)" w:date="2021-03-18T17:49:20Z">
                  <w:rPr>
                    <w:del w:id="3192"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193"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94" w:author="威(×_×)" w:date="2021-03-18T17:52:55Z"/>
                <w:rFonts w:ascii="Times New Roman" w:hAnsi="Times New Roman" w:eastAsia="微软雅黑" w:cs="Times New Roman"/>
                <w:rPrChange w:id="3195" w:author="威(×_×)" w:date="2021-03-18T17:49:20Z">
                  <w:rPr>
                    <w:del w:id="3196"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197" w:author="威(×_×)" w:date="2021-03-18T17:52:55Z"/>
                <w:rFonts w:ascii="Times New Roman" w:hAnsi="Times New Roman" w:eastAsia="微软雅黑" w:cs="Times New Roman"/>
                <w:rPrChange w:id="3198" w:author="威(×_×)" w:date="2021-03-18T17:49:20Z">
                  <w:rPr>
                    <w:del w:id="3199" w:author="威(×_×)" w:date="2021-03-18T17:52:55Z"/>
                    <w:rFonts w:ascii="微软雅黑" w:hAnsi="微软雅黑" w:eastAsia="微软雅黑" w:cs="微软雅黑"/>
                  </w:rPr>
                </w:rPrChange>
              </w:rPr>
            </w:pPr>
            <w:del w:id="3200" w:author="威(×_×)" w:date="2021-03-18T17:52:55Z">
              <w:r>
                <w:rPr>
                  <w:rFonts w:hint="default" w:ascii="Times New Roman" w:hAnsi="Times New Roman" w:eastAsia="微软雅黑" w:cs="Times New Roman"/>
                  <w:rPrChange w:id="3201" w:author="威(×_×)" w:date="2021-03-18T17:49:20Z">
                    <w:rPr>
                      <w:rFonts w:hint="eastAsia" w:ascii="微软雅黑" w:hAnsi="微软雅黑" w:eastAsia="微软雅黑" w:cs="微软雅黑"/>
                    </w:rPr>
                  </w:rPrChange>
                </w:rPr>
                <w:delText>电子邮箱</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202" w:author="威(×_×)" w:date="2021-03-18T17:52:55Z"/>
                <w:rFonts w:ascii="Times New Roman" w:hAnsi="Times New Roman" w:eastAsia="微软雅黑" w:cs="Times New Roman"/>
                <w:rPrChange w:id="3203" w:author="威(×_×)" w:date="2021-03-18T17:49:20Z">
                  <w:rPr>
                    <w:del w:id="3204"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del w:id="3205" w:author="威(×_×)" w:date="2021-03-18T17:52:55Z"/>
        </w:trPr>
        <w:tc>
          <w:tcPr>
            <w:tcW w:w="468" w:type="dxa"/>
            <w:vMerge w:val="continue"/>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206" w:author="威(×_×)" w:date="2021-03-18T17:52:55Z"/>
                <w:rFonts w:ascii="Times New Roman" w:hAnsi="Times New Roman" w:eastAsia="微软雅黑" w:cs="Times New Roman"/>
                <w:rPrChange w:id="3207" w:author="威(×_×)" w:date="2021-03-18T17:49:20Z">
                  <w:rPr>
                    <w:del w:id="3208" w:author="威(×_×)" w:date="2021-03-18T17:52:55Z"/>
                    <w:rFonts w:ascii="微软雅黑" w:hAnsi="微软雅黑" w:eastAsia="微软雅黑" w:cs="微软雅黑"/>
                  </w:rPr>
                </w:rPrChange>
              </w:rPr>
            </w:pPr>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209" w:author="威(×_×)" w:date="2021-03-18T17:52:55Z"/>
                <w:rFonts w:ascii="Times New Roman" w:hAnsi="Times New Roman" w:eastAsia="微软雅黑" w:cs="Times New Roman"/>
                <w:rPrChange w:id="3210" w:author="威(×_×)" w:date="2021-03-18T17:49:20Z">
                  <w:rPr>
                    <w:del w:id="3211" w:author="威(×_×)" w:date="2021-03-18T17:52:55Z"/>
                    <w:rFonts w:ascii="微软雅黑" w:hAnsi="微软雅黑" w:eastAsia="微软雅黑" w:cs="微软雅黑"/>
                  </w:rPr>
                </w:rPrChange>
              </w:rPr>
            </w:pPr>
            <w:del w:id="3212" w:author="威(×_×)" w:date="2021-03-18T17:52:55Z">
              <w:r>
                <w:rPr>
                  <w:rFonts w:hint="default" w:ascii="Times New Roman" w:hAnsi="Times New Roman" w:eastAsia="微软雅黑" w:cs="Times New Roman"/>
                  <w:rPrChange w:id="3213" w:author="威(×_×)" w:date="2021-03-18T17:49:20Z">
                    <w:rPr>
                      <w:rFonts w:hint="eastAsia" w:ascii="微软雅黑" w:hAnsi="微软雅黑" w:eastAsia="微软雅黑" w:cs="微软雅黑"/>
                    </w:rPr>
                  </w:rPrChange>
                </w:rPr>
                <w:delText>通信地址及邮政编码</w:delText>
              </w:r>
            </w:del>
          </w:p>
        </w:tc>
        <w:tc>
          <w:tcPr>
            <w:tcW w:w="6236" w:type="dxa"/>
            <w:tcBorders>
              <w:top w:val="single" w:color="auto" w:sz="4" w:space="0"/>
              <w:left w:val="single" w:color="auto" w:sz="4" w:space="0"/>
              <w:bottom w:val="single" w:color="auto" w:sz="4" w:space="0"/>
              <w:right w:val="single" w:color="auto" w:sz="4" w:space="0"/>
            </w:tcBorders>
          </w:tcPr>
          <w:p>
            <w:pPr>
              <w:spacing w:afterLines="0" w:line="240" w:lineRule="auto"/>
              <w:rPr>
                <w:del w:id="3214" w:author="威(×_×)" w:date="2021-03-18T17:52:55Z"/>
                <w:rFonts w:ascii="Times New Roman" w:hAnsi="Times New Roman" w:eastAsia="微软雅黑" w:cs="Times New Roman"/>
                <w:rPrChange w:id="3215" w:author="威(×_×)" w:date="2021-03-18T17:49:20Z">
                  <w:rPr>
                    <w:del w:id="3216" w:author="威(×_×)" w:date="2021-03-18T17:52:5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2" w:hRule="atLeast"/>
          <w:jc w:val="center"/>
          <w:del w:id="3217" w:author="威(×_×)" w:date="2021-03-18T17:52:55Z"/>
        </w:trPr>
        <w:tc>
          <w:tcPr>
            <w:tcW w:w="468" w:type="dxa"/>
            <w:tcBorders>
              <w:top w:val="single" w:color="auto" w:sz="4" w:space="0"/>
              <w:left w:val="single" w:color="auto" w:sz="4" w:space="0"/>
              <w:bottom w:val="single" w:color="auto" w:sz="4" w:space="0"/>
              <w:right w:val="single" w:color="auto" w:sz="4" w:space="0"/>
            </w:tcBorders>
            <w:vAlign w:val="center"/>
          </w:tcPr>
          <w:p>
            <w:pPr>
              <w:spacing w:afterLines="0" w:line="240" w:lineRule="auto"/>
              <w:rPr>
                <w:del w:id="3218" w:author="威(×_×)" w:date="2021-03-18T17:52:55Z"/>
                <w:rFonts w:ascii="Times New Roman" w:hAnsi="Times New Roman" w:eastAsia="微软雅黑" w:cs="Times New Roman"/>
                <w:rPrChange w:id="3219" w:author="威(×_×)" w:date="2021-03-18T17:49:20Z">
                  <w:rPr>
                    <w:del w:id="3220" w:author="威(×_×)" w:date="2021-03-18T17:52:55Z"/>
                    <w:rFonts w:ascii="微软雅黑" w:hAnsi="微软雅黑" w:eastAsia="微软雅黑" w:cs="微软雅黑"/>
                  </w:rPr>
                </w:rPrChange>
              </w:rPr>
            </w:pPr>
            <w:del w:id="3221" w:author="威(×_×)" w:date="2021-03-18T17:52:55Z">
              <w:r>
                <w:rPr>
                  <w:rFonts w:hint="default" w:ascii="Times New Roman" w:hAnsi="Times New Roman" w:eastAsia="微软雅黑" w:cs="Times New Roman"/>
                  <w:rPrChange w:id="3222" w:author="威(×_×)" w:date="2021-03-18T17:49:20Z">
                    <w:rPr>
                      <w:rFonts w:hint="eastAsia" w:ascii="微软雅黑" w:hAnsi="微软雅黑" w:eastAsia="微软雅黑" w:cs="微软雅黑"/>
                    </w:rPr>
                  </w:rPrChange>
                </w:rPr>
                <w:delText>4</w:delText>
              </w:r>
            </w:del>
          </w:p>
        </w:tc>
        <w:tc>
          <w:tcPr>
            <w:tcW w:w="3060" w:type="dxa"/>
            <w:tcBorders>
              <w:top w:val="single" w:color="auto" w:sz="4" w:space="0"/>
              <w:left w:val="single" w:color="auto" w:sz="4" w:space="0"/>
              <w:bottom w:val="single" w:color="auto" w:sz="4" w:space="0"/>
              <w:right w:val="single" w:color="auto" w:sz="4" w:space="0"/>
            </w:tcBorders>
            <w:vAlign w:val="center"/>
          </w:tcPr>
          <w:p>
            <w:pPr>
              <w:spacing w:afterLines="0" w:line="276" w:lineRule="auto"/>
              <w:rPr>
                <w:del w:id="3223" w:author="威(×_×)" w:date="2021-03-18T17:52:55Z"/>
                <w:rFonts w:ascii="Times New Roman" w:hAnsi="Times New Roman" w:eastAsia="微软雅黑" w:cs="Times New Roman"/>
                <w:rPrChange w:id="3224" w:author="威(×_×)" w:date="2021-03-18T17:49:20Z">
                  <w:rPr>
                    <w:del w:id="3225" w:author="威(×_×)" w:date="2021-03-18T17:52:55Z"/>
                    <w:rFonts w:ascii="微软雅黑" w:hAnsi="微软雅黑" w:eastAsia="微软雅黑" w:cs="微软雅黑"/>
                  </w:rPr>
                </w:rPrChange>
              </w:rPr>
            </w:pPr>
            <w:del w:id="3226" w:author="威(×_×)" w:date="2021-03-18T17:52:55Z">
              <w:r>
                <w:rPr>
                  <w:rFonts w:hint="default" w:ascii="Times New Roman" w:hAnsi="Times New Roman" w:eastAsia="微软雅黑" w:cs="Times New Roman"/>
                  <w:rPrChange w:id="3227" w:author="威(×_×)" w:date="2021-03-18T17:49:20Z">
                    <w:rPr>
                      <w:rFonts w:hint="eastAsia" w:ascii="微软雅黑" w:hAnsi="微软雅黑" w:eastAsia="微软雅黑" w:cs="微软雅黑"/>
                    </w:rPr>
                  </w:rPrChange>
                </w:rPr>
                <w:delText>其他证明文件另附在表格后</w:delText>
              </w:r>
            </w:del>
          </w:p>
        </w:tc>
        <w:tc>
          <w:tcPr>
            <w:tcW w:w="6236" w:type="dxa"/>
            <w:tcBorders>
              <w:top w:val="single" w:color="auto" w:sz="4" w:space="0"/>
              <w:left w:val="single" w:color="auto" w:sz="4" w:space="0"/>
              <w:bottom w:val="single" w:color="auto" w:sz="4" w:space="0"/>
              <w:right w:val="single" w:color="auto" w:sz="4" w:space="0"/>
            </w:tcBorders>
          </w:tcPr>
          <w:p>
            <w:pPr>
              <w:pStyle w:val="4"/>
              <w:numPr>
                <w:ilvl w:val="0"/>
                <w:numId w:val="9"/>
              </w:numPr>
              <w:spacing w:afterLines="0" w:line="276" w:lineRule="auto"/>
              <w:ind w:firstLineChars="0"/>
              <w:rPr>
                <w:del w:id="3228" w:author="威(×_×)" w:date="2021-03-18T17:52:55Z"/>
                <w:rFonts w:ascii="Times New Roman" w:hAnsi="Times New Roman" w:eastAsia="微软雅黑" w:cs="Times New Roman"/>
                <w:rPrChange w:id="3229" w:author="威(×_×)" w:date="2021-03-18T17:49:20Z">
                  <w:rPr>
                    <w:del w:id="3230" w:author="威(×_×)" w:date="2021-03-18T17:52:55Z"/>
                    <w:rFonts w:ascii="微软雅黑" w:hAnsi="微软雅黑" w:eastAsia="微软雅黑" w:cs="微软雅黑"/>
                  </w:rPr>
                </w:rPrChange>
              </w:rPr>
            </w:pPr>
            <w:del w:id="3231" w:author="威(×_×)" w:date="2021-03-18T17:52:55Z">
              <w:r>
                <w:rPr>
                  <w:rFonts w:hint="default" w:ascii="Times New Roman" w:hAnsi="Times New Roman" w:eastAsia="微软雅黑" w:cs="Times New Roman"/>
                  <w:rPrChange w:id="3232" w:author="威(×_×)" w:date="2021-03-18T17:49:20Z">
                    <w:rPr>
                      <w:rFonts w:hint="eastAsia" w:ascii="微软雅黑" w:hAnsi="微软雅黑" w:eastAsia="微软雅黑" w:cs="微软雅黑"/>
                    </w:rPr>
                  </w:rPrChange>
                </w:rPr>
                <w:delText>参赛设计机构简介；</w:delText>
              </w:r>
            </w:del>
          </w:p>
          <w:p>
            <w:pPr>
              <w:spacing w:afterLines="0" w:line="276" w:lineRule="auto"/>
              <w:rPr>
                <w:del w:id="3233" w:author="威(×_×)" w:date="2021-03-18T17:52:55Z"/>
                <w:rFonts w:ascii="Times New Roman" w:hAnsi="Times New Roman" w:eastAsia="微软雅黑" w:cs="Times New Roman"/>
                <w:rPrChange w:id="3234" w:author="威(×_×)" w:date="2021-03-18T17:49:20Z">
                  <w:rPr>
                    <w:del w:id="3235" w:author="威(×_×)" w:date="2021-03-18T17:52:55Z"/>
                    <w:rFonts w:ascii="微软雅黑" w:hAnsi="微软雅黑" w:eastAsia="微软雅黑" w:cs="微软雅黑"/>
                  </w:rPr>
                </w:rPrChange>
              </w:rPr>
            </w:pPr>
            <w:del w:id="3236" w:author="威(×_×)" w:date="2021-03-18T17:52:55Z">
              <w:r>
                <w:rPr>
                  <w:rFonts w:hint="default" w:ascii="Times New Roman" w:hAnsi="Times New Roman" w:eastAsia="微软雅黑" w:cs="Times New Roman"/>
                  <w:rPrChange w:id="3237" w:author="威(×_×)" w:date="2021-03-18T17:49:20Z">
                    <w:rPr>
                      <w:rFonts w:hint="eastAsia" w:ascii="微软雅黑" w:hAnsi="微软雅黑" w:eastAsia="微软雅黑" w:cs="微软雅黑"/>
                    </w:rPr>
                  </w:rPrChange>
                </w:rPr>
                <w:delText>2）相关项目经验简述。</w:delText>
              </w:r>
            </w:del>
          </w:p>
        </w:tc>
      </w:tr>
    </w:tbl>
    <w:p>
      <w:pPr>
        <w:spacing w:after="156"/>
        <w:rPr>
          <w:rFonts w:ascii="Times New Roman" w:hAnsi="Times New Roman" w:eastAsia="微软雅黑" w:cs="Times New Roman"/>
          <w:rPrChange w:id="3238" w:author="威(×_×)" w:date="2021-03-18T17:49:20Z">
            <w:rPr>
              <w:rFonts w:ascii="微软雅黑" w:hAnsi="微软雅黑" w:eastAsia="微软雅黑" w:cs="微软雅黑"/>
            </w:rPr>
          </w:rPrChange>
        </w:rPr>
      </w:pPr>
    </w:p>
    <w:p>
      <w:pPr>
        <w:spacing w:after="156"/>
        <w:rPr>
          <w:del w:id="3239" w:author="威(×_×)" w:date="2021-03-18T18:07:12Z"/>
          <w:rFonts w:ascii="Times New Roman" w:hAnsi="Times New Roman" w:eastAsia="微软雅黑" w:cs="Times New Roman"/>
          <w:rPrChange w:id="3240" w:author="威(×_×)" w:date="2021-03-18T17:49:20Z">
            <w:rPr>
              <w:del w:id="3241" w:author="威(×_×)" w:date="2021-03-18T18:07:12Z"/>
              <w:rFonts w:ascii="微软雅黑" w:hAnsi="微软雅黑" w:eastAsia="微软雅黑" w:cs="微软雅黑"/>
            </w:rPr>
          </w:rPrChange>
        </w:rPr>
      </w:pPr>
    </w:p>
    <w:p>
      <w:pPr>
        <w:pStyle w:val="2"/>
        <w:spacing w:before="156" w:beforeLines="50" w:after="312" w:afterLines="100" w:line="340" w:lineRule="exact"/>
        <w:jc w:val="left"/>
        <w:rPr>
          <w:ins w:id="3242" w:author="威(×_×)" w:date="2021-03-18T17:58:39Z"/>
          <w:rFonts w:hint="eastAsia" w:ascii="Times New Roman" w:hAnsi="Times New Roman" w:eastAsia="微软雅黑" w:cs="Times New Roman"/>
          <w:smallCaps w:val="0"/>
          <w:color w:val="537F35"/>
          <w:sz w:val="30"/>
          <w:u w:val="single"/>
          <w:lang w:val="en-US" w:eastAsia="zh-CN"/>
        </w:rPr>
      </w:pPr>
      <w:r>
        <w:rPr>
          <w:rFonts w:hint="default" w:ascii="Times New Roman" w:hAnsi="Times New Roman" w:eastAsia="微软雅黑" w:cs="Times New Roman"/>
          <w:rPrChange w:id="3243" w:author="威(×_×)" w:date="2021-03-18T17:49:20Z">
            <w:rPr>
              <w:rFonts w:hint="eastAsia" w:ascii="微软雅黑" w:hAnsi="微软雅黑" w:eastAsia="微软雅黑" w:cs="微软雅黑"/>
            </w:rPr>
          </w:rPrChange>
        </w:rPr>
        <w:br w:type="page"/>
      </w:r>
      <w:bookmarkStart w:id="32" w:name="_Toc26168"/>
      <w:bookmarkStart w:id="33" w:name="_Toc29312"/>
      <w:r>
        <w:rPr>
          <w:rFonts w:hint="default" w:ascii="Times New Roman" w:hAnsi="Times New Roman" w:eastAsia="微软雅黑" w:cs="Times New Roman"/>
          <w:color w:val="537F35"/>
          <w:u w:val="single"/>
          <w:rPrChange w:id="3244" w:author="威(×_×)" w:date="2021-03-18T17:49:20Z">
            <w:rPr>
              <w:rFonts w:hint="eastAsia" w:ascii="微软雅黑" w:hAnsi="微软雅黑" w:eastAsia="微软雅黑" w:cs="微软雅黑"/>
              <w:color w:val="537F35"/>
              <w:u w:val="single"/>
            </w:rPr>
          </w:rPrChange>
        </w:rPr>
        <w:t>9</w:t>
      </w:r>
      <w:r>
        <w:rPr>
          <w:rFonts w:hint="default" w:ascii="Times New Roman" w:hAnsi="Times New Roman" w:eastAsia="微软雅黑" w:cs="Times New Roman"/>
          <w:smallCaps w:val="0"/>
          <w:color w:val="537F35"/>
          <w:sz w:val="30"/>
          <w:u w:val="single"/>
          <w:rPrChange w:id="3245" w:author="威(×_×)" w:date="2021-03-18T17:49:20Z">
            <w:rPr>
              <w:rFonts w:hint="eastAsia" w:ascii="微软雅黑" w:hAnsi="微软雅黑" w:eastAsia="微软雅黑" w:cs="微软雅黑"/>
              <w:smallCaps w:val="0"/>
              <w:color w:val="537F35"/>
              <w:sz w:val="30"/>
              <w:u w:val="single"/>
            </w:rPr>
          </w:rPrChange>
        </w:rPr>
        <w:t>参赛联合团队同类项目业绩一览表</w:t>
      </w:r>
      <w:bookmarkEnd w:id="32"/>
      <w:ins w:id="3246" w:author="威(×_×)" w:date="2021-03-18T17:56:04Z">
        <w:r>
          <w:rPr>
            <w:rFonts w:hint="default" w:ascii="Times New Roman" w:hAnsi="Times New Roman" w:eastAsia="微软雅黑" w:cs="Times New Roman"/>
            <w:smallCaps w:val="0"/>
            <w:color w:val="537F35"/>
            <w:sz w:val="30"/>
            <w:u w:val="single"/>
          </w:rPr>
          <w:t xml:space="preserve">List of Similar Projects of the </w:t>
        </w:r>
      </w:ins>
      <w:ins w:id="3247" w:author="威(×_×)" w:date="2021-03-18T17:56:12Z">
        <w:r>
          <w:rPr>
            <w:rFonts w:hint="eastAsia" w:ascii="Times New Roman" w:hAnsi="Times New Roman" w:eastAsia="微软雅黑" w:cs="Times New Roman"/>
            <w:smallCaps w:val="0"/>
            <w:color w:val="537F35"/>
            <w:sz w:val="30"/>
            <w:u w:val="single"/>
            <w:lang w:val="en-US" w:eastAsia="zh-CN"/>
          </w:rPr>
          <w:t>Join</w:t>
        </w:r>
      </w:ins>
      <w:ins w:id="3248" w:author="威(×_×)" w:date="2021-03-18T17:56:14Z">
        <w:r>
          <w:rPr>
            <w:rFonts w:hint="eastAsia" w:ascii="Times New Roman" w:hAnsi="Times New Roman" w:eastAsia="微软雅黑" w:cs="Times New Roman"/>
            <w:smallCaps w:val="0"/>
            <w:color w:val="537F35"/>
            <w:sz w:val="30"/>
            <w:u w:val="single"/>
            <w:lang w:val="en-US" w:eastAsia="zh-CN"/>
          </w:rPr>
          <w:t xml:space="preserve"> </w:t>
        </w:r>
      </w:ins>
      <w:ins w:id="3249" w:author="威(×_×)" w:date="2021-03-18T17:56:22Z">
        <w:r>
          <w:rPr>
            <w:rFonts w:hint="eastAsia" w:ascii="Times New Roman" w:hAnsi="Times New Roman" w:eastAsia="微软雅黑" w:cs="Times New Roman"/>
            <w:smallCaps w:val="0"/>
            <w:color w:val="537F35"/>
            <w:sz w:val="30"/>
            <w:u w:val="single"/>
            <w:lang w:val="en-US" w:eastAsia="zh-CN"/>
          </w:rPr>
          <w:t>Te</w:t>
        </w:r>
      </w:ins>
      <w:ins w:id="3250" w:author="威(×_×)" w:date="2021-03-18T17:56:23Z">
        <w:r>
          <w:rPr>
            <w:rFonts w:hint="eastAsia" w:ascii="Times New Roman" w:hAnsi="Times New Roman" w:eastAsia="微软雅黑" w:cs="Times New Roman"/>
            <w:smallCaps w:val="0"/>
            <w:color w:val="537F35"/>
            <w:sz w:val="30"/>
            <w:u w:val="single"/>
            <w:lang w:val="en-US" w:eastAsia="zh-CN"/>
          </w:rPr>
          <w:t>am</w:t>
        </w:r>
        <w:bookmarkEnd w:id="33"/>
      </w:ins>
    </w:p>
    <w:tbl>
      <w:tblPr>
        <w:tblStyle w:val="20"/>
        <w:tblW w:w="97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4"/>
        <w:gridCol w:w="6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1" w:hRule="atLeast"/>
          <w:jc w:val="center"/>
          <w:ins w:id="3251" w:author="威(×_×)" w:date="2021-03-18T17:58:50Z"/>
        </w:trPr>
        <w:tc>
          <w:tcPr>
            <w:tcW w:w="9711"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253" w:author="威(×_×)" w:date="2021-03-18T17:58:50Z"/>
                <w:rFonts w:hint="default" w:ascii="Times New Roman" w:hAnsi="Times New Roman" w:eastAsia="微软雅黑"/>
                <w:rPrChange w:id="3254" w:author="威(×_×)" w:date="2021-03-18T17:59:06Z">
                  <w:rPr>
                    <w:ins w:id="3255" w:author="威(×_×)" w:date="2021-03-18T17:58:50Z"/>
                    <w:rFonts w:ascii="Times New Roman" w:hAnsi="Times New Roman" w:eastAsia="宋体"/>
                  </w:rPr>
                </w:rPrChange>
              </w:rPr>
              <w:pPrChange w:id="3252" w:author="威(×_×)" w:date="2021-03-19T17:46:53Z">
                <w:pPr>
                  <w:spacing w:after="156" w:line="276" w:lineRule="auto"/>
                </w:pPr>
              </w:pPrChange>
            </w:pPr>
            <w:ins w:id="3256" w:author="威(×_×)" w:date="2021-03-18T17:58:50Z">
              <w:r>
                <w:rPr>
                  <w:rFonts w:hint="default" w:ascii="Times New Roman" w:hAnsi="Times New Roman" w:eastAsia="微软雅黑"/>
                  <w:rPrChange w:id="3257" w:author="威(×_×)" w:date="2021-03-18T17:59:06Z">
                    <w:rPr>
                      <w:rFonts w:ascii="Times New Roman" w:hAnsi="Times New Roman" w:eastAsia="宋体"/>
                    </w:rPr>
                  </w:rPrChange>
                </w:rPr>
                <w:t>填写要求Filling Requirements:</w:t>
              </w:r>
            </w:ins>
          </w:p>
          <w:p>
            <w:pPr>
              <w:pStyle w:val="4"/>
              <w:numPr>
                <w:ilvl w:val="0"/>
                <w:numId w:val="10"/>
              </w:numPr>
              <w:snapToGrid w:val="0"/>
              <w:spacing w:after="156" w:line="240" w:lineRule="auto"/>
              <w:ind w:firstLineChars="0"/>
              <w:rPr>
                <w:ins w:id="3259" w:author="威(×_×)" w:date="2021-03-18T17:58:50Z"/>
                <w:rFonts w:hint="default" w:ascii="Times New Roman" w:hAnsi="Times New Roman" w:eastAsia="微软雅黑"/>
                <w:rPrChange w:id="3260" w:author="威(×_×)" w:date="2021-03-18T17:59:06Z">
                  <w:rPr>
                    <w:ins w:id="3261" w:author="威(×_×)" w:date="2021-03-18T17:58:50Z"/>
                    <w:rFonts w:ascii="Times New Roman" w:hAnsi="Times New Roman" w:eastAsia="宋体"/>
                  </w:rPr>
                </w:rPrChange>
              </w:rPr>
              <w:pPrChange w:id="3258" w:author="威(×_×)" w:date="2021-03-19T17:46:53Z">
                <w:pPr>
                  <w:pStyle w:val="4"/>
                  <w:numPr>
                    <w:ilvl w:val="0"/>
                    <w:numId w:val="10"/>
                  </w:numPr>
                  <w:spacing w:after="156"/>
                  <w:ind w:firstLineChars="0"/>
                </w:pPr>
              </w:pPrChange>
            </w:pPr>
            <w:ins w:id="3262" w:author="威(×_×)" w:date="2021-03-18T17:58:50Z">
              <w:r>
                <w:rPr>
                  <w:rFonts w:hint="default" w:ascii="Times New Roman" w:hAnsi="Times New Roman" w:eastAsia="微软雅黑"/>
                  <w:rPrChange w:id="3263" w:author="威(×_×)" w:date="2021-03-18T17:59:06Z">
                    <w:rPr>
                      <w:rFonts w:hint="eastAsia" w:ascii="Times New Roman" w:hAnsi="Times New Roman" w:eastAsia="宋体"/>
                    </w:rPr>
                  </w:rPrChange>
                </w:rPr>
                <w:t>提供2010年1月1日至公告截止之日为止（以合同签订时间为准）在建或已竣工同类公共建筑方案设计或设计（须含方案）业绩。业绩应充分体现参赛单位的水平、能力、创意</w:t>
              </w:r>
            </w:ins>
            <w:ins w:id="3264" w:author="威(×_×)" w:date="2021-03-18T17:58:50Z">
              <w:r>
                <w:rPr>
                  <w:rFonts w:hint="default" w:ascii="Times New Roman" w:hAnsi="Times New Roman" w:eastAsia="微软雅黑"/>
                  <w:rPrChange w:id="3265" w:author="威(×_×)" w:date="2021-03-18T17:59:06Z">
                    <w:rPr>
                      <w:rFonts w:ascii="Times New Roman" w:hAnsi="Times New Roman" w:eastAsia="宋体"/>
                    </w:rPr>
                  </w:rPrChange>
                </w:rPr>
                <w:t>。</w:t>
              </w:r>
            </w:ins>
          </w:p>
          <w:p>
            <w:pPr>
              <w:pStyle w:val="4"/>
              <w:snapToGrid w:val="0"/>
              <w:spacing w:after="156" w:line="240" w:lineRule="auto"/>
              <w:ind w:left="420" w:firstLine="0" w:firstLineChars="0"/>
              <w:rPr>
                <w:ins w:id="3267" w:author="威(×_×)" w:date="2021-03-18T17:58:50Z"/>
                <w:rFonts w:hint="default" w:ascii="Times New Roman" w:hAnsi="Times New Roman" w:eastAsia="微软雅黑"/>
                <w:rPrChange w:id="3268" w:author="威(×_×)" w:date="2021-03-18T17:59:06Z">
                  <w:rPr>
                    <w:ins w:id="3269" w:author="威(×_×)" w:date="2021-03-18T17:58:50Z"/>
                    <w:rFonts w:ascii="Times New Roman" w:hAnsi="Times New Roman" w:eastAsia="宋体"/>
                  </w:rPr>
                </w:rPrChange>
              </w:rPr>
              <w:pPrChange w:id="3266" w:author="威(×_×)" w:date="2021-03-19T17:46:53Z">
                <w:pPr>
                  <w:pStyle w:val="4"/>
                  <w:spacing w:after="156"/>
                  <w:ind w:left="420" w:firstLine="0" w:firstLineChars="0"/>
                </w:pPr>
              </w:pPrChange>
            </w:pPr>
            <w:ins w:id="3270" w:author="威(×_×)" w:date="2021-03-18T17:58:50Z">
              <w:r>
                <w:rPr>
                  <w:rFonts w:hint="default" w:ascii="Times New Roman" w:hAnsi="Times New Roman" w:eastAsia="微软雅黑"/>
                  <w:rPrChange w:id="3271" w:author="威(×_×)" w:date="2021-03-18T17:59:06Z">
                    <w:rPr>
                      <w:rFonts w:ascii="Times New Roman" w:hAnsi="Times New Roman" w:eastAsia="宋体"/>
                    </w:rPr>
                  </w:rPrChange>
                </w:rPr>
                <w:t xml:space="preserve">Provide the achievements of </w:t>
              </w:r>
            </w:ins>
            <w:ins w:id="3272" w:author="威(×_×)" w:date="2021-03-18T17:58:50Z">
              <w:r>
                <w:rPr>
                  <w:rFonts w:hint="default" w:ascii="Times New Roman" w:hAnsi="Times New Roman" w:eastAsia="微软雅黑"/>
                  <w:u w:val="single"/>
                  <w:rPrChange w:id="3273" w:author="威(×_×)" w:date="2021-03-18T17:59:06Z">
                    <w:rPr>
                      <w:rFonts w:ascii="Times New Roman" w:hAnsi="Times New Roman" w:eastAsia="宋体"/>
                      <w:u w:val="single"/>
                    </w:rPr>
                  </w:rPrChange>
                </w:rPr>
                <w:t>university</w:t>
              </w:r>
            </w:ins>
            <w:ins w:id="3274" w:author="威(×_×)" w:date="2021-03-18T17:58:50Z">
              <w:r>
                <w:rPr>
                  <w:rFonts w:hint="default" w:ascii="Times New Roman" w:hAnsi="Times New Roman" w:eastAsia="微软雅黑"/>
                  <w:rPrChange w:id="3275" w:author="威(×_×)" w:date="2021-03-18T17:59:06Z">
                    <w:rPr>
                      <w:rFonts w:ascii="Times New Roman" w:hAnsi="Times New Roman" w:eastAsia="宋体"/>
                    </w:rPr>
                  </w:rPrChange>
                </w:rPr>
                <w:t xml:space="preserve"> projects </w:t>
              </w:r>
            </w:ins>
            <w:ins w:id="3276" w:author="威(×_×)" w:date="2021-03-18T17:58:50Z">
              <w:r>
                <w:rPr>
                  <w:rFonts w:hint="default" w:ascii="Times New Roman" w:hAnsi="Times New Roman" w:eastAsia="微软雅黑"/>
                  <w:u w:val="single"/>
                  <w:rPrChange w:id="3277" w:author="威(×_×)" w:date="2021-03-18T17:59:06Z">
                    <w:rPr>
                      <w:rFonts w:ascii="Times New Roman" w:hAnsi="Times New Roman" w:eastAsia="宋体"/>
                      <w:u w:val="single"/>
                    </w:rPr>
                  </w:rPrChange>
                </w:rPr>
                <w:t xml:space="preserve">from January 1, 2010 to the announcement deadline </w:t>
              </w:r>
            </w:ins>
            <w:ins w:id="3278" w:author="威(×_×)" w:date="2021-03-18T17:58:50Z">
              <w:r>
                <w:rPr>
                  <w:rFonts w:hint="default" w:ascii="Times New Roman" w:hAnsi="Times New Roman" w:eastAsia="微软雅黑"/>
                  <w:rPrChange w:id="3279" w:author="威(×_×)" w:date="2021-03-18T17:59:06Z">
                    <w:rPr>
                      <w:rFonts w:ascii="Times New Roman" w:hAnsi="Times New Roman" w:eastAsia="宋体"/>
                    </w:rPr>
                  </w:rPrChange>
                </w:rPr>
                <w:t>(subject to the contract signing date). The achievements shall fully reflect the level, ability and creativity of the applicant.</w:t>
              </w:r>
            </w:ins>
          </w:p>
          <w:p>
            <w:pPr>
              <w:pStyle w:val="4"/>
              <w:numPr>
                <w:ilvl w:val="0"/>
                <w:numId w:val="10"/>
              </w:numPr>
              <w:snapToGrid w:val="0"/>
              <w:spacing w:after="156" w:line="240" w:lineRule="auto"/>
              <w:ind w:firstLineChars="0"/>
              <w:rPr>
                <w:ins w:id="3281" w:author="威(×_×)" w:date="2021-03-18T17:58:50Z"/>
                <w:rFonts w:hint="default" w:ascii="Times New Roman" w:hAnsi="Times New Roman" w:eastAsia="微软雅黑"/>
                <w:rPrChange w:id="3282" w:author="威(×_×)" w:date="2021-03-18T17:59:06Z">
                  <w:rPr>
                    <w:ins w:id="3283" w:author="威(×_×)" w:date="2021-03-18T17:58:50Z"/>
                    <w:rFonts w:ascii="Times New Roman" w:hAnsi="Times New Roman" w:eastAsia="宋体"/>
                  </w:rPr>
                </w:rPrChange>
              </w:rPr>
              <w:pPrChange w:id="3280" w:author="威(×_×)" w:date="2021-03-19T17:46:53Z">
                <w:pPr>
                  <w:pStyle w:val="4"/>
                  <w:numPr>
                    <w:ilvl w:val="0"/>
                    <w:numId w:val="10"/>
                  </w:numPr>
                  <w:spacing w:after="156"/>
                  <w:ind w:firstLineChars="0"/>
                </w:pPr>
              </w:pPrChange>
            </w:pPr>
            <w:ins w:id="3284" w:author="威(×_×)" w:date="2021-03-18T17:58:50Z">
              <w:r>
                <w:rPr>
                  <w:rFonts w:hint="default" w:ascii="Times New Roman" w:hAnsi="Times New Roman" w:eastAsia="微软雅黑"/>
                  <w:rPrChange w:id="3285" w:author="威(×_×)" w:date="2021-03-18T17:59:06Z">
                    <w:rPr>
                      <w:rFonts w:ascii="Times New Roman" w:hAnsi="Times New Roman" w:eastAsia="宋体"/>
                    </w:rPr>
                  </w:rPrChange>
                </w:rPr>
                <w:t>参赛</w:t>
              </w:r>
            </w:ins>
            <w:ins w:id="3286" w:author="威(×_×)" w:date="2021-03-18T18:01:30Z">
              <w:r>
                <w:rPr>
                  <w:rFonts w:hint="default" w:ascii="Times New Roman" w:hAnsi="Times New Roman" w:eastAsia="微软雅黑" w:cs="Times New Roman"/>
                </w:rPr>
                <w:t>联合</w:t>
              </w:r>
            </w:ins>
            <w:ins w:id="3287" w:author="威(×_×)" w:date="2021-03-18T18:01:30Z">
              <w:r>
                <w:rPr>
                  <w:rFonts w:hint="eastAsia" w:ascii="Times New Roman" w:hAnsi="Times New Roman" w:eastAsia="微软雅黑" w:cs="Times New Roman"/>
                  <w:lang w:val="en-US" w:eastAsia="zh-CN"/>
                </w:rPr>
                <w:t>团队</w:t>
              </w:r>
            </w:ins>
            <w:ins w:id="3288" w:author="威(×_×)" w:date="2021-03-18T17:58:50Z">
              <w:r>
                <w:rPr>
                  <w:rFonts w:hint="default" w:ascii="Times New Roman" w:hAnsi="Times New Roman" w:eastAsia="微软雅黑"/>
                  <w:rPrChange w:id="3289" w:author="威(×_×)" w:date="2021-03-18T17:59:06Z">
                    <w:rPr>
                      <w:rFonts w:ascii="Times New Roman" w:hAnsi="Times New Roman" w:eastAsia="宋体"/>
                    </w:rPr>
                  </w:rPrChange>
                </w:rPr>
                <w:t>业绩总数不超过3个（联合</w:t>
              </w:r>
            </w:ins>
            <w:ins w:id="3290" w:author="威(×_×)" w:date="2021-03-18T18:01:10Z">
              <w:r>
                <w:rPr>
                  <w:rFonts w:hint="eastAsia" w:ascii="Times New Roman" w:hAnsi="Times New Roman" w:eastAsia="微软雅黑" w:cs="Times New Roman"/>
                  <w:lang w:val="en-US" w:eastAsia="zh-CN"/>
                </w:rPr>
                <w:t>团队</w:t>
              </w:r>
            </w:ins>
            <w:ins w:id="3291" w:author="威(×_×)" w:date="2021-03-18T17:58:50Z">
              <w:r>
                <w:rPr>
                  <w:rFonts w:hint="default" w:ascii="Times New Roman" w:hAnsi="Times New Roman" w:eastAsia="微软雅黑"/>
                  <w:rPrChange w:id="3292" w:author="威(×_×)" w:date="2021-03-18T17:59:06Z">
                    <w:rPr>
                      <w:rFonts w:ascii="Times New Roman" w:hAnsi="Times New Roman" w:eastAsia="宋体"/>
                    </w:rPr>
                  </w:rPrChange>
                </w:rPr>
                <w:t>参赛共同提供3个），提供业绩总数量超过3项的，只取前3项。</w:t>
              </w:r>
            </w:ins>
          </w:p>
          <w:p>
            <w:pPr>
              <w:pStyle w:val="4"/>
              <w:snapToGrid w:val="0"/>
              <w:spacing w:after="156" w:line="240" w:lineRule="auto"/>
              <w:ind w:left="420" w:firstLine="0" w:firstLineChars="0"/>
              <w:rPr>
                <w:ins w:id="3294" w:author="威(×_×)" w:date="2021-03-18T17:58:50Z"/>
                <w:rFonts w:hint="default" w:ascii="Times New Roman" w:hAnsi="Times New Roman" w:eastAsia="微软雅黑"/>
                <w:rPrChange w:id="3295" w:author="威(×_×)" w:date="2021-03-18T17:59:06Z">
                  <w:rPr>
                    <w:ins w:id="3296" w:author="威(×_×)" w:date="2021-03-18T17:58:50Z"/>
                    <w:rFonts w:ascii="Times New Roman" w:hAnsi="Times New Roman" w:eastAsia="宋体"/>
                  </w:rPr>
                </w:rPrChange>
              </w:rPr>
              <w:pPrChange w:id="3293" w:author="威(×_×)" w:date="2021-03-19T17:46:53Z">
                <w:pPr>
                  <w:pStyle w:val="4"/>
                  <w:spacing w:after="156"/>
                  <w:ind w:left="420" w:firstLine="0" w:firstLineChars="0"/>
                </w:pPr>
              </w:pPrChange>
            </w:pPr>
            <w:ins w:id="3297" w:author="威(×_×)" w:date="2021-03-18T17:58:50Z">
              <w:r>
                <w:rPr>
                  <w:rFonts w:hint="default" w:ascii="Times New Roman" w:hAnsi="Times New Roman" w:eastAsia="微软雅黑"/>
                  <w:rPrChange w:id="3298" w:author="威(×_×)" w:date="2021-03-18T17:59:06Z">
                    <w:rPr>
                      <w:rFonts w:ascii="Times New Roman" w:hAnsi="Times New Roman" w:eastAsia="宋体"/>
                    </w:rPr>
                  </w:rPrChange>
                </w:rPr>
                <w:t xml:space="preserve">The total number of achievements of the </w:t>
              </w:r>
            </w:ins>
            <w:ins w:id="3299" w:author="威(×_×)" w:date="2021-03-18T18:01:40Z">
              <w:r>
                <w:rPr>
                  <w:rFonts w:hint="eastAsia" w:ascii="Times New Roman" w:hAnsi="Times New Roman" w:eastAsia="微软雅黑" w:cs="Times New Roman"/>
                  <w:lang w:val="en-US" w:eastAsia="zh-CN"/>
                </w:rPr>
                <w:t>join</w:t>
              </w:r>
            </w:ins>
            <w:ins w:id="3300" w:author="威(×_×)" w:date="2021-03-18T18:01:41Z">
              <w:r>
                <w:rPr>
                  <w:rFonts w:hint="eastAsia" w:ascii="Times New Roman" w:hAnsi="Times New Roman" w:eastAsia="微软雅黑" w:cs="Times New Roman"/>
                  <w:lang w:val="en-US" w:eastAsia="zh-CN"/>
                </w:rPr>
                <w:t xml:space="preserve"> </w:t>
              </w:r>
            </w:ins>
            <w:ins w:id="3301" w:author="威(×_×)" w:date="2021-03-18T18:01:42Z">
              <w:r>
                <w:rPr>
                  <w:rFonts w:hint="eastAsia" w:ascii="Times New Roman" w:hAnsi="Times New Roman" w:eastAsia="微软雅黑" w:cs="Times New Roman"/>
                  <w:lang w:val="en-US" w:eastAsia="zh-CN"/>
                </w:rPr>
                <w:t>team</w:t>
              </w:r>
            </w:ins>
            <w:ins w:id="3302" w:author="威(×_×)" w:date="2021-03-18T17:58:50Z">
              <w:r>
                <w:rPr>
                  <w:rFonts w:hint="default" w:ascii="Times New Roman" w:hAnsi="Times New Roman" w:eastAsia="微软雅黑"/>
                  <w:rPrChange w:id="3303" w:author="威(×_×)" w:date="2021-03-18T17:59:06Z">
                    <w:rPr>
                      <w:rFonts w:ascii="Times New Roman" w:hAnsi="Times New Roman" w:eastAsia="宋体"/>
                    </w:rPr>
                  </w:rPrChange>
                </w:rPr>
                <w:t xml:space="preserve"> shall not exceed 3 (provided by </w:t>
              </w:r>
            </w:ins>
            <w:ins w:id="3304" w:author="威(×_×)" w:date="2021-03-18T18:00:57Z">
              <w:r>
                <w:rPr>
                  <w:rFonts w:hint="eastAsia" w:ascii="Times New Roman" w:hAnsi="Times New Roman" w:eastAsia="微软雅黑" w:cs="Times New Roman"/>
                  <w:lang w:val="en-US" w:eastAsia="zh-CN"/>
                </w:rPr>
                <w:t xml:space="preserve">join </w:t>
              </w:r>
            </w:ins>
            <w:ins w:id="3305" w:author="威(×_×)" w:date="2021-03-18T18:00:58Z">
              <w:r>
                <w:rPr>
                  <w:rFonts w:hint="eastAsia" w:ascii="Times New Roman" w:hAnsi="Times New Roman" w:eastAsia="微软雅黑" w:cs="Times New Roman"/>
                  <w:lang w:val="en-US" w:eastAsia="zh-CN"/>
                </w:rPr>
                <w:t>team</w:t>
              </w:r>
            </w:ins>
            <w:ins w:id="3306" w:author="威(×_×)" w:date="2021-03-18T17:58:50Z">
              <w:r>
                <w:rPr>
                  <w:rFonts w:hint="default" w:ascii="Times New Roman" w:hAnsi="Times New Roman" w:eastAsia="微软雅黑"/>
                  <w:rPrChange w:id="3307" w:author="威(×_×)" w:date="2021-03-18T17:59:06Z">
                    <w:rPr>
                      <w:rFonts w:ascii="Times New Roman" w:hAnsi="Times New Roman" w:eastAsia="宋体"/>
                    </w:rPr>
                  </w:rPrChange>
                </w:rPr>
                <w:t xml:space="preserve"> leading member and </w:t>
              </w:r>
            </w:ins>
            <w:ins w:id="3308" w:author="威(×_×)" w:date="2021-03-18T18:01:04Z">
              <w:r>
                <w:rPr>
                  <w:rFonts w:hint="eastAsia" w:ascii="Times New Roman" w:hAnsi="Times New Roman" w:eastAsia="微软雅黑" w:cs="Times New Roman"/>
                  <w:lang w:val="en-US" w:eastAsia="zh-CN"/>
                </w:rPr>
                <w:t>join team</w:t>
              </w:r>
            </w:ins>
            <w:ins w:id="3309" w:author="威(×_×)" w:date="2021-03-18T17:58:50Z">
              <w:r>
                <w:rPr>
                  <w:rFonts w:hint="default" w:ascii="Times New Roman" w:hAnsi="Times New Roman" w:eastAsia="微软雅黑"/>
                  <w:rPrChange w:id="3310" w:author="威(×_×)" w:date="2021-03-18T17:59:06Z">
                    <w:rPr>
                      <w:rFonts w:ascii="Times New Roman" w:hAnsi="Times New Roman" w:eastAsia="宋体"/>
                    </w:rPr>
                  </w:rPrChange>
                </w:rPr>
                <w:t xml:space="preserve"> members together). If more than 3, only the first</w:t>
              </w:r>
            </w:ins>
            <w:ins w:id="3311" w:author="威(×_×)" w:date="2021-03-18T18:00:20Z">
              <w:r>
                <w:rPr>
                  <w:rFonts w:hint="eastAsia" w:ascii="Times New Roman" w:hAnsi="Times New Roman" w:eastAsia="微软雅黑" w:cs="Times New Roman"/>
                  <w:lang w:val="en-US" w:eastAsia="zh-CN"/>
                </w:rPr>
                <w:t xml:space="preserve"> </w:t>
              </w:r>
            </w:ins>
            <w:ins w:id="3312" w:author="威(×_×)" w:date="2021-03-18T18:00:18Z">
              <w:r>
                <w:rPr>
                  <w:rFonts w:hint="eastAsia" w:ascii="Times New Roman" w:hAnsi="Times New Roman" w:eastAsia="微软雅黑" w:cs="Times New Roman"/>
                  <w:lang w:eastAsia="zh-CN"/>
                </w:rPr>
                <w:t>3</w:t>
              </w:r>
            </w:ins>
            <w:ins w:id="3313" w:author="威(×_×)" w:date="2021-03-18T18:00:20Z">
              <w:r>
                <w:rPr>
                  <w:rFonts w:hint="eastAsia" w:ascii="Times New Roman" w:hAnsi="Times New Roman" w:eastAsia="微软雅黑" w:cs="Times New Roman"/>
                  <w:lang w:val="en-US" w:eastAsia="zh-CN"/>
                </w:rPr>
                <w:t xml:space="preserve"> </w:t>
              </w:r>
            </w:ins>
            <w:ins w:id="3314" w:author="威(×_×)" w:date="2021-03-18T17:58:50Z">
              <w:r>
                <w:rPr>
                  <w:rFonts w:hint="default" w:ascii="Times New Roman" w:hAnsi="Times New Roman" w:eastAsia="微软雅黑"/>
                  <w:rPrChange w:id="3315" w:author="威(×_×)" w:date="2021-03-18T17:59:06Z">
                    <w:rPr>
                      <w:rFonts w:ascii="Times New Roman" w:hAnsi="Times New Roman" w:eastAsia="宋体"/>
                    </w:rPr>
                  </w:rPrChange>
                </w:rPr>
                <w:t>shall be taken.</w:t>
              </w:r>
            </w:ins>
            <w:ins w:id="3316" w:author="威(×_×)" w:date="2021-03-18T17:58:50Z">
              <w:r>
                <w:rPr>
                  <w:rFonts w:hint="default" w:ascii="Times New Roman" w:hAnsi="Times New Roman" w:eastAsia="微软雅黑"/>
                  <w:rPrChange w:id="3317" w:author="威(×_×)" w:date="2021-03-18T17:59:06Z">
                    <w:rPr>
                      <w:rFonts w:ascii="Times New Roman" w:hAnsi="Times New Roman"/>
                    </w:rPr>
                  </w:rPrChange>
                </w:rPr>
                <w:t xml:space="preserve"> </w:t>
              </w:r>
            </w:ins>
          </w:p>
          <w:p>
            <w:pPr>
              <w:pStyle w:val="4"/>
              <w:numPr>
                <w:ilvl w:val="0"/>
                <w:numId w:val="10"/>
              </w:numPr>
              <w:snapToGrid w:val="0"/>
              <w:spacing w:after="156" w:line="240" w:lineRule="auto"/>
              <w:ind w:firstLineChars="0"/>
              <w:rPr>
                <w:ins w:id="3319" w:author="威(×_×)" w:date="2021-03-18T17:58:50Z"/>
                <w:rFonts w:hint="default" w:ascii="Times New Roman" w:hAnsi="Times New Roman" w:eastAsia="微软雅黑"/>
                <w:rPrChange w:id="3320" w:author="威(×_×)" w:date="2021-03-18T17:59:06Z">
                  <w:rPr>
                    <w:ins w:id="3321" w:author="威(×_×)" w:date="2021-03-18T17:58:50Z"/>
                    <w:rFonts w:ascii="Times New Roman" w:hAnsi="Times New Roman" w:eastAsia="宋体"/>
                  </w:rPr>
                </w:rPrChange>
              </w:rPr>
              <w:pPrChange w:id="3318" w:author="威(×_×)" w:date="2021-03-19T17:46:53Z">
                <w:pPr>
                  <w:pStyle w:val="4"/>
                  <w:numPr>
                    <w:ilvl w:val="0"/>
                    <w:numId w:val="10"/>
                  </w:numPr>
                  <w:spacing w:after="156"/>
                  <w:ind w:firstLineChars="0"/>
                </w:pPr>
              </w:pPrChange>
            </w:pPr>
            <w:ins w:id="3322" w:author="威(×_×)" w:date="2021-03-18T17:58:50Z">
              <w:r>
                <w:rPr>
                  <w:rFonts w:hint="default" w:ascii="Times New Roman" w:hAnsi="Times New Roman" w:eastAsia="微软雅黑"/>
                  <w:rPrChange w:id="3323" w:author="威(×_×)" w:date="2021-03-18T17:59:06Z">
                    <w:rPr>
                      <w:rFonts w:ascii="Times New Roman" w:hAnsi="Times New Roman" w:eastAsia="宋体"/>
                    </w:rPr>
                  </w:rPrChange>
                </w:rPr>
                <w:t>业绩证明材料：</w:t>
              </w:r>
            </w:ins>
            <w:ins w:id="3324" w:author="威(×_×)" w:date="2021-03-18T17:58:50Z">
              <w:r>
                <w:rPr>
                  <w:rFonts w:hint="default" w:ascii="Times New Roman" w:hAnsi="Times New Roman" w:eastAsia="微软雅黑"/>
                  <w:rPrChange w:id="3325" w:author="威(×_×)" w:date="2021-03-18T17:59:06Z">
                    <w:rPr>
                      <w:rFonts w:hint="eastAsia" w:ascii="Times New Roman" w:hAnsi="Times New Roman" w:eastAsia="宋体"/>
                    </w:rPr>
                  </w:rPrChange>
                </w:rPr>
                <w:t>（1）项目名称、规模（总建筑面积）、参与的设计内容、主要效果图及总图或照片、设计合同关键页扫描件(应能体现合同名称、设计内容及规模、设计阶段、参与的设计内容、合同签订时间、合同签章页)；（2）项目获国家级或国外相应级别专业奖项（建筑、景观、室内）（如有）；（3）项目获得绿色建筑认证（如有）；</w:t>
              </w:r>
            </w:ins>
          </w:p>
          <w:p>
            <w:pPr>
              <w:pStyle w:val="4"/>
              <w:snapToGrid w:val="0"/>
              <w:spacing w:after="156" w:line="240" w:lineRule="auto"/>
              <w:ind w:left="420" w:firstLine="0" w:firstLineChars="0"/>
              <w:rPr>
                <w:ins w:id="3327" w:author="威(×_×)" w:date="2021-03-18T17:58:50Z"/>
                <w:rFonts w:hint="default" w:ascii="Times New Roman" w:hAnsi="Times New Roman" w:eastAsia="微软雅黑"/>
                <w:rPrChange w:id="3328" w:author="威(×_×)" w:date="2021-03-18T17:59:06Z">
                  <w:rPr>
                    <w:ins w:id="3329" w:author="威(×_×)" w:date="2021-03-18T17:58:50Z"/>
                    <w:rFonts w:ascii="Times New Roman" w:hAnsi="Times New Roman" w:eastAsia="宋体"/>
                  </w:rPr>
                </w:rPrChange>
              </w:rPr>
              <w:pPrChange w:id="3326" w:author="威(×_×)" w:date="2021-03-19T17:46:53Z">
                <w:pPr>
                  <w:pStyle w:val="4"/>
                  <w:spacing w:after="156"/>
                  <w:ind w:left="420" w:firstLine="0" w:firstLineChars="0"/>
                </w:pPr>
              </w:pPrChange>
            </w:pPr>
            <w:ins w:id="3330" w:author="威(×_×)" w:date="2021-03-18T17:58:50Z">
              <w:bookmarkStart w:id="67" w:name="_GoBack"/>
              <w:bookmarkEnd w:id="67"/>
              <w:r>
                <w:rPr>
                  <w:rFonts w:hint="default" w:ascii="Times New Roman" w:hAnsi="Times New Roman" w:eastAsia="微软雅黑"/>
                  <w:rPrChange w:id="3331" w:author="威(×_×)" w:date="2021-03-18T17:59:06Z">
                    <w:rPr>
                      <w:rFonts w:ascii="Times New Roman" w:hAnsi="Times New Roman" w:eastAsia="宋体"/>
                    </w:rPr>
                  </w:rPrChange>
                </w:rPr>
                <w:t>Achievement supporting materials: (1) Project name, scale (gross floor area), client’s information, design content, main renderings or photo of completed project, scanned copy of key pages of the design contract (showing contract name, design content and scale, design stage, date of contract signing, signatory page of the contract); (2) Awards of above projects (If any, please provide the highest honors, up to 3.)</w:t>
              </w:r>
            </w:ins>
            <w:ins w:id="3332" w:author="威(×_×)" w:date="2021-03-18T18:21:05Z">
              <w:r>
                <w:rPr>
                  <w:rFonts w:hint="eastAsia" w:ascii="Times New Roman" w:hAnsi="Times New Roman" w:eastAsia="微软雅黑" w:cs="Times New Roman"/>
                  <w:lang w:val="en-US" w:eastAsia="zh-CN"/>
                </w:rPr>
                <w:t>;</w:t>
              </w:r>
            </w:ins>
            <w:ins w:id="3333" w:author="威(×_×)" w:date="2021-03-18T18:21:06Z">
              <w:r>
                <w:rPr>
                  <w:rFonts w:hint="eastAsia" w:ascii="Times New Roman" w:hAnsi="Times New Roman" w:eastAsia="微软雅黑" w:cs="Times New Roman"/>
                  <w:lang w:val="en-US" w:eastAsia="zh-CN"/>
                </w:rPr>
                <w:t>(</w:t>
              </w:r>
            </w:ins>
            <w:ins w:id="3334" w:author="威(×_×)" w:date="2021-03-18T18:21:07Z">
              <w:r>
                <w:rPr>
                  <w:rFonts w:hint="eastAsia" w:ascii="Times New Roman" w:hAnsi="Times New Roman" w:eastAsia="微软雅黑" w:cs="Times New Roman"/>
                  <w:lang w:val="en-US" w:eastAsia="zh-CN"/>
                </w:rPr>
                <w:t>3</w:t>
              </w:r>
            </w:ins>
            <w:ins w:id="3335" w:author="威(×_×)" w:date="2021-03-18T18:21:08Z">
              <w:r>
                <w:rPr>
                  <w:rFonts w:hint="eastAsia" w:ascii="Times New Roman" w:hAnsi="Times New Roman" w:eastAsia="微软雅黑" w:cs="Times New Roman"/>
                  <w:lang w:val="en-US" w:eastAsia="zh-CN"/>
                </w:rPr>
                <w:t>)</w:t>
              </w:r>
            </w:ins>
            <w:ins w:id="3336" w:author="威(×_×)" w:date="2021-03-18T18:21:11Z">
              <w:r>
                <w:rPr>
                  <w:rFonts w:hint="eastAsia" w:ascii="Times New Roman" w:hAnsi="Times New Roman" w:eastAsia="微软雅黑" w:cs="Times New Roman"/>
                  <w:lang w:val="en-US" w:eastAsia="zh-CN"/>
                </w:rPr>
                <w:t>Project obtained green building certification</w:t>
              </w:r>
            </w:ins>
            <w:ins w:id="3337" w:author="威(×_×)" w:date="2021-03-18T18:21:27Z">
              <w:r>
                <w:rPr>
                  <w:rFonts w:hint="eastAsia" w:ascii="Times New Roman" w:hAnsi="Times New Roman" w:eastAsia="微软雅黑" w:cs="Times New Roman"/>
                  <w:lang w:val="en-US" w:eastAsia="zh-CN"/>
                </w:rPr>
                <w:t>(</w:t>
              </w:r>
            </w:ins>
            <w:ins w:id="3338" w:author="威(×_×)" w:date="2021-03-18T18:21:21Z">
              <w:r>
                <w:rPr>
                  <w:rFonts w:hint="default" w:ascii="Times New Roman" w:hAnsi="Times New Roman" w:eastAsia="微软雅黑" w:cs="Times New Roman"/>
                </w:rPr>
                <w:t>If any</w:t>
              </w:r>
            </w:ins>
            <w:ins w:id="3339" w:author="威(×_×)" w:date="2021-03-18T18:21:29Z">
              <w:r>
                <w:rPr>
                  <w:rFonts w:hint="eastAsia" w:ascii="Times New Roman" w:hAnsi="Times New Roman" w:eastAsia="微软雅黑" w:cs="Times New Roman"/>
                  <w:lang w:val="en-US" w:eastAsia="zh-CN"/>
                </w:rPr>
                <w:t>)</w:t>
              </w:r>
            </w:ins>
            <w:ins w:id="3340" w:author="威(×_×)" w:date="2021-03-18T17:58:50Z">
              <w:r>
                <w:rPr>
                  <w:rFonts w:hint="default" w:ascii="Times New Roman" w:hAnsi="Times New Roman" w:eastAsia="微软雅黑"/>
                  <w:rPrChange w:id="3341" w:author="威(×_×)" w:date="2021-03-18T17:59:06Z">
                    <w:rPr>
                      <w:rFonts w:ascii="Times New Roman" w:hAnsi="Times New Roman" w:eastAsia="宋体"/>
                    </w:rPr>
                  </w:rPrChange>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3342" w:author="威(×_×)" w:date="2021-03-18T17:58:50Z"/>
        </w:trPr>
        <w:tc>
          <w:tcPr>
            <w:tcW w:w="9711"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3344" w:author="威(×_×)" w:date="2021-03-18T17:58:50Z"/>
                <w:rFonts w:hint="default" w:ascii="Times New Roman" w:hAnsi="Times New Roman" w:eastAsia="微软雅黑"/>
                <w:b/>
                <w:sz w:val="24"/>
                <w:szCs w:val="24"/>
                <w:rPrChange w:id="3345" w:author="威(×_×)" w:date="2021-03-18T17:59:06Z">
                  <w:rPr>
                    <w:ins w:id="3346" w:author="威(×_×)" w:date="2021-03-18T17:58:50Z"/>
                    <w:rFonts w:ascii="Times New Roman" w:hAnsi="Times New Roman" w:eastAsia="宋体"/>
                    <w:b/>
                    <w:sz w:val="24"/>
                    <w:szCs w:val="24"/>
                  </w:rPr>
                </w:rPrChange>
              </w:rPr>
              <w:pPrChange w:id="3343" w:author="威(×_×)" w:date="2021-03-19T17:46:53Z">
                <w:pPr>
                  <w:spacing w:after="156"/>
                  <w:jc w:val="center"/>
                </w:pPr>
              </w:pPrChange>
            </w:pPr>
            <w:ins w:id="3347" w:author="威(×_×)" w:date="2021-03-18T17:58:50Z">
              <w:r>
                <w:rPr>
                  <w:rFonts w:hint="default" w:ascii="Times New Roman" w:hAnsi="Times New Roman" w:eastAsia="微软雅黑"/>
                  <w:b/>
                  <w:sz w:val="24"/>
                  <w:szCs w:val="24"/>
                  <w:rPrChange w:id="3348" w:author="威(×_×)" w:date="2021-03-18T17:59:06Z">
                    <w:rPr>
                      <w:rFonts w:ascii="Times New Roman" w:hAnsi="Times New Roman" w:eastAsia="宋体"/>
                      <w:b/>
                      <w:sz w:val="24"/>
                      <w:szCs w:val="24"/>
                    </w:rPr>
                  </w:rPrChange>
                </w:rPr>
                <w:t xml:space="preserve">项目1 </w:t>
              </w:r>
            </w:ins>
          </w:p>
          <w:p>
            <w:pPr>
              <w:snapToGrid w:val="0"/>
              <w:spacing w:after="156" w:line="240" w:lineRule="auto"/>
              <w:jc w:val="center"/>
              <w:rPr>
                <w:ins w:id="3350" w:author="威(×_×)" w:date="2021-03-18T17:58:50Z"/>
                <w:rFonts w:hint="default" w:ascii="Times New Roman" w:hAnsi="Times New Roman" w:eastAsia="微软雅黑"/>
                <w:b/>
                <w:sz w:val="24"/>
                <w:szCs w:val="24"/>
                <w:rPrChange w:id="3351" w:author="威(×_×)" w:date="2021-03-18T17:59:06Z">
                  <w:rPr>
                    <w:ins w:id="3352" w:author="威(×_×)" w:date="2021-03-18T17:58:50Z"/>
                    <w:rFonts w:ascii="Times New Roman" w:hAnsi="Times New Roman" w:eastAsia="宋体"/>
                    <w:b/>
                    <w:sz w:val="24"/>
                    <w:szCs w:val="24"/>
                  </w:rPr>
                </w:rPrChange>
              </w:rPr>
              <w:pPrChange w:id="3349" w:author="威(×_×)" w:date="2021-03-19T17:46:53Z">
                <w:pPr>
                  <w:spacing w:after="156" w:line="276" w:lineRule="auto"/>
                  <w:jc w:val="center"/>
                </w:pPr>
              </w:pPrChange>
            </w:pPr>
            <w:ins w:id="3353" w:author="威(×_×)" w:date="2021-03-18T17:58:50Z">
              <w:r>
                <w:rPr>
                  <w:rFonts w:hint="default" w:ascii="Times New Roman" w:hAnsi="Times New Roman" w:eastAsia="微软雅黑"/>
                  <w:b/>
                  <w:sz w:val="24"/>
                  <w:szCs w:val="24"/>
                  <w:rPrChange w:id="3354" w:author="威(×_×)" w:date="2021-03-18T17:59:06Z">
                    <w:rPr>
                      <w:rFonts w:ascii="Times New Roman" w:hAnsi="Times New Roman" w:eastAsia="宋体"/>
                      <w:b/>
                      <w:sz w:val="24"/>
                      <w:szCs w:val="24"/>
                    </w:rPr>
                  </w:rPrChange>
                </w:rPr>
                <w:t>Project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ins w:id="3355"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357" w:author="威(×_×)" w:date="2021-03-18T17:58:50Z"/>
                <w:rFonts w:hint="default" w:ascii="Times New Roman" w:hAnsi="Times New Roman" w:eastAsia="微软雅黑"/>
                <w:bCs/>
                <w:sz w:val="24"/>
                <w:szCs w:val="24"/>
                <w:rPrChange w:id="3358" w:author="威(×_×)" w:date="2021-03-18T17:59:06Z">
                  <w:rPr>
                    <w:ins w:id="3359" w:author="威(×_×)" w:date="2021-03-18T17:58:50Z"/>
                    <w:rFonts w:ascii="Times New Roman" w:hAnsi="Times New Roman" w:eastAsia="宋体"/>
                    <w:bCs/>
                    <w:sz w:val="24"/>
                    <w:szCs w:val="24"/>
                  </w:rPr>
                </w:rPrChange>
              </w:rPr>
              <w:pPrChange w:id="3356" w:author="威(×_×)" w:date="2021-03-19T17:46:53Z">
                <w:pPr>
                  <w:spacing w:after="156" w:line="276" w:lineRule="auto"/>
                </w:pPr>
              </w:pPrChange>
            </w:pPr>
            <w:ins w:id="3360" w:author="威(×_×)" w:date="2021-03-18T17:58:50Z">
              <w:r>
                <w:rPr>
                  <w:rFonts w:hint="default" w:ascii="Times New Roman" w:hAnsi="Times New Roman" w:eastAsia="微软雅黑"/>
                  <w:bCs/>
                  <w:sz w:val="24"/>
                  <w:szCs w:val="24"/>
                  <w:rPrChange w:id="3361" w:author="威(×_×)" w:date="2021-03-18T17:59:06Z">
                    <w:rPr>
                      <w:rFonts w:ascii="Times New Roman" w:hAnsi="Times New Roman" w:eastAsia="宋体"/>
                      <w:bCs/>
                      <w:sz w:val="24"/>
                      <w:szCs w:val="24"/>
                    </w:rPr>
                  </w:rPrChange>
                </w:rPr>
                <w:t>项目类型</w:t>
              </w:r>
            </w:ins>
          </w:p>
          <w:p>
            <w:pPr>
              <w:snapToGrid w:val="0"/>
              <w:spacing w:after="156" w:line="240" w:lineRule="auto"/>
              <w:rPr>
                <w:ins w:id="3363" w:author="威(×_×)" w:date="2021-03-18T17:58:50Z"/>
                <w:rFonts w:hint="default" w:ascii="Times New Roman" w:hAnsi="Times New Roman" w:eastAsia="微软雅黑"/>
                <w:sz w:val="24"/>
                <w:szCs w:val="24"/>
                <w:rPrChange w:id="3364" w:author="威(×_×)" w:date="2021-03-18T17:59:06Z">
                  <w:rPr>
                    <w:ins w:id="3365" w:author="威(×_×)" w:date="2021-03-18T17:58:50Z"/>
                    <w:rFonts w:ascii="Times New Roman" w:hAnsi="Times New Roman" w:eastAsia="宋体"/>
                    <w:sz w:val="24"/>
                    <w:szCs w:val="24"/>
                  </w:rPr>
                </w:rPrChange>
              </w:rPr>
              <w:pPrChange w:id="3362" w:author="威(×_×)" w:date="2021-03-19T17:46:53Z">
                <w:pPr>
                  <w:spacing w:after="156" w:line="276" w:lineRule="auto"/>
                </w:pPr>
              </w:pPrChange>
            </w:pPr>
            <w:ins w:id="3366" w:author="威(×_×)" w:date="2021-03-18T17:58:50Z">
              <w:r>
                <w:rPr>
                  <w:rFonts w:hint="default" w:ascii="Times New Roman" w:hAnsi="Times New Roman" w:eastAsia="微软雅黑"/>
                  <w:sz w:val="24"/>
                  <w:szCs w:val="24"/>
                  <w:rPrChange w:id="3367" w:author="威(×_×)" w:date="2021-03-18T17:59:06Z">
                    <w:rPr>
                      <w:rFonts w:ascii="Times New Roman" w:hAnsi="Times New Roman" w:eastAsia="宋体"/>
                      <w:sz w:val="24"/>
                      <w:szCs w:val="24"/>
                    </w:rPr>
                  </w:rPrChange>
                </w:rPr>
                <w:t>Project type</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369" w:author="威(×_×)" w:date="2021-03-18T17:58:50Z"/>
                <w:rFonts w:hint="default" w:ascii="Times New Roman" w:hAnsi="Times New Roman" w:eastAsia="微软雅黑"/>
                <w:sz w:val="24"/>
                <w:szCs w:val="24"/>
                <w:rPrChange w:id="3370" w:author="威(×_×)" w:date="2021-03-18T17:59:06Z">
                  <w:rPr>
                    <w:ins w:id="3371" w:author="威(×_×)" w:date="2021-03-18T17:58:50Z"/>
                    <w:rFonts w:ascii="Times New Roman" w:hAnsi="Times New Roman" w:eastAsia="宋体"/>
                    <w:sz w:val="24"/>
                    <w:szCs w:val="24"/>
                  </w:rPr>
                </w:rPrChange>
              </w:rPr>
              <w:pPrChange w:id="3368"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ins w:id="3372"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374" w:author="威(×_×)" w:date="2021-03-18T17:58:50Z"/>
                <w:rFonts w:hint="default" w:ascii="Times New Roman" w:hAnsi="Times New Roman" w:eastAsia="微软雅黑"/>
                <w:bCs/>
                <w:sz w:val="24"/>
                <w:szCs w:val="24"/>
                <w:rPrChange w:id="3375" w:author="威(×_×)" w:date="2021-03-18T17:59:06Z">
                  <w:rPr>
                    <w:ins w:id="3376" w:author="威(×_×)" w:date="2021-03-18T17:58:50Z"/>
                    <w:rFonts w:ascii="Times New Roman" w:hAnsi="Times New Roman" w:eastAsia="宋体"/>
                    <w:bCs/>
                    <w:sz w:val="24"/>
                    <w:szCs w:val="24"/>
                  </w:rPr>
                </w:rPrChange>
              </w:rPr>
              <w:pPrChange w:id="3373" w:author="威(×_×)" w:date="2021-03-19T17:46:53Z">
                <w:pPr>
                  <w:spacing w:after="156" w:line="276" w:lineRule="auto"/>
                  <w:jc w:val="left"/>
                </w:pPr>
              </w:pPrChange>
            </w:pPr>
            <w:ins w:id="3377" w:author="威(×_×)" w:date="2021-03-18T17:58:50Z">
              <w:r>
                <w:rPr>
                  <w:rFonts w:hint="default" w:ascii="Times New Roman" w:hAnsi="Times New Roman" w:eastAsia="微软雅黑"/>
                  <w:bCs/>
                  <w:sz w:val="24"/>
                  <w:szCs w:val="24"/>
                  <w:rPrChange w:id="3378" w:author="威(×_×)" w:date="2021-03-18T17:59:06Z">
                    <w:rPr>
                      <w:rFonts w:ascii="Times New Roman" w:hAnsi="Times New Roman" w:eastAsia="宋体"/>
                      <w:bCs/>
                      <w:sz w:val="24"/>
                      <w:szCs w:val="24"/>
                    </w:rPr>
                  </w:rPrChange>
                </w:rPr>
                <w:t>项目名称</w:t>
              </w:r>
            </w:ins>
          </w:p>
          <w:p>
            <w:pPr>
              <w:snapToGrid w:val="0"/>
              <w:spacing w:after="156" w:line="240" w:lineRule="auto"/>
              <w:jc w:val="left"/>
              <w:rPr>
                <w:ins w:id="3380" w:author="威(×_×)" w:date="2021-03-18T17:58:50Z"/>
                <w:rFonts w:hint="default" w:ascii="Times New Roman" w:hAnsi="Times New Roman" w:eastAsia="微软雅黑"/>
                <w:sz w:val="24"/>
                <w:szCs w:val="24"/>
                <w:rPrChange w:id="3381" w:author="威(×_×)" w:date="2021-03-18T17:59:06Z">
                  <w:rPr>
                    <w:ins w:id="3382" w:author="威(×_×)" w:date="2021-03-18T17:58:50Z"/>
                    <w:rFonts w:ascii="Times New Roman" w:hAnsi="Times New Roman" w:eastAsia="宋体"/>
                    <w:sz w:val="24"/>
                    <w:szCs w:val="24"/>
                  </w:rPr>
                </w:rPrChange>
              </w:rPr>
              <w:pPrChange w:id="3379" w:author="威(×_×)" w:date="2021-03-19T17:46:53Z">
                <w:pPr>
                  <w:spacing w:after="156" w:line="276" w:lineRule="auto"/>
                  <w:jc w:val="left"/>
                </w:pPr>
              </w:pPrChange>
            </w:pPr>
            <w:ins w:id="3383" w:author="威(×_×)" w:date="2021-03-18T17:58:50Z">
              <w:r>
                <w:rPr>
                  <w:rFonts w:hint="default" w:ascii="Times New Roman" w:hAnsi="Times New Roman" w:eastAsia="微软雅黑"/>
                  <w:sz w:val="24"/>
                  <w:szCs w:val="24"/>
                  <w:rPrChange w:id="3384" w:author="威(×_×)" w:date="2021-03-18T17:59:06Z">
                    <w:rPr>
                      <w:rFonts w:ascii="Times New Roman" w:hAnsi="Times New Roman" w:eastAsia="宋体"/>
                      <w:sz w:val="24"/>
                      <w:szCs w:val="24"/>
                    </w:rPr>
                  </w:rPrChange>
                </w:rPr>
                <w:t>Project name</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386" w:author="威(×_×)" w:date="2021-03-18T17:58:50Z"/>
                <w:rFonts w:hint="default" w:ascii="Times New Roman" w:hAnsi="Times New Roman" w:eastAsia="微软雅黑"/>
                <w:sz w:val="24"/>
                <w:szCs w:val="24"/>
                <w:rPrChange w:id="3387" w:author="威(×_×)" w:date="2021-03-18T17:59:06Z">
                  <w:rPr>
                    <w:ins w:id="3388" w:author="威(×_×)" w:date="2021-03-18T17:58:50Z"/>
                    <w:rFonts w:ascii="Times New Roman" w:hAnsi="Times New Roman" w:eastAsia="宋体"/>
                    <w:sz w:val="24"/>
                    <w:szCs w:val="24"/>
                  </w:rPr>
                </w:rPrChange>
              </w:rPr>
              <w:pPrChange w:id="3385"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ins w:id="3389"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391" w:author="威(×_×)" w:date="2021-03-18T17:58:50Z"/>
                <w:rFonts w:hint="default" w:ascii="Times New Roman" w:hAnsi="Times New Roman" w:eastAsia="微软雅黑"/>
                <w:bCs/>
                <w:sz w:val="24"/>
                <w:szCs w:val="24"/>
                <w:rPrChange w:id="3392" w:author="威(×_×)" w:date="2021-03-18T17:59:06Z">
                  <w:rPr>
                    <w:ins w:id="3393" w:author="威(×_×)" w:date="2021-03-18T17:58:50Z"/>
                    <w:rFonts w:ascii="Times New Roman" w:hAnsi="Times New Roman" w:eastAsia="宋体"/>
                    <w:bCs/>
                    <w:sz w:val="24"/>
                    <w:szCs w:val="24"/>
                  </w:rPr>
                </w:rPrChange>
              </w:rPr>
              <w:pPrChange w:id="3390" w:author="威(×_×)" w:date="2021-03-19T17:46:53Z">
                <w:pPr>
                  <w:spacing w:after="156"/>
                  <w:jc w:val="left"/>
                </w:pPr>
              </w:pPrChange>
            </w:pPr>
            <w:ins w:id="3394" w:author="威(×_×)" w:date="2021-03-18T17:58:50Z">
              <w:r>
                <w:rPr>
                  <w:rFonts w:hint="default" w:ascii="Times New Roman" w:hAnsi="Times New Roman" w:eastAsia="微软雅黑"/>
                  <w:bCs/>
                  <w:sz w:val="24"/>
                  <w:szCs w:val="24"/>
                  <w:rPrChange w:id="3395" w:author="威(×_×)" w:date="2021-03-18T17:59:06Z">
                    <w:rPr>
                      <w:rFonts w:ascii="Times New Roman" w:hAnsi="Times New Roman" w:eastAsia="宋体"/>
                      <w:bCs/>
                      <w:sz w:val="24"/>
                      <w:szCs w:val="24"/>
                    </w:rPr>
                  </w:rPrChange>
                </w:rPr>
                <w:t>项目规模、特点</w:t>
              </w:r>
            </w:ins>
          </w:p>
          <w:p>
            <w:pPr>
              <w:snapToGrid w:val="0"/>
              <w:spacing w:after="156" w:line="240" w:lineRule="auto"/>
              <w:rPr>
                <w:ins w:id="3397" w:author="威(×_×)" w:date="2021-03-18T17:58:50Z"/>
                <w:rFonts w:hint="default" w:ascii="Times New Roman" w:hAnsi="Times New Roman" w:eastAsia="微软雅黑"/>
                <w:bCs/>
                <w:sz w:val="24"/>
                <w:szCs w:val="24"/>
                <w:rPrChange w:id="3398" w:author="威(×_×)" w:date="2021-03-18T17:59:06Z">
                  <w:rPr>
                    <w:ins w:id="3399" w:author="威(×_×)" w:date="2021-03-18T17:58:50Z"/>
                    <w:rFonts w:ascii="Times New Roman" w:hAnsi="Times New Roman" w:eastAsia="宋体"/>
                    <w:bCs/>
                    <w:sz w:val="24"/>
                    <w:szCs w:val="24"/>
                  </w:rPr>
                </w:rPrChange>
              </w:rPr>
              <w:pPrChange w:id="3396" w:author="威(×_×)" w:date="2021-03-19T17:46:53Z">
                <w:pPr>
                  <w:spacing w:after="156"/>
                </w:pPr>
              </w:pPrChange>
            </w:pPr>
            <w:ins w:id="3400" w:author="威(×_×)" w:date="2021-03-18T17:58:50Z">
              <w:r>
                <w:rPr>
                  <w:rFonts w:hint="default" w:ascii="Times New Roman" w:hAnsi="Times New Roman" w:eastAsia="微软雅黑"/>
                  <w:bCs/>
                  <w:sz w:val="24"/>
                  <w:szCs w:val="24"/>
                  <w:rPrChange w:id="3401" w:author="威(×_×)" w:date="2021-03-18T17:59:06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3403" w:author="威(×_×)" w:date="2021-03-18T17:58:50Z"/>
                <w:rFonts w:hint="default" w:ascii="Times New Roman" w:hAnsi="Times New Roman" w:eastAsia="微软雅黑"/>
                <w:sz w:val="24"/>
                <w:szCs w:val="24"/>
                <w:u w:val="single"/>
                <w:rPrChange w:id="3404" w:author="威(×_×)" w:date="2021-03-18T17:59:06Z">
                  <w:rPr>
                    <w:ins w:id="3405" w:author="威(×_×)" w:date="2021-03-18T17:58:50Z"/>
                    <w:rFonts w:ascii="Times New Roman" w:hAnsi="Times New Roman" w:eastAsia="宋体"/>
                    <w:sz w:val="24"/>
                    <w:szCs w:val="24"/>
                    <w:u w:val="single"/>
                  </w:rPr>
                </w:rPrChange>
              </w:rPr>
              <w:pPrChange w:id="3402" w:author="威(×_×)" w:date="2021-03-19T17:46:53Z">
                <w:pPr>
                  <w:spacing w:after="156" w:line="276" w:lineRule="auto"/>
                  <w:jc w:val="left"/>
                </w:pPr>
              </w:pPrChange>
            </w:pPr>
            <w:ins w:id="3406" w:author="威(×_×)" w:date="2021-03-18T17:58:50Z">
              <w:r>
                <w:rPr>
                  <w:rFonts w:hint="default" w:ascii="Times New Roman" w:hAnsi="Times New Roman" w:eastAsia="微软雅黑"/>
                  <w:bCs/>
                  <w:sz w:val="24"/>
                  <w:szCs w:val="24"/>
                  <w:rPrChange w:id="3407" w:author="威(×_×)" w:date="2021-03-18T17:59:06Z">
                    <w:rPr>
                      <w:rFonts w:ascii="Times New Roman" w:hAnsi="Times New Roman" w:eastAsia="宋体"/>
                      <w:bCs/>
                      <w:sz w:val="24"/>
                      <w:szCs w:val="24"/>
                    </w:rPr>
                  </w:rPrChange>
                </w:rPr>
                <w:t>Project scale and characteristics (briefly d</w:t>
              </w:r>
            </w:ins>
            <w:ins w:id="3408" w:author="威(×_×)" w:date="2021-03-18T17:58:50Z">
              <w:r>
                <w:rPr>
                  <w:rFonts w:hint="default" w:ascii="Times New Roman" w:hAnsi="Times New Roman" w:eastAsia="微软雅黑"/>
                  <w:sz w:val="24"/>
                  <w:szCs w:val="24"/>
                  <w:rPrChange w:id="3409" w:author="威(×_×)" w:date="2021-03-18T17:59:06Z">
                    <w:rPr>
                      <w:rFonts w:ascii="Times New Roman" w:hAnsi="Times New Roman" w:eastAsia="宋体"/>
                      <w:sz w:val="24"/>
                      <w:szCs w:val="24"/>
                    </w:rPr>
                  </w:rPrChange>
                </w:rPr>
                <w:t xml:space="preserve">escribe the </w:t>
              </w:r>
            </w:ins>
            <w:ins w:id="3410" w:author="威(×_×)" w:date="2021-03-18T17:58:50Z">
              <w:r>
                <w:rPr>
                  <w:rFonts w:hint="default" w:ascii="Times New Roman" w:hAnsi="Times New Roman" w:eastAsia="微软雅黑"/>
                  <w:bCs/>
                  <w:sz w:val="24"/>
                  <w:szCs w:val="24"/>
                  <w:rPrChange w:id="3411" w:author="威(×_×)" w:date="2021-03-18T17:59:06Z">
                    <w:rPr>
                      <w:rFonts w:ascii="Times New Roman" w:hAnsi="Times New Roman" w:eastAsia="宋体"/>
                      <w:bCs/>
                      <w:sz w:val="24"/>
                      <w:szCs w:val="24"/>
                    </w:rPr>
                  </w:rPrChange>
                </w:rPr>
                <w:t xml:space="preserve">project location, client, total land area, GFA, major functions, design content etc.) </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413" w:author="威(×_×)" w:date="2021-03-18T17:58:50Z"/>
                <w:rFonts w:hint="default" w:ascii="Times New Roman" w:hAnsi="Times New Roman" w:eastAsia="微软雅黑"/>
                <w:sz w:val="24"/>
                <w:szCs w:val="24"/>
                <w:u w:val="single"/>
                <w:rPrChange w:id="3414" w:author="威(×_×)" w:date="2021-03-18T17:59:06Z">
                  <w:rPr>
                    <w:ins w:id="3415" w:author="威(×_×)" w:date="2021-03-18T17:58:50Z"/>
                    <w:rFonts w:ascii="Times New Roman" w:hAnsi="Times New Roman" w:eastAsia="宋体"/>
                    <w:sz w:val="24"/>
                    <w:szCs w:val="24"/>
                    <w:u w:val="single"/>
                  </w:rPr>
                </w:rPrChange>
              </w:rPr>
              <w:pPrChange w:id="3412"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ins w:id="3416"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418" w:author="威(×_×)" w:date="2021-03-18T17:58:50Z"/>
                <w:rFonts w:hint="default" w:ascii="Times New Roman" w:hAnsi="Times New Roman" w:eastAsia="微软雅黑"/>
                <w:bCs/>
                <w:sz w:val="24"/>
                <w:szCs w:val="24"/>
                <w:rPrChange w:id="3419" w:author="威(×_×)" w:date="2021-03-18T17:59:06Z">
                  <w:rPr>
                    <w:ins w:id="3420" w:author="威(×_×)" w:date="2021-03-18T17:58:50Z"/>
                    <w:rFonts w:ascii="Times New Roman" w:hAnsi="Times New Roman" w:eastAsia="宋体"/>
                    <w:bCs/>
                    <w:sz w:val="24"/>
                    <w:szCs w:val="24"/>
                  </w:rPr>
                </w:rPrChange>
              </w:rPr>
              <w:pPrChange w:id="3417" w:author="威(×_×)" w:date="2021-03-19T17:46:53Z">
                <w:pPr>
                  <w:spacing w:after="156"/>
                  <w:jc w:val="left"/>
                </w:pPr>
              </w:pPrChange>
            </w:pPr>
            <w:ins w:id="3421" w:author="威(×_×)" w:date="2021-03-18T17:58:50Z">
              <w:r>
                <w:rPr>
                  <w:rFonts w:hint="default" w:ascii="Times New Roman" w:hAnsi="Times New Roman" w:eastAsia="微软雅黑"/>
                  <w:bCs/>
                  <w:sz w:val="24"/>
                  <w:szCs w:val="24"/>
                  <w:rPrChange w:id="3422" w:author="威(×_×)" w:date="2021-03-18T17:59:06Z">
                    <w:rPr>
                      <w:rFonts w:ascii="Times New Roman" w:hAnsi="Times New Roman" w:eastAsia="宋体"/>
                      <w:bCs/>
                      <w:sz w:val="24"/>
                      <w:szCs w:val="24"/>
                    </w:rPr>
                  </w:rPrChange>
                </w:rPr>
                <w:t>设计机构在该项目承担的工作范畴</w:t>
              </w:r>
            </w:ins>
          </w:p>
          <w:p>
            <w:pPr>
              <w:snapToGrid w:val="0"/>
              <w:spacing w:after="156" w:line="240" w:lineRule="auto"/>
              <w:jc w:val="left"/>
              <w:rPr>
                <w:ins w:id="3424" w:author="威(×_×)" w:date="2021-03-18T17:58:50Z"/>
                <w:rFonts w:hint="default" w:ascii="Times New Roman" w:hAnsi="Times New Roman" w:eastAsia="微软雅黑"/>
                <w:sz w:val="24"/>
                <w:szCs w:val="24"/>
                <w:rPrChange w:id="3425" w:author="威(×_×)" w:date="2021-03-18T17:59:06Z">
                  <w:rPr>
                    <w:ins w:id="3426" w:author="威(×_×)" w:date="2021-03-18T17:58:50Z"/>
                    <w:rFonts w:ascii="Times New Roman" w:hAnsi="Times New Roman" w:eastAsia="宋体"/>
                    <w:sz w:val="24"/>
                    <w:szCs w:val="24"/>
                  </w:rPr>
                </w:rPrChange>
              </w:rPr>
              <w:pPrChange w:id="3423" w:author="威(×_×)" w:date="2021-03-19T17:46:53Z">
                <w:pPr>
                  <w:spacing w:after="156" w:line="276" w:lineRule="auto"/>
                  <w:jc w:val="left"/>
                </w:pPr>
              </w:pPrChange>
            </w:pPr>
            <w:ins w:id="3427" w:author="威(×_×)" w:date="2021-03-18T17:58:50Z">
              <w:r>
                <w:rPr>
                  <w:rFonts w:hint="default" w:ascii="Times New Roman" w:hAnsi="Times New Roman" w:eastAsia="微软雅黑"/>
                  <w:bCs/>
                  <w:sz w:val="24"/>
                  <w:szCs w:val="24"/>
                  <w:rPrChange w:id="3428" w:author="威(×_×)" w:date="2021-03-18T17:59:06Z">
                    <w:rPr>
                      <w:rFonts w:ascii="Times New Roman" w:hAnsi="Times New Roman" w:eastAsia="宋体"/>
                      <w:bCs/>
                      <w:sz w:val="24"/>
                      <w:szCs w:val="24"/>
                    </w:rPr>
                  </w:rPrChange>
                </w:rPr>
                <w:t xml:space="preserve">Scope of work undertaken by the design agency in the project </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430" w:author="威(×_×)" w:date="2021-03-18T17:58:50Z"/>
                <w:rFonts w:hint="default" w:ascii="Times New Roman" w:hAnsi="Times New Roman" w:eastAsia="微软雅黑"/>
                <w:sz w:val="24"/>
                <w:szCs w:val="24"/>
                <w:rPrChange w:id="3431" w:author="威(×_×)" w:date="2021-03-18T17:59:06Z">
                  <w:rPr>
                    <w:ins w:id="3432" w:author="威(×_×)" w:date="2021-03-18T17:58:50Z"/>
                    <w:rFonts w:ascii="Times New Roman" w:hAnsi="Times New Roman" w:eastAsia="宋体"/>
                    <w:sz w:val="24"/>
                    <w:szCs w:val="24"/>
                  </w:rPr>
                </w:rPrChange>
              </w:rPr>
              <w:pPrChange w:id="3429"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ins w:id="3433"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435" w:author="威(×_×)" w:date="2021-03-18T17:58:50Z"/>
                <w:rFonts w:hint="default" w:ascii="Times New Roman" w:hAnsi="Times New Roman" w:eastAsia="微软雅黑"/>
                <w:bCs/>
                <w:sz w:val="24"/>
                <w:szCs w:val="24"/>
                <w:rPrChange w:id="3436" w:author="威(×_×)" w:date="2021-03-18T17:59:06Z">
                  <w:rPr>
                    <w:ins w:id="3437" w:author="威(×_×)" w:date="2021-03-18T17:58:50Z"/>
                    <w:rFonts w:ascii="Times New Roman" w:hAnsi="Times New Roman" w:eastAsia="宋体"/>
                    <w:bCs/>
                    <w:sz w:val="24"/>
                    <w:szCs w:val="24"/>
                  </w:rPr>
                </w:rPrChange>
              </w:rPr>
              <w:pPrChange w:id="3434" w:author="威(×_×)" w:date="2021-03-19T17:46:53Z">
                <w:pPr>
                  <w:spacing w:after="156"/>
                  <w:jc w:val="left"/>
                </w:pPr>
              </w:pPrChange>
            </w:pPr>
            <w:ins w:id="3438" w:author="威(×_×)" w:date="2021-03-18T17:58:50Z">
              <w:r>
                <w:rPr>
                  <w:rFonts w:hint="default" w:ascii="Times New Roman" w:hAnsi="Times New Roman" w:eastAsia="微软雅黑"/>
                  <w:bCs/>
                  <w:sz w:val="24"/>
                  <w:szCs w:val="24"/>
                  <w:rPrChange w:id="3439" w:author="威(×_×)" w:date="2021-03-18T17:59:06Z">
                    <w:rPr>
                      <w:rFonts w:ascii="Times New Roman" w:hAnsi="Times New Roman" w:eastAsia="宋体"/>
                      <w:bCs/>
                      <w:sz w:val="24"/>
                      <w:szCs w:val="24"/>
                    </w:rPr>
                  </w:rPrChange>
                </w:rPr>
                <w:t>主要设计人员的姓名、职务、作用及责任分工</w:t>
              </w:r>
            </w:ins>
          </w:p>
          <w:p>
            <w:pPr>
              <w:snapToGrid w:val="0"/>
              <w:spacing w:after="156" w:line="240" w:lineRule="auto"/>
              <w:jc w:val="left"/>
              <w:rPr>
                <w:ins w:id="3441" w:author="威(×_×)" w:date="2021-03-18T17:58:50Z"/>
                <w:rFonts w:hint="default" w:ascii="Times New Roman" w:hAnsi="Times New Roman" w:eastAsia="微软雅黑"/>
                <w:sz w:val="24"/>
                <w:szCs w:val="24"/>
                <w:rPrChange w:id="3442" w:author="威(×_×)" w:date="2021-03-18T17:59:06Z">
                  <w:rPr>
                    <w:ins w:id="3443" w:author="威(×_×)" w:date="2021-03-18T17:58:50Z"/>
                    <w:rFonts w:ascii="Times New Roman" w:hAnsi="Times New Roman" w:eastAsia="宋体"/>
                    <w:sz w:val="24"/>
                    <w:szCs w:val="24"/>
                  </w:rPr>
                </w:rPrChange>
              </w:rPr>
              <w:pPrChange w:id="3440" w:author="威(×_×)" w:date="2021-03-19T17:46:53Z">
                <w:pPr>
                  <w:spacing w:after="156" w:line="276" w:lineRule="auto"/>
                  <w:jc w:val="left"/>
                </w:pPr>
              </w:pPrChange>
            </w:pPr>
            <w:ins w:id="3444" w:author="威(×_×)" w:date="2021-03-18T17:58:50Z">
              <w:r>
                <w:rPr>
                  <w:rFonts w:hint="default" w:ascii="Times New Roman" w:hAnsi="Times New Roman" w:eastAsia="微软雅黑"/>
                  <w:sz w:val="24"/>
                  <w:szCs w:val="24"/>
                  <w:rPrChange w:id="3445" w:author="威(×_×)" w:date="2021-03-18T17:59:06Z">
                    <w:rPr>
                      <w:rFonts w:ascii="Times New Roman" w:hAnsi="Times New Roman" w:eastAsia="宋体"/>
                      <w:sz w:val="24"/>
                      <w:szCs w:val="24"/>
                    </w:rPr>
                  </w:rPrChange>
                </w:rPr>
                <w:t>Name, post, role and division of responsibilities of main designers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447" w:author="威(×_×)" w:date="2021-03-18T17:58:50Z"/>
                <w:rFonts w:hint="default" w:ascii="Times New Roman" w:hAnsi="Times New Roman" w:eastAsia="微软雅黑"/>
                <w:sz w:val="24"/>
                <w:szCs w:val="24"/>
                <w:rPrChange w:id="3448" w:author="威(×_×)" w:date="2021-03-18T17:59:06Z">
                  <w:rPr>
                    <w:ins w:id="3449" w:author="威(×_×)" w:date="2021-03-18T17:58:50Z"/>
                    <w:rFonts w:ascii="Times New Roman" w:hAnsi="Times New Roman" w:eastAsia="宋体"/>
                    <w:sz w:val="24"/>
                    <w:szCs w:val="24"/>
                  </w:rPr>
                </w:rPrChange>
              </w:rPr>
              <w:pPrChange w:id="3446"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ins w:id="3450"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452" w:author="威(×_×)" w:date="2021-03-18T17:58:50Z"/>
                <w:rFonts w:hint="default" w:ascii="Times New Roman" w:hAnsi="Times New Roman" w:eastAsia="微软雅黑"/>
                <w:bCs/>
                <w:sz w:val="24"/>
                <w:szCs w:val="24"/>
                <w:rPrChange w:id="3453" w:author="威(×_×)" w:date="2021-03-18T17:59:06Z">
                  <w:rPr>
                    <w:ins w:id="3454" w:author="威(×_×)" w:date="2021-03-18T17:58:50Z"/>
                    <w:rFonts w:ascii="Times New Roman" w:hAnsi="Times New Roman" w:eastAsia="宋体"/>
                    <w:bCs/>
                    <w:sz w:val="24"/>
                    <w:szCs w:val="24"/>
                  </w:rPr>
                </w:rPrChange>
              </w:rPr>
              <w:pPrChange w:id="3451" w:author="威(×_×)" w:date="2021-03-19T17:46:53Z">
                <w:pPr>
                  <w:spacing w:after="156"/>
                  <w:jc w:val="left"/>
                </w:pPr>
              </w:pPrChange>
            </w:pPr>
            <w:ins w:id="3455" w:author="威(×_×)" w:date="2021-03-18T17:58:50Z">
              <w:r>
                <w:rPr>
                  <w:rFonts w:hint="default" w:ascii="Times New Roman" w:hAnsi="Times New Roman" w:eastAsia="微软雅黑"/>
                  <w:bCs/>
                  <w:sz w:val="24"/>
                  <w:szCs w:val="24"/>
                  <w:rPrChange w:id="3456" w:author="威(×_×)" w:date="2021-03-18T17:59:06Z">
                    <w:rPr>
                      <w:rFonts w:ascii="Times New Roman" w:hAnsi="Times New Roman" w:eastAsia="宋体"/>
                      <w:bCs/>
                      <w:sz w:val="24"/>
                      <w:szCs w:val="24"/>
                    </w:rPr>
                  </w:rPrChange>
                </w:rPr>
                <w:t>相关照片或效果图</w:t>
              </w:r>
            </w:ins>
          </w:p>
          <w:p>
            <w:pPr>
              <w:snapToGrid w:val="0"/>
              <w:spacing w:after="156" w:line="240" w:lineRule="auto"/>
              <w:rPr>
                <w:ins w:id="3458" w:author="威(×_×)" w:date="2021-03-18T17:58:50Z"/>
                <w:rFonts w:hint="default" w:ascii="Times New Roman" w:hAnsi="Times New Roman" w:eastAsia="微软雅黑"/>
                <w:sz w:val="24"/>
                <w:szCs w:val="24"/>
                <w:rPrChange w:id="3459" w:author="威(×_×)" w:date="2021-03-18T17:59:06Z">
                  <w:rPr>
                    <w:ins w:id="3460" w:author="威(×_×)" w:date="2021-03-18T17:58:50Z"/>
                    <w:rFonts w:ascii="Times New Roman" w:hAnsi="Times New Roman" w:eastAsia="宋体"/>
                    <w:sz w:val="24"/>
                    <w:szCs w:val="24"/>
                  </w:rPr>
                </w:rPrChange>
              </w:rPr>
              <w:pPrChange w:id="3457" w:author="威(×_×)" w:date="2021-03-19T17:46:36Z">
                <w:pPr>
                  <w:spacing w:after="156" w:line="240" w:lineRule="auto"/>
                </w:pPr>
              </w:pPrChange>
            </w:pPr>
            <w:ins w:id="3461" w:author="威(×_×)" w:date="2021-03-18T17:58:50Z">
              <w:r>
                <w:rPr>
                  <w:rFonts w:hint="default" w:ascii="Times New Roman" w:hAnsi="Times New Roman" w:eastAsia="微软雅黑"/>
                  <w:bCs/>
                  <w:sz w:val="24"/>
                  <w:szCs w:val="24"/>
                  <w:rPrChange w:id="3462" w:author="威(×_×)" w:date="2021-03-18T17:59:06Z">
                    <w:rPr>
                      <w:rFonts w:ascii="Times New Roman" w:hAnsi="Times New Roman" w:eastAsia="宋体"/>
                      <w:bCs/>
                      <w:sz w:val="24"/>
                      <w:szCs w:val="24"/>
                    </w:rPr>
                  </w:rPrChange>
                </w:rPr>
                <w:t>Relevant photos or renderings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464" w:author="威(×_×)" w:date="2021-03-18T17:58:50Z"/>
                <w:rFonts w:hint="default" w:ascii="Times New Roman" w:hAnsi="Times New Roman" w:eastAsia="微软雅黑"/>
                <w:sz w:val="24"/>
                <w:szCs w:val="24"/>
                <w:rPrChange w:id="3465" w:author="威(×_×)" w:date="2021-03-18T17:59:06Z">
                  <w:rPr>
                    <w:ins w:id="3466" w:author="威(×_×)" w:date="2021-03-18T17:58:50Z"/>
                    <w:rFonts w:ascii="Times New Roman" w:hAnsi="Times New Roman" w:eastAsia="宋体"/>
                    <w:sz w:val="24"/>
                    <w:szCs w:val="24"/>
                  </w:rPr>
                </w:rPrChange>
              </w:rPr>
              <w:pPrChange w:id="3463"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467"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469" w:author="威(×_×)" w:date="2021-03-18T17:58:50Z"/>
                <w:rFonts w:hint="default" w:ascii="Times New Roman" w:hAnsi="Times New Roman" w:eastAsia="微软雅黑"/>
                <w:bCs/>
                <w:sz w:val="24"/>
                <w:szCs w:val="24"/>
                <w:rPrChange w:id="3470" w:author="威(×_×)" w:date="2021-03-18T17:59:06Z">
                  <w:rPr>
                    <w:ins w:id="3471" w:author="威(×_×)" w:date="2021-03-18T17:58:50Z"/>
                    <w:rFonts w:ascii="Times New Roman" w:hAnsi="Times New Roman" w:eastAsia="宋体"/>
                    <w:bCs/>
                    <w:sz w:val="24"/>
                    <w:szCs w:val="24"/>
                  </w:rPr>
                </w:rPrChange>
              </w:rPr>
              <w:pPrChange w:id="3468" w:author="威(×_×)" w:date="2021-03-19T17:46:53Z">
                <w:pPr>
                  <w:spacing w:after="156"/>
                  <w:jc w:val="left"/>
                </w:pPr>
              </w:pPrChange>
            </w:pPr>
            <w:ins w:id="3472" w:author="威(×_×)" w:date="2021-03-18T17:58:50Z">
              <w:r>
                <w:rPr>
                  <w:rFonts w:hint="default" w:ascii="Times New Roman" w:hAnsi="Times New Roman" w:eastAsia="微软雅黑"/>
                  <w:bCs/>
                  <w:sz w:val="24"/>
                  <w:szCs w:val="24"/>
                  <w:rPrChange w:id="3473" w:author="威(×_×)" w:date="2021-03-18T17:59:06Z">
                    <w:rPr>
                      <w:rFonts w:ascii="Times New Roman" w:hAnsi="Times New Roman" w:eastAsia="宋体"/>
                      <w:bCs/>
                      <w:sz w:val="24"/>
                      <w:szCs w:val="24"/>
                    </w:rPr>
                  </w:rPrChange>
                </w:rPr>
                <w:t>项目的实施情况（如有）</w:t>
              </w:r>
            </w:ins>
          </w:p>
          <w:p>
            <w:pPr>
              <w:snapToGrid w:val="0"/>
              <w:spacing w:after="156" w:line="240" w:lineRule="auto"/>
              <w:jc w:val="left"/>
              <w:rPr>
                <w:ins w:id="3475" w:author="威(×_×)" w:date="2021-03-18T17:58:50Z"/>
                <w:rFonts w:hint="default" w:ascii="Times New Roman" w:hAnsi="Times New Roman" w:eastAsia="微软雅黑"/>
                <w:sz w:val="24"/>
                <w:szCs w:val="24"/>
                <w:rPrChange w:id="3476" w:author="威(×_×)" w:date="2021-03-18T17:59:06Z">
                  <w:rPr>
                    <w:ins w:id="3477" w:author="威(×_×)" w:date="2021-03-18T17:58:50Z"/>
                    <w:rFonts w:ascii="Times New Roman" w:hAnsi="Times New Roman" w:eastAsia="宋体"/>
                    <w:sz w:val="24"/>
                    <w:szCs w:val="24"/>
                  </w:rPr>
                </w:rPrChange>
              </w:rPr>
              <w:pPrChange w:id="3474" w:author="威(×_×)" w:date="2021-03-19T17:46:53Z">
                <w:pPr>
                  <w:spacing w:after="156"/>
                  <w:jc w:val="left"/>
                </w:pPr>
              </w:pPrChange>
            </w:pPr>
            <w:ins w:id="3478" w:author="威(×_×)" w:date="2021-03-18T17:58:50Z">
              <w:r>
                <w:rPr>
                  <w:rFonts w:hint="default" w:ascii="Times New Roman" w:hAnsi="Times New Roman" w:eastAsia="微软雅黑"/>
                  <w:sz w:val="24"/>
                  <w:szCs w:val="24"/>
                  <w:rPrChange w:id="3479" w:author="威(×_×)" w:date="2021-03-18T17:59:06Z">
                    <w:rPr>
                      <w:rFonts w:ascii="Times New Roman" w:hAnsi="Times New Roman" w:eastAsia="宋体"/>
                      <w:sz w:val="24"/>
                      <w:szCs w:val="24"/>
                    </w:rPr>
                  </w:rPrChange>
                </w:rPr>
                <w:t>Project implementation information (if any)</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481" w:author="威(×_×)" w:date="2021-03-18T17:58:50Z"/>
                <w:rFonts w:hint="default" w:ascii="Times New Roman" w:hAnsi="Times New Roman" w:eastAsia="微软雅黑"/>
                <w:sz w:val="24"/>
                <w:szCs w:val="24"/>
                <w:rPrChange w:id="3482" w:author="威(×_×)" w:date="2021-03-18T17:59:06Z">
                  <w:rPr>
                    <w:ins w:id="3483" w:author="威(×_×)" w:date="2021-03-18T17:58:50Z"/>
                    <w:rFonts w:ascii="Times New Roman" w:hAnsi="Times New Roman" w:eastAsia="宋体"/>
                    <w:sz w:val="24"/>
                    <w:szCs w:val="24"/>
                  </w:rPr>
                </w:rPrChange>
              </w:rPr>
              <w:pPrChange w:id="3480"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484"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486" w:author="威(×_×)" w:date="2021-03-18T17:58:50Z"/>
                <w:rFonts w:hint="default" w:ascii="Times New Roman" w:hAnsi="Times New Roman" w:eastAsia="微软雅黑"/>
                <w:bCs/>
                <w:sz w:val="24"/>
                <w:szCs w:val="24"/>
                <w:rPrChange w:id="3487" w:author="威(×_×)" w:date="2021-03-18T17:59:06Z">
                  <w:rPr>
                    <w:ins w:id="3488" w:author="威(×_×)" w:date="2021-03-18T17:58:50Z"/>
                    <w:rFonts w:hint="eastAsia" w:ascii="Times New Roman" w:hAnsi="Times New Roman" w:eastAsia="宋体"/>
                    <w:bCs/>
                    <w:sz w:val="24"/>
                    <w:szCs w:val="24"/>
                  </w:rPr>
                </w:rPrChange>
              </w:rPr>
              <w:pPrChange w:id="3485" w:author="威(×_×)" w:date="2021-03-19T17:46:53Z">
                <w:pPr>
                  <w:spacing w:after="156"/>
                  <w:jc w:val="left"/>
                </w:pPr>
              </w:pPrChange>
            </w:pPr>
            <w:ins w:id="3489" w:author="威(×_×)" w:date="2021-03-18T17:58:50Z">
              <w:r>
                <w:rPr>
                  <w:rFonts w:hint="default" w:ascii="Times New Roman" w:hAnsi="Times New Roman" w:eastAsia="微软雅黑"/>
                  <w:sz w:val="24"/>
                  <w:szCs w:val="24"/>
                  <w:rPrChange w:id="3490" w:author="威(×_×)" w:date="2021-03-18T17:59:06Z">
                    <w:rPr>
                      <w:rFonts w:hint="eastAsia" w:ascii="Times New Roman" w:hAnsi="Times New Roman" w:eastAsia="宋体"/>
                      <w:sz w:val="24"/>
                      <w:szCs w:val="24"/>
                    </w:rPr>
                  </w:rPrChange>
                </w:rPr>
                <w:t>设计合同关键页扫描件(应能体现合同名称、设计内容及规模、设计阶段、参与的设计内容、合同签订时间、合同签章页)</w:t>
              </w:r>
            </w:ins>
          </w:p>
          <w:p>
            <w:pPr>
              <w:snapToGrid w:val="0"/>
              <w:spacing w:after="156" w:line="240" w:lineRule="auto"/>
              <w:jc w:val="left"/>
              <w:rPr>
                <w:ins w:id="3492" w:author="威(×_×)" w:date="2021-03-18T17:58:50Z"/>
                <w:rFonts w:hint="default" w:ascii="Times New Roman" w:hAnsi="Times New Roman" w:eastAsia="微软雅黑"/>
                <w:sz w:val="24"/>
                <w:szCs w:val="24"/>
                <w:rPrChange w:id="3493" w:author="威(×_×)" w:date="2021-03-18T17:59:06Z">
                  <w:rPr>
                    <w:ins w:id="3494" w:author="威(×_×)" w:date="2021-03-18T17:58:50Z"/>
                    <w:rFonts w:hint="eastAsia" w:ascii="Times New Roman" w:hAnsi="Times New Roman" w:eastAsia="宋体"/>
                    <w:sz w:val="24"/>
                    <w:szCs w:val="24"/>
                  </w:rPr>
                </w:rPrChange>
              </w:rPr>
              <w:pPrChange w:id="3491" w:author="威(×_×)" w:date="2021-03-19T17:46:53Z">
                <w:pPr>
                  <w:spacing w:after="156"/>
                  <w:jc w:val="left"/>
                </w:pPr>
              </w:pPrChange>
            </w:pPr>
            <w:ins w:id="3495" w:author="威(×_×)" w:date="2021-03-18T17:58:50Z">
              <w:r>
                <w:rPr>
                  <w:rFonts w:hint="default" w:ascii="Times New Roman" w:hAnsi="Times New Roman" w:eastAsia="微软雅黑"/>
                  <w:bCs/>
                  <w:sz w:val="24"/>
                  <w:szCs w:val="24"/>
                  <w:rPrChange w:id="3496" w:author="威(×_×)" w:date="2021-03-18T17:59:06Z">
                    <w:rPr>
                      <w:rFonts w:ascii="Times New Roman" w:hAnsi="Times New Roman" w:eastAsia="宋体"/>
                      <w:bCs/>
                      <w:sz w:val="24"/>
                      <w:szCs w:val="24"/>
                    </w:rPr>
                  </w:rPrChange>
                </w:rPr>
                <w:t>Scanned materials of achievements (contract, bid-winning notice, relevant drawings)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498" w:author="威(×_×)" w:date="2021-03-18T17:58:50Z"/>
                <w:rFonts w:hint="default" w:ascii="Times New Roman" w:hAnsi="Times New Roman" w:eastAsia="微软雅黑"/>
                <w:sz w:val="24"/>
                <w:szCs w:val="24"/>
                <w:rPrChange w:id="3499" w:author="威(×_×)" w:date="2021-03-18T17:59:06Z">
                  <w:rPr>
                    <w:ins w:id="3500" w:author="威(×_×)" w:date="2021-03-18T17:58:50Z"/>
                    <w:rFonts w:ascii="Times New Roman" w:hAnsi="Times New Roman" w:eastAsia="宋体"/>
                    <w:sz w:val="24"/>
                    <w:szCs w:val="24"/>
                  </w:rPr>
                </w:rPrChange>
              </w:rPr>
              <w:pPrChange w:id="3497"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501"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503" w:author="威(×_×)" w:date="2021-03-18T17:58:50Z"/>
                <w:rFonts w:hint="default" w:ascii="Times New Roman" w:hAnsi="Times New Roman" w:eastAsia="微软雅黑"/>
                <w:bCs/>
                <w:sz w:val="24"/>
                <w:szCs w:val="24"/>
                <w:rPrChange w:id="3504" w:author="威(×_×)" w:date="2021-03-18T17:59:06Z">
                  <w:rPr>
                    <w:ins w:id="3505" w:author="威(×_×)" w:date="2021-03-18T17:58:50Z"/>
                    <w:rFonts w:ascii="Times New Roman" w:hAnsi="Times New Roman" w:eastAsia="宋体"/>
                    <w:bCs/>
                    <w:sz w:val="24"/>
                    <w:szCs w:val="24"/>
                  </w:rPr>
                </w:rPrChange>
              </w:rPr>
              <w:pPrChange w:id="3502" w:author="威(×_×)" w:date="2021-03-19T17:46:53Z">
                <w:pPr>
                  <w:spacing w:after="156"/>
                  <w:jc w:val="left"/>
                </w:pPr>
              </w:pPrChange>
            </w:pPr>
            <w:ins w:id="3506" w:author="威(×_×)" w:date="2021-03-18T17:58:50Z">
              <w:r>
                <w:rPr>
                  <w:rFonts w:hint="default" w:ascii="Times New Roman" w:hAnsi="Times New Roman" w:eastAsia="微软雅黑"/>
                  <w:bCs/>
                  <w:sz w:val="24"/>
                  <w:szCs w:val="24"/>
                  <w:rPrChange w:id="3507" w:author="威(×_×)" w:date="2021-03-18T17:59:06Z">
                    <w:rPr>
                      <w:rFonts w:hint="eastAsia" w:ascii="Times New Roman" w:hAnsi="Times New Roman" w:eastAsia="宋体"/>
                      <w:bCs/>
                      <w:sz w:val="24"/>
                      <w:szCs w:val="24"/>
                    </w:rPr>
                  </w:rPrChange>
                </w:rPr>
                <w:t>项目获国家级或国外相应级别专业奖项（建筑、景观、室内）（如有）</w:t>
              </w:r>
            </w:ins>
          </w:p>
          <w:p>
            <w:pPr>
              <w:snapToGrid w:val="0"/>
              <w:spacing w:after="156" w:line="240" w:lineRule="auto"/>
              <w:jc w:val="left"/>
              <w:rPr>
                <w:ins w:id="3509" w:author="威(×_×)" w:date="2021-03-18T17:58:50Z"/>
                <w:rFonts w:hint="default" w:ascii="Times New Roman" w:hAnsi="Times New Roman" w:eastAsia="微软雅黑"/>
                <w:bCs/>
                <w:sz w:val="24"/>
                <w:szCs w:val="24"/>
                <w:rPrChange w:id="3510" w:author="威(×_×)" w:date="2021-03-18T17:59:06Z">
                  <w:rPr>
                    <w:ins w:id="3511" w:author="威(×_×)" w:date="2021-03-18T17:58:50Z"/>
                    <w:rFonts w:ascii="Times New Roman" w:hAnsi="Times New Roman" w:eastAsia="宋体"/>
                    <w:bCs/>
                    <w:sz w:val="24"/>
                    <w:szCs w:val="24"/>
                  </w:rPr>
                </w:rPrChange>
              </w:rPr>
              <w:pPrChange w:id="3508" w:author="威(×_×)" w:date="2021-03-19T17:46:53Z">
                <w:pPr>
                  <w:spacing w:after="156"/>
                  <w:jc w:val="left"/>
                </w:pPr>
              </w:pPrChange>
            </w:pPr>
            <w:ins w:id="3512" w:author="威(×_×)" w:date="2021-03-18T17:58:50Z">
              <w:r>
                <w:rPr>
                  <w:rFonts w:hint="default" w:ascii="Times New Roman" w:hAnsi="Times New Roman" w:eastAsia="微软雅黑"/>
                  <w:sz w:val="24"/>
                  <w:szCs w:val="24"/>
                  <w:rPrChange w:id="3513" w:author="威(×_×)" w:date="2021-03-18T17:59:06Z">
                    <w:rPr>
                      <w:rFonts w:ascii="Times New Roman" w:hAnsi="Times New Roman" w:eastAsia="宋体"/>
                      <w:sz w:val="24"/>
                      <w:szCs w:val="24"/>
                    </w:rPr>
                  </w:rPrChange>
                </w:rPr>
                <w:t>Prize winning information</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515" w:author="威(×_×)" w:date="2021-03-18T17:58:50Z"/>
                <w:rFonts w:hint="default" w:ascii="Times New Roman" w:hAnsi="Times New Roman" w:eastAsia="微软雅黑"/>
                <w:sz w:val="24"/>
                <w:szCs w:val="24"/>
                <w:rPrChange w:id="3516" w:author="威(×_×)" w:date="2021-03-18T17:59:06Z">
                  <w:rPr>
                    <w:ins w:id="3517" w:author="威(×_×)" w:date="2021-03-18T17:58:50Z"/>
                    <w:rFonts w:ascii="Times New Roman" w:hAnsi="Times New Roman" w:eastAsia="宋体"/>
                    <w:sz w:val="24"/>
                    <w:szCs w:val="24"/>
                  </w:rPr>
                </w:rPrChange>
              </w:rPr>
              <w:pPrChange w:id="3514"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518"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520" w:author="威(×_×)" w:date="2021-03-18T18:21:43Z"/>
                <w:rFonts w:hint="default" w:ascii="Times New Roman" w:hAnsi="Times New Roman" w:eastAsia="微软雅黑" w:cs="Times New Roman"/>
                <w:bCs/>
                <w:sz w:val="24"/>
                <w:szCs w:val="24"/>
              </w:rPr>
              <w:pPrChange w:id="3519" w:author="威(×_×)" w:date="2021-03-19T17:46:53Z">
                <w:pPr>
                  <w:spacing w:after="156"/>
                  <w:jc w:val="left"/>
                </w:pPr>
              </w:pPrChange>
            </w:pPr>
            <w:ins w:id="3521" w:author="威(×_×)" w:date="2021-03-18T17:58:50Z">
              <w:r>
                <w:rPr>
                  <w:rFonts w:hint="default" w:ascii="Times New Roman" w:hAnsi="Times New Roman" w:eastAsia="微软雅黑"/>
                  <w:bCs/>
                  <w:sz w:val="24"/>
                  <w:szCs w:val="24"/>
                  <w:rPrChange w:id="3522" w:author="威(×_×)" w:date="2021-03-18T17:59:06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3524" w:author="威(×_×)" w:date="2021-03-18T17:58:50Z"/>
                <w:rFonts w:hint="default" w:ascii="Times New Roman" w:hAnsi="Times New Roman" w:eastAsia="微软雅黑"/>
                <w:bCs/>
                <w:sz w:val="24"/>
                <w:szCs w:val="24"/>
                <w:rPrChange w:id="3525" w:author="威(×_×)" w:date="2021-03-18T17:59:06Z">
                  <w:rPr>
                    <w:ins w:id="3526" w:author="威(×_×)" w:date="2021-03-18T17:58:50Z"/>
                    <w:rFonts w:ascii="Times New Roman" w:hAnsi="Times New Roman" w:eastAsia="宋体"/>
                    <w:bCs/>
                    <w:sz w:val="24"/>
                    <w:szCs w:val="24"/>
                  </w:rPr>
                </w:rPrChange>
              </w:rPr>
              <w:pPrChange w:id="3523" w:author="威(×_×)" w:date="2021-03-19T17:46:53Z">
                <w:pPr>
                  <w:spacing w:after="156"/>
                  <w:jc w:val="left"/>
                </w:pPr>
              </w:pPrChange>
            </w:pPr>
            <w:ins w:id="3527" w:author="威(×_×)" w:date="2021-03-18T18:22:00Z">
              <w:r>
                <w:rPr>
                  <w:rFonts w:hint="default" w:ascii="Times New Roman" w:hAnsi="Times New Roman" w:eastAsia="微软雅黑" w:cs="Times New Roman"/>
                  <w:bCs/>
                  <w:sz w:val="24"/>
                  <w:szCs w:val="24"/>
                </w:rPr>
                <w:t>Project obtained green building certification(If any).</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529" w:author="威(×_×)" w:date="2021-03-18T17:58:50Z"/>
                <w:rFonts w:hint="default" w:ascii="Times New Roman" w:hAnsi="Times New Roman" w:eastAsia="微软雅黑"/>
                <w:sz w:val="24"/>
                <w:szCs w:val="24"/>
                <w:rPrChange w:id="3530" w:author="威(×_×)" w:date="2021-03-18T17:59:06Z">
                  <w:rPr>
                    <w:ins w:id="3531" w:author="威(×_×)" w:date="2021-03-18T17:58:50Z"/>
                    <w:rFonts w:ascii="Times New Roman" w:hAnsi="Times New Roman" w:eastAsia="宋体"/>
                    <w:sz w:val="24"/>
                    <w:szCs w:val="24"/>
                  </w:rPr>
                </w:rPrChange>
              </w:rPr>
              <w:pPrChange w:id="3528"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ins w:id="3532" w:author="威(×_×)" w:date="2021-03-18T17:58:50Z"/>
        </w:trPr>
        <w:tc>
          <w:tcPr>
            <w:tcW w:w="9711"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3534" w:author="威(×_×)" w:date="2021-03-18T17:58:50Z"/>
                <w:rFonts w:hint="default" w:ascii="Times New Roman" w:hAnsi="Times New Roman" w:eastAsia="微软雅黑"/>
                <w:sz w:val="24"/>
                <w:szCs w:val="24"/>
                <w:rPrChange w:id="3535" w:author="威(×_×)" w:date="2021-03-18T17:59:06Z">
                  <w:rPr>
                    <w:ins w:id="3536" w:author="威(×_×)" w:date="2021-03-18T17:58:50Z"/>
                    <w:rFonts w:ascii="Times New Roman" w:hAnsi="Times New Roman" w:eastAsia="宋体"/>
                    <w:sz w:val="24"/>
                    <w:szCs w:val="24"/>
                  </w:rPr>
                </w:rPrChange>
              </w:rPr>
              <w:pPrChange w:id="3533" w:author="威(×_×)" w:date="2021-03-19T17:46:53Z">
                <w:pPr>
                  <w:spacing w:after="156"/>
                  <w:jc w:val="center"/>
                </w:pPr>
              </w:pPrChange>
            </w:pPr>
            <w:ins w:id="3537" w:author="威(×_×)" w:date="2021-03-18T17:58:50Z">
              <w:r>
                <w:rPr>
                  <w:rFonts w:hint="default" w:ascii="Times New Roman" w:hAnsi="Times New Roman" w:eastAsia="微软雅黑"/>
                  <w:b/>
                  <w:sz w:val="24"/>
                  <w:szCs w:val="24"/>
                  <w:rPrChange w:id="3538" w:author="威(×_×)" w:date="2021-03-18T17:59:06Z">
                    <w:rPr>
                      <w:rFonts w:ascii="Times New Roman" w:hAnsi="Times New Roman" w:eastAsia="宋体"/>
                      <w:b/>
                      <w:sz w:val="24"/>
                      <w:szCs w:val="24"/>
                    </w:rPr>
                  </w:rPrChange>
                </w:rPr>
                <w:t>项目2</w:t>
              </w:r>
            </w:ins>
          </w:p>
          <w:p>
            <w:pPr>
              <w:snapToGrid w:val="0"/>
              <w:spacing w:after="156" w:line="240" w:lineRule="auto"/>
              <w:jc w:val="center"/>
              <w:rPr>
                <w:ins w:id="3540" w:author="威(×_×)" w:date="2021-03-18T17:58:50Z"/>
                <w:rFonts w:hint="default" w:ascii="Times New Roman" w:hAnsi="Times New Roman" w:eastAsia="微软雅黑"/>
                <w:sz w:val="24"/>
                <w:szCs w:val="24"/>
                <w:rPrChange w:id="3541" w:author="威(×_×)" w:date="2021-03-18T17:59:06Z">
                  <w:rPr>
                    <w:ins w:id="3542" w:author="威(×_×)" w:date="2021-03-18T17:58:50Z"/>
                    <w:rFonts w:ascii="Times New Roman" w:hAnsi="Times New Roman" w:eastAsia="宋体"/>
                    <w:sz w:val="24"/>
                    <w:szCs w:val="24"/>
                  </w:rPr>
                </w:rPrChange>
              </w:rPr>
              <w:pPrChange w:id="3539" w:author="威(×_×)" w:date="2021-03-19T17:46:53Z">
                <w:pPr>
                  <w:spacing w:after="156" w:line="276" w:lineRule="auto"/>
                  <w:jc w:val="center"/>
                </w:pPr>
              </w:pPrChange>
            </w:pPr>
            <w:ins w:id="3543" w:author="威(×_×)" w:date="2021-03-18T17:58:50Z">
              <w:r>
                <w:rPr>
                  <w:rFonts w:hint="default" w:ascii="Times New Roman" w:hAnsi="Times New Roman" w:eastAsia="微软雅黑"/>
                  <w:b/>
                  <w:sz w:val="24"/>
                  <w:szCs w:val="24"/>
                  <w:rPrChange w:id="3544" w:author="威(×_×)" w:date="2021-03-18T17:59:06Z">
                    <w:rPr>
                      <w:rFonts w:ascii="Times New Roman" w:hAnsi="Times New Roman" w:eastAsia="宋体"/>
                      <w:b/>
                      <w:sz w:val="24"/>
                      <w:szCs w:val="24"/>
                    </w:rPr>
                  </w:rPrChange>
                </w:rPr>
                <w:t>Project 2</w:t>
              </w:r>
            </w:ins>
            <w:ins w:id="3545" w:author="威(×_×)" w:date="2021-03-18T17:58:50Z">
              <w:r>
                <w:rPr>
                  <w:rFonts w:hint="default" w:ascii="Times New Roman" w:hAnsi="Times New Roman" w:eastAsia="微软雅黑"/>
                  <w:bCs/>
                  <w:sz w:val="24"/>
                  <w:szCs w:val="24"/>
                  <w:rPrChange w:id="3546" w:author="威(×_×)" w:date="2021-03-18T17:59:06Z">
                    <w:rPr>
                      <w:rFonts w:ascii="Times New Roman" w:hAnsi="Times New Roman" w:eastAsia="宋体"/>
                      <w:bCs/>
                      <w:sz w:val="24"/>
                      <w:szCs w:val="24"/>
                    </w:rPr>
                  </w:rPrChange>
                </w:rPr>
                <w:t xml:space="preserve">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ins w:id="3547"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549" w:author="威(×_×)" w:date="2021-03-18T17:58:50Z"/>
                <w:rFonts w:hint="default" w:ascii="Times New Roman" w:hAnsi="Times New Roman" w:eastAsia="微软雅黑"/>
                <w:bCs/>
                <w:sz w:val="24"/>
                <w:szCs w:val="24"/>
                <w:rPrChange w:id="3550" w:author="威(×_×)" w:date="2021-03-18T17:59:06Z">
                  <w:rPr>
                    <w:ins w:id="3551" w:author="威(×_×)" w:date="2021-03-18T17:58:50Z"/>
                    <w:rFonts w:ascii="Times New Roman" w:hAnsi="Times New Roman" w:eastAsia="宋体"/>
                    <w:bCs/>
                    <w:sz w:val="24"/>
                    <w:szCs w:val="24"/>
                  </w:rPr>
                </w:rPrChange>
              </w:rPr>
              <w:pPrChange w:id="3548" w:author="威(×_×)" w:date="2021-03-19T17:46:53Z">
                <w:pPr>
                  <w:spacing w:after="156" w:line="276" w:lineRule="auto"/>
                </w:pPr>
              </w:pPrChange>
            </w:pPr>
            <w:ins w:id="3552" w:author="威(×_×)" w:date="2021-03-18T17:58:50Z">
              <w:r>
                <w:rPr>
                  <w:rFonts w:hint="default" w:ascii="Times New Roman" w:hAnsi="Times New Roman" w:eastAsia="微软雅黑"/>
                  <w:bCs/>
                  <w:sz w:val="24"/>
                  <w:szCs w:val="24"/>
                  <w:rPrChange w:id="3553" w:author="威(×_×)" w:date="2021-03-18T17:59:06Z">
                    <w:rPr>
                      <w:rFonts w:ascii="Times New Roman" w:hAnsi="Times New Roman" w:eastAsia="宋体"/>
                      <w:bCs/>
                      <w:sz w:val="24"/>
                      <w:szCs w:val="24"/>
                    </w:rPr>
                  </w:rPrChange>
                </w:rPr>
                <w:t>项目类型</w:t>
              </w:r>
            </w:ins>
          </w:p>
          <w:p>
            <w:pPr>
              <w:snapToGrid w:val="0"/>
              <w:spacing w:after="156" w:line="240" w:lineRule="auto"/>
              <w:rPr>
                <w:ins w:id="3555" w:author="威(×_×)" w:date="2021-03-18T17:58:50Z"/>
                <w:rFonts w:hint="default" w:ascii="Times New Roman" w:hAnsi="Times New Roman" w:eastAsia="微软雅黑"/>
                <w:sz w:val="24"/>
                <w:szCs w:val="24"/>
                <w:rPrChange w:id="3556" w:author="威(×_×)" w:date="2021-03-18T17:59:06Z">
                  <w:rPr>
                    <w:ins w:id="3557" w:author="威(×_×)" w:date="2021-03-18T17:58:50Z"/>
                    <w:rFonts w:ascii="Times New Roman" w:hAnsi="Times New Roman" w:eastAsia="宋体"/>
                    <w:sz w:val="24"/>
                    <w:szCs w:val="24"/>
                  </w:rPr>
                </w:rPrChange>
              </w:rPr>
              <w:pPrChange w:id="3554" w:author="威(×_×)" w:date="2021-03-19T17:46:53Z">
                <w:pPr>
                  <w:spacing w:after="156" w:line="276" w:lineRule="auto"/>
                </w:pPr>
              </w:pPrChange>
            </w:pPr>
            <w:ins w:id="3558" w:author="威(×_×)" w:date="2021-03-18T17:58:50Z">
              <w:r>
                <w:rPr>
                  <w:rFonts w:hint="default" w:ascii="Times New Roman" w:hAnsi="Times New Roman" w:eastAsia="微软雅黑"/>
                  <w:sz w:val="24"/>
                  <w:szCs w:val="24"/>
                  <w:rPrChange w:id="3559" w:author="威(×_×)" w:date="2021-03-18T17:59:06Z">
                    <w:rPr>
                      <w:rFonts w:ascii="Times New Roman" w:hAnsi="Times New Roman" w:eastAsia="宋体"/>
                      <w:sz w:val="24"/>
                      <w:szCs w:val="24"/>
                    </w:rPr>
                  </w:rPrChange>
                </w:rPr>
                <w:t>Project type</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561" w:author="威(×_×)" w:date="2021-03-18T17:58:50Z"/>
                <w:rFonts w:hint="default" w:ascii="Times New Roman" w:hAnsi="Times New Roman" w:eastAsia="微软雅黑"/>
                <w:sz w:val="24"/>
                <w:szCs w:val="24"/>
                <w:rPrChange w:id="3562" w:author="威(×_×)" w:date="2021-03-18T17:59:06Z">
                  <w:rPr>
                    <w:ins w:id="3563" w:author="威(×_×)" w:date="2021-03-18T17:58:50Z"/>
                    <w:rFonts w:ascii="Times New Roman" w:hAnsi="Times New Roman" w:eastAsia="宋体"/>
                    <w:sz w:val="24"/>
                    <w:szCs w:val="24"/>
                  </w:rPr>
                </w:rPrChange>
              </w:rPr>
              <w:pPrChange w:id="3560"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ins w:id="3564"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566" w:author="威(×_×)" w:date="2021-03-18T17:58:50Z"/>
                <w:rFonts w:hint="default" w:ascii="Times New Roman" w:hAnsi="Times New Roman" w:eastAsia="微软雅黑"/>
                <w:bCs/>
                <w:sz w:val="24"/>
                <w:szCs w:val="24"/>
                <w:rPrChange w:id="3567" w:author="威(×_×)" w:date="2021-03-18T17:59:06Z">
                  <w:rPr>
                    <w:ins w:id="3568" w:author="威(×_×)" w:date="2021-03-18T17:58:50Z"/>
                    <w:rFonts w:ascii="Times New Roman" w:hAnsi="Times New Roman" w:eastAsia="宋体"/>
                    <w:bCs/>
                    <w:sz w:val="24"/>
                    <w:szCs w:val="24"/>
                  </w:rPr>
                </w:rPrChange>
              </w:rPr>
              <w:pPrChange w:id="3565" w:author="威(×_×)" w:date="2021-03-19T17:46:53Z">
                <w:pPr>
                  <w:spacing w:after="156" w:line="276" w:lineRule="auto"/>
                  <w:jc w:val="left"/>
                </w:pPr>
              </w:pPrChange>
            </w:pPr>
            <w:ins w:id="3569" w:author="威(×_×)" w:date="2021-03-18T17:58:50Z">
              <w:r>
                <w:rPr>
                  <w:rFonts w:hint="default" w:ascii="Times New Roman" w:hAnsi="Times New Roman" w:eastAsia="微软雅黑"/>
                  <w:bCs/>
                  <w:sz w:val="24"/>
                  <w:szCs w:val="24"/>
                  <w:rPrChange w:id="3570" w:author="威(×_×)" w:date="2021-03-18T17:59:06Z">
                    <w:rPr>
                      <w:rFonts w:ascii="Times New Roman" w:hAnsi="Times New Roman" w:eastAsia="宋体"/>
                      <w:bCs/>
                      <w:sz w:val="24"/>
                      <w:szCs w:val="24"/>
                    </w:rPr>
                  </w:rPrChange>
                </w:rPr>
                <w:t>项目名称</w:t>
              </w:r>
            </w:ins>
          </w:p>
          <w:p>
            <w:pPr>
              <w:snapToGrid w:val="0"/>
              <w:spacing w:after="156" w:line="240" w:lineRule="auto"/>
              <w:jc w:val="left"/>
              <w:rPr>
                <w:ins w:id="3572" w:author="威(×_×)" w:date="2021-03-18T17:58:50Z"/>
                <w:rFonts w:hint="default" w:ascii="Times New Roman" w:hAnsi="Times New Roman" w:eastAsia="微软雅黑"/>
                <w:sz w:val="24"/>
                <w:szCs w:val="24"/>
                <w:rPrChange w:id="3573" w:author="威(×_×)" w:date="2021-03-18T17:59:06Z">
                  <w:rPr>
                    <w:ins w:id="3574" w:author="威(×_×)" w:date="2021-03-18T17:58:50Z"/>
                    <w:rFonts w:ascii="Times New Roman" w:hAnsi="Times New Roman" w:eastAsia="宋体"/>
                    <w:sz w:val="24"/>
                    <w:szCs w:val="24"/>
                  </w:rPr>
                </w:rPrChange>
              </w:rPr>
              <w:pPrChange w:id="3571" w:author="威(×_×)" w:date="2021-03-19T17:46:53Z">
                <w:pPr>
                  <w:spacing w:after="156" w:line="276" w:lineRule="auto"/>
                  <w:jc w:val="left"/>
                </w:pPr>
              </w:pPrChange>
            </w:pPr>
            <w:ins w:id="3575" w:author="威(×_×)" w:date="2021-03-18T17:58:50Z">
              <w:r>
                <w:rPr>
                  <w:rFonts w:hint="default" w:ascii="Times New Roman" w:hAnsi="Times New Roman" w:eastAsia="微软雅黑"/>
                  <w:sz w:val="24"/>
                  <w:szCs w:val="24"/>
                  <w:rPrChange w:id="3576" w:author="威(×_×)" w:date="2021-03-18T17:59:06Z">
                    <w:rPr>
                      <w:rFonts w:ascii="Times New Roman" w:hAnsi="Times New Roman" w:eastAsia="宋体"/>
                      <w:sz w:val="24"/>
                      <w:szCs w:val="24"/>
                    </w:rPr>
                  </w:rPrChange>
                </w:rPr>
                <w:t>Project name</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578" w:author="威(×_×)" w:date="2021-03-18T17:58:50Z"/>
                <w:rFonts w:hint="default" w:ascii="Times New Roman" w:hAnsi="Times New Roman" w:eastAsia="微软雅黑"/>
                <w:sz w:val="24"/>
                <w:szCs w:val="24"/>
                <w:rPrChange w:id="3579" w:author="威(×_×)" w:date="2021-03-18T17:59:06Z">
                  <w:rPr>
                    <w:ins w:id="3580" w:author="威(×_×)" w:date="2021-03-18T17:58:50Z"/>
                    <w:rFonts w:ascii="Times New Roman" w:hAnsi="Times New Roman" w:eastAsia="宋体"/>
                    <w:sz w:val="24"/>
                    <w:szCs w:val="24"/>
                  </w:rPr>
                </w:rPrChange>
              </w:rPr>
              <w:pPrChange w:id="3577"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ins w:id="3581"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583" w:author="威(×_×)" w:date="2021-03-18T17:58:50Z"/>
                <w:rFonts w:hint="default" w:ascii="Times New Roman" w:hAnsi="Times New Roman" w:eastAsia="微软雅黑"/>
                <w:bCs/>
                <w:sz w:val="24"/>
                <w:szCs w:val="24"/>
                <w:rPrChange w:id="3584" w:author="威(×_×)" w:date="2021-03-18T17:59:06Z">
                  <w:rPr>
                    <w:ins w:id="3585" w:author="威(×_×)" w:date="2021-03-18T17:58:50Z"/>
                    <w:rFonts w:ascii="Times New Roman" w:hAnsi="Times New Roman" w:eastAsia="宋体"/>
                    <w:bCs/>
                    <w:sz w:val="24"/>
                    <w:szCs w:val="24"/>
                  </w:rPr>
                </w:rPrChange>
              </w:rPr>
              <w:pPrChange w:id="3582" w:author="威(×_×)" w:date="2021-03-19T17:46:53Z">
                <w:pPr>
                  <w:spacing w:after="156"/>
                  <w:jc w:val="left"/>
                </w:pPr>
              </w:pPrChange>
            </w:pPr>
            <w:ins w:id="3586" w:author="威(×_×)" w:date="2021-03-18T17:58:50Z">
              <w:r>
                <w:rPr>
                  <w:rFonts w:hint="default" w:ascii="Times New Roman" w:hAnsi="Times New Roman" w:eastAsia="微软雅黑"/>
                  <w:bCs/>
                  <w:sz w:val="24"/>
                  <w:szCs w:val="24"/>
                  <w:rPrChange w:id="3587" w:author="威(×_×)" w:date="2021-03-18T17:59:06Z">
                    <w:rPr>
                      <w:rFonts w:ascii="Times New Roman" w:hAnsi="Times New Roman" w:eastAsia="宋体"/>
                      <w:bCs/>
                      <w:sz w:val="24"/>
                      <w:szCs w:val="24"/>
                    </w:rPr>
                  </w:rPrChange>
                </w:rPr>
                <w:t>项目规模、特点</w:t>
              </w:r>
            </w:ins>
          </w:p>
          <w:p>
            <w:pPr>
              <w:snapToGrid w:val="0"/>
              <w:spacing w:after="156" w:line="240" w:lineRule="auto"/>
              <w:rPr>
                <w:ins w:id="3589" w:author="威(×_×)" w:date="2021-03-18T17:58:50Z"/>
                <w:rFonts w:hint="default" w:ascii="Times New Roman" w:hAnsi="Times New Roman" w:eastAsia="微软雅黑"/>
                <w:bCs/>
                <w:sz w:val="24"/>
                <w:szCs w:val="24"/>
                <w:rPrChange w:id="3590" w:author="威(×_×)" w:date="2021-03-18T17:59:06Z">
                  <w:rPr>
                    <w:ins w:id="3591" w:author="威(×_×)" w:date="2021-03-18T17:58:50Z"/>
                    <w:rFonts w:ascii="Times New Roman" w:hAnsi="Times New Roman" w:eastAsia="宋体"/>
                    <w:bCs/>
                    <w:sz w:val="24"/>
                    <w:szCs w:val="24"/>
                  </w:rPr>
                </w:rPrChange>
              </w:rPr>
              <w:pPrChange w:id="3588" w:author="威(×_×)" w:date="2021-03-19T17:46:53Z">
                <w:pPr>
                  <w:spacing w:after="156"/>
                </w:pPr>
              </w:pPrChange>
            </w:pPr>
            <w:ins w:id="3592" w:author="威(×_×)" w:date="2021-03-18T17:58:50Z">
              <w:r>
                <w:rPr>
                  <w:rFonts w:hint="default" w:ascii="Times New Roman" w:hAnsi="Times New Roman" w:eastAsia="微软雅黑"/>
                  <w:bCs/>
                  <w:sz w:val="24"/>
                  <w:szCs w:val="24"/>
                  <w:rPrChange w:id="3593" w:author="威(×_×)" w:date="2021-03-18T17:59:06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3595" w:author="威(×_×)" w:date="2021-03-18T17:58:50Z"/>
                <w:rFonts w:hint="default" w:ascii="Times New Roman" w:hAnsi="Times New Roman" w:eastAsia="微软雅黑"/>
                <w:sz w:val="24"/>
                <w:szCs w:val="24"/>
                <w:u w:val="single"/>
                <w:rPrChange w:id="3596" w:author="威(×_×)" w:date="2021-03-18T17:59:06Z">
                  <w:rPr>
                    <w:ins w:id="3597" w:author="威(×_×)" w:date="2021-03-18T17:58:50Z"/>
                    <w:rFonts w:ascii="Times New Roman" w:hAnsi="Times New Roman" w:eastAsia="宋体"/>
                    <w:sz w:val="24"/>
                    <w:szCs w:val="24"/>
                    <w:u w:val="single"/>
                  </w:rPr>
                </w:rPrChange>
              </w:rPr>
              <w:pPrChange w:id="3594" w:author="威(×_×)" w:date="2021-03-19T17:46:53Z">
                <w:pPr>
                  <w:spacing w:after="156" w:line="276" w:lineRule="auto"/>
                  <w:jc w:val="left"/>
                </w:pPr>
              </w:pPrChange>
            </w:pPr>
            <w:ins w:id="3598" w:author="威(×_×)" w:date="2021-03-18T17:58:50Z">
              <w:r>
                <w:rPr>
                  <w:rFonts w:hint="default" w:ascii="Times New Roman" w:hAnsi="Times New Roman" w:eastAsia="微软雅黑"/>
                  <w:bCs/>
                  <w:sz w:val="24"/>
                  <w:szCs w:val="24"/>
                  <w:rPrChange w:id="3599" w:author="威(×_×)" w:date="2021-03-18T17:59:06Z">
                    <w:rPr>
                      <w:rFonts w:ascii="Times New Roman" w:hAnsi="Times New Roman" w:eastAsia="宋体"/>
                      <w:bCs/>
                      <w:sz w:val="24"/>
                      <w:szCs w:val="24"/>
                    </w:rPr>
                  </w:rPrChange>
                </w:rPr>
                <w:t>Project scale and characteristics (briefly d</w:t>
              </w:r>
            </w:ins>
            <w:ins w:id="3600" w:author="威(×_×)" w:date="2021-03-18T17:58:50Z">
              <w:r>
                <w:rPr>
                  <w:rFonts w:hint="default" w:ascii="Times New Roman" w:hAnsi="Times New Roman" w:eastAsia="微软雅黑"/>
                  <w:sz w:val="24"/>
                  <w:szCs w:val="24"/>
                  <w:rPrChange w:id="3601" w:author="威(×_×)" w:date="2021-03-18T17:59:06Z">
                    <w:rPr>
                      <w:rFonts w:ascii="Times New Roman" w:hAnsi="Times New Roman" w:eastAsia="宋体"/>
                      <w:sz w:val="24"/>
                      <w:szCs w:val="24"/>
                    </w:rPr>
                  </w:rPrChange>
                </w:rPr>
                <w:t xml:space="preserve">escribe the </w:t>
              </w:r>
            </w:ins>
            <w:ins w:id="3602" w:author="威(×_×)" w:date="2021-03-18T17:58:50Z">
              <w:r>
                <w:rPr>
                  <w:rFonts w:hint="default" w:ascii="Times New Roman" w:hAnsi="Times New Roman" w:eastAsia="微软雅黑"/>
                  <w:bCs/>
                  <w:sz w:val="24"/>
                  <w:szCs w:val="24"/>
                  <w:rPrChange w:id="3603" w:author="威(×_×)" w:date="2021-03-18T17:59:06Z">
                    <w:rPr>
                      <w:rFonts w:ascii="Times New Roman" w:hAnsi="Times New Roman" w:eastAsia="宋体"/>
                      <w:bCs/>
                      <w:sz w:val="24"/>
                      <w:szCs w:val="24"/>
                    </w:rPr>
                  </w:rPrChange>
                </w:rPr>
                <w:t xml:space="preserve">project location, client, total land area, GFA, major functions, design content etc.) </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605" w:author="威(×_×)" w:date="2021-03-18T17:58:50Z"/>
                <w:rFonts w:hint="default" w:ascii="Times New Roman" w:hAnsi="Times New Roman" w:eastAsia="微软雅黑"/>
                <w:sz w:val="24"/>
                <w:szCs w:val="24"/>
                <w:u w:val="single"/>
                <w:rPrChange w:id="3606" w:author="威(×_×)" w:date="2021-03-18T17:59:06Z">
                  <w:rPr>
                    <w:ins w:id="3607" w:author="威(×_×)" w:date="2021-03-18T17:58:50Z"/>
                    <w:rFonts w:ascii="Times New Roman" w:hAnsi="Times New Roman" w:eastAsia="宋体"/>
                    <w:sz w:val="24"/>
                    <w:szCs w:val="24"/>
                    <w:u w:val="single"/>
                  </w:rPr>
                </w:rPrChange>
              </w:rPr>
              <w:pPrChange w:id="3604"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ins w:id="3608" w:author="威(×_×)" w:date="2021-03-18T17:58:50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610" w:author="威(×_×)" w:date="2021-03-18T17:58:50Z"/>
                <w:rFonts w:hint="default" w:ascii="Times New Roman" w:hAnsi="Times New Roman" w:eastAsia="微软雅黑"/>
                <w:bCs/>
                <w:sz w:val="24"/>
                <w:szCs w:val="24"/>
                <w:rPrChange w:id="3611" w:author="威(×_×)" w:date="2021-03-18T17:59:06Z">
                  <w:rPr>
                    <w:ins w:id="3612" w:author="威(×_×)" w:date="2021-03-18T17:58:50Z"/>
                    <w:rFonts w:ascii="Times New Roman" w:hAnsi="Times New Roman" w:eastAsia="宋体"/>
                    <w:bCs/>
                    <w:sz w:val="24"/>
                    <w:szCs w:val="24"/>
                  </w:rPr>
                </w:rPrChange>
              </w:rPr>
              <w:pPrChange w:id="3609" w:author="威(×_×)" w:date="2021-03-19T17:46:53Z">
                <w:pPr>
                  <w:spacing w:after="156"/>
                  <w:jc w:val="left"/>
                </w:pPr>
              </w:pPrChange>
            </w:pPr>
            <w:ins w:id="3613" w:author="威(×_×)" w:date="2021-03-18T17:58:50Z">
              <w:r>
                <w:rPr>
                  <w:rFonts w:hint="default" w:ascii="Times New Roman" w:hAnsi="Times New Roman" w:eastAsia="微软雅黑"/>
                  <w:bCs/>
                  <w:sz w:val="24"/>
                  <w:szCs w:val="24"/>
                  <w:rPrChange w:id="3614" w:author="威(×_×)" w:date="2021-03-18T17:59:06Z">
                    <w:rPr>
                      <w:rFonts w:ascii="Times New Roman" w:hAnsi="Times New Roman" w:eastAsia="宋体"/>
                      <w:bCs/>
                      <w:sz w:val="24"/>
                      <w:szCs w:val="24"/>
                    </w:rPr>
                  </w:rPrChange>
                </w:rPr>
                <w:t>设计机构在该项目承担的工作范畴</w:t>
              </w:r>
            </w:ins>
          </w:p>
          <w:p>
            <w:pPr>
              <w:snapToGrid w:val="0"/>
              <w:spacing w:after="156" w:line="240" w:lineRule="auto"/>
              <w:jc w:val="left"/>
              <w:rPr>
                <w:ins w:id="3616" w:author="威(×_×)" w:date="2021-03-18T17:58:50Z"/>
                <w:rFonts w:hint="default" w:ascii="Times New Roman" w:hAnsi="Times New Roman" w:eastAsia="微软雅黑"/>
                <w:sz w:val="24"/>
                <w:szCs w:val="24"/>
                <w:rPrChange w:id="3617" w:author="威(×_×)" w:date="2021-03-18T17:59:06Z">
                  <w:rPr>
                    <w:ins w:id="3618" w:author="威(×_×)" w:date="2021-03-18T17:58:50Z"/>
                    <w:rFonts w:ascii="Times New Roman" w:hAnsi="Times New Roman" w:eastAsia="宋体"/>
                    <w:sz w:val="24"/>
                    <w:szCs w:val="24"/>
                  </w:rPr>
                </w:rPrChange>
              </w:rPr>
              <w:pPrChange w:id="3615" w:author="威(×_×)" w:date="2021-03-19T17:46:53Z">
                <w:pPr>
                  <w:spacing w:after="156" w:line="276" w:lineRule="auto"/>
                  <w:jc w:val="left"/>
                </w:pPr>
              </w:pPrChange>
            </w:pPr>
            <w:ins w:id="3619" w:author="威(×_×)" w:date="2021-03-18T17:58:50Z">
              <w:r>
                <w:rPr>
                  <w:rFonts w:hint="default" w:ascii="Times New Roman" w:hAnsi="Times New Roman" w:eastAsia="微软雅黑"/>
                  <w:bCs/>
                  <w:sz w:val="24"/>
                  <w:szCs w:val="24"/>
                  <w:rPrChange w:id="3620" w:author="威(×_×)" w:date="2021-03-18T17:59:06Z">
                    <w:rPr>
                      <w:rFonts w:ascii="Times New Roman" w:hAnsi="Times New Roman" w:eastAsia="宋体"/>
                      <w:bCs/>
                      <w:sz w:val="24"/>
                      <w:szCs w:val="24"/>
                    </w:rPr>
                  </w:rPrChange>
                </w:rPr>
                <w:t xml:space="preserve">Scope of work undertaken by the design agency in the project </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622" w:author="威(×_×)" w:date="2021-03-18T17:58:50Z"/>
                <w:rFonts w:hint="default" w:ascii="Times New Roman" w:hAnsi="Times New Roman" w:eastAsia="微软雅黑"/>
                <w:sz w:val="24"/>
                <w:szCs w:val="24"/>
                <w:rPrChange w:id="3623" w:author="威(×_×)" w:date="2021-03-18T17:59:06Z">
                  <w:rPr>
                    <w:ins w:id="3624" w:author="威(×_×)" w:date="2021-03-18T17:58:50Z"/>
                    <w:rFonts w:ascii="Times New Roman" w:hAnsi="Times New Roman" w:eastAsia="宋体"/>
                    <w:sz w:val="24"/>
                    <w:szCs w:val="24"/>
                  </w:rPr>
                </w:rPrChange>
              </w:rPr>
              <w:pPrChange w:id="3621"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ins w:id="3625"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627" w:author="威(×_×)" w:date="2021-03-18T17:58:51Z"/>
                <w:rFonts w:hint="default" w:ascii="Times New Roman" w:hAnsi="Times New Roman" w:eastAsia="微软雅黑"/>
                <w:bCs/>
                <w:sz w:val="24"/>
                <w:szCs w:val="24"/>
                <w:rPrChange w:id="3628" w:author="威(×_×)" w:date="2021-03-18T17:59:06Z">
                  <w:rPr>
                    <w:ins w:id="3629" w:author="威(×_×)" w:date="2021-03-18T17:58:51Z"/>
                    <w:rFonts w:ascii="Times New Roman" w:hAnsi="Times New Roman" w:eastAsia="宋体"/>
                    <w:bCs/>
                    <w:sz w:val="24"/>
                    <w:szCs w:val="24"/>
                  </w:rPr>
                </w:rPrChange>
              </w:rPr>
              <w:pPrChange w:id="3626" w:author="威(×_×)" w:date="2021-03-19T17:46:45Z">
                <w:pPr>
                  <w:spacing w:after="156"/>
                  <w:jc w:val="left"/>
                </w:pPr>
              </w:pPrChange>
            </w:pPr>
            <w:ins w:id="3630" w:author="威(×_×)" w:date="2021-03-18T17:58:50Z">
              <w:r>
                <w:rPr>
                  <w:rFonts w:hint="default" w:ascii="Times New Roman" w:hAnsi="Times New Roman" w:eastAsia="微软雅黑"/>
                  <w:bCs/>
                  <w:sz w:val="24"/>
                  <w:szCs w:val="24"/>
                  <w:rPrChange w:id="3631" w:author="威(×_×)" w:date="2021-03-18T17:59:06Z">
                    <w:rPr>
                      <w:rFonts w:ascii="Times New Roman" w:hAnsi="Times New Roman" w:eastAsia="宋体"/>
                      <w:bCs/>
                      <w:sz w:val="24"/>
                      <w:szCs w:val="24"/>
                    </w:rPr>
                  </w:rPrChange>
                </w:rPr>
                <w:t>主要设计人员的姓名、职务、作用及责任分工</w:t>
              </w:r>
            </w:ins>
          </w:p>
          <w:p>
            <w:pPr>
              <w:snapToGrid w:val="0"/>
              <w:spacing w:after="156" w:line="240" w:lineRule="auto"/>
              <w:jc w:val="left"/>
              <w:rPr>
                <w:ins w:id="3633" w:author="威(×_×)" w:date="2021-03-18T17:58:51Z"/>
                <w:rFonts w:hint="default" w:ascii="Times New Roman" w:hAnsi="Times New Roman" w:eastAsia="微软雅黑"/>
                <w:sz w:val="24"/>
                <w:szCs w:val="24"/>
                <w:rPrChange w:id="3634" w:author="威(×_×)" w:date="2021-03-18T17:59:06Z">
                  <w:rPr>
                    <w:ins w:id="3635" w:author="威(×_×)" w:date="2021-03-18T17:58:51Z"/>
                    <w:rFonts w:ascii="Times New Roman" w:hAnsi="Times New Roman" w:eastAsia="宋体"/>
                    <w:sz w:val="24"/>
                    <w:szCs w:val="24"/>
                  </w:rPr>
                </w:rPrChange>
              </w:rPr>
              <w:pPrChange w:id="3632" w:author="威(×_×)" w:date="2021-03-19T17:46:45Z">
                <w:pPr>
                  <w:spacing w:after="156" w:line="276" w:lineRule="auto"/>
                  <w:jc w:val="left"/>
                </w:pPr>
              </w:pPrChange>
            </w:pPr>
            <w:ins w:id="3636" w:author="威(×_×)" w:date="2021-03-18T17:58:51Z">
              <w:r>
                <w:rPr>
                  <w:rFonts w:hint="default" w:ascii="Times New Roman" w:hAnsi="Times New Roman" w:eastAsia="微软雅黑"/>
                  <w:sz w:val="24"/>
                  <w:szCs w:val="24"/>
                  <w:rPrChange w:id="3637" w:author="威(×_×)" w:date="2021-03-18T17:59:06Z">
                    <w:rPr>
                      <w:rFonts w:ascii="Times New Roman" w:hAnsi="Times New Roman" w:eastAsia="宋体"/>
                      <w:sz w:val="24"/>
                      <w:szCs w:val="24"/>
                    </w:rPr>
                  </w:rPrChange>
                </w:rPr>
                <w:t>Name, post, role and division of responsibilities of main designers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639" w:author="威(×_×)" w:date="2021-03-18T17:58:51Z"/>
                <w:rFonts w:hint="default" w:ascii="Times New Roman" w:hAnsi="Times New Roman" w:eastAsia="微软雅黑"/>
                <w:sz w:val="24"/>
                <w:szCs w:val="24"/>
                <w:rPrChange w:id="3640" w:author="威(×_×)" w:date="2021-03-18T17:59:06Z">
                  <w:rPr>
                    <w:ins w:id="3641" w:author="威(×_×)" w:date="2021-03-18T17:58:51Z"/>
                    <w:rFonts w:ascii="Times New Roman" w:hAnsi="Times New Roman" w:eastAsia="宋体"/>
                    <w:sz w:val="24"/>
                    <w:szCs w:val="24"/>
                  </w:rPr>
                </w:rPrChange>
              </w:rPr>
              <w:pPrChange w:id="3638"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ins w:id="3642"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644" w:author="威(×_×)" w:date="2021-03-18T17:58:51Z"/>
                <w:rFonts w:hint="default" w:ascii="Times New Roman" w:hAnsi="Times New Roman" w:eastAsia="微软雅黑"/>
                <w:bCs/>
                <w:sz w:val="24"/>
                <w:szCs w:val="24"/>
                <w:rPrChange w:id="3645" w:author="威(×_×)" w:date="2021-03-18T17:59:06Z">
                  <w:rPr>
                    <w:ins w:id="3646" w:author="威(×_×)" w:date="2021-03-18T17:58:51Z"/>
                    <w:rFonts w:ascii="Times New Roman" w:hAnsi="Times New Roman" w:eastAsia="宋体"/>
                    <w:bCs/>
                    <w:sz w:val="24"/>
                    <w:szCs w:val="24"/>
                  </w:rPr>
                </w:rPrChange>
              </w:rPr>
              <w:pPrChange w:id="3643" w:author="威(×_×)" w:date="2021-03-19T17:46:53Z">
                <w:pPr>
                  <w:spacing w:after="156"/>
                  <w:jc w:val="left"/>
                </w:pPr>
              </w:pPrChange>
            </w:pPr>
            <w:ins w:id="3647" w:author="威(×_×)" w:date="2021-03-18T17:58:51Z">
              <w:r>
                <w:rPr>
                  <w:rFonts w:hint="default" w:ascii="Times New Roman" w:hAnsi="Times New Roman" w:eastAsia="微软雅黑"/>
                  <w:bCs/>
                  <w:sz w:val="24"/>
                  <w:szCs w:val="24"/>
                  <w:rPrChange w:id="3648" w:author="威(×_×)" w:date="2021-03-18T17:59:06Z">
                    <w:rPr>
                      <w:rFonts w:ascii="Times New Roman" w:hAnsi="Times New Roman" w:eastAsia="宋体"/>
                      <w:bCs/>
                      <w:sz w:val="24"/>
                      <w:szCs w:val="24"/>
                    </w:rPr>
                  </w:rPrChange>
                </w:rPr>
                <w:t>相关照片或效果图</w:t>
              </w:r>
            </w:ins>
          </w:p>
          <w:p>
            <w:pPr>
              <w:snapToGrid w:val="0"/>
              <w:spacing w:after="156" w:line="240" w:lineRule="auto"/>
              <w:rPr>
                <w:ins w:id="3650" w:author="威(×_×)" w:date="2021-03-18T17:58:51Z"/>
                <w:rFonts w:hint="default" w:ascii="Times New Roman" w:hAnsi="Times New Roman" w:eastAsia="微软雅黑"/>
                <w:sz w:val="24"/>
                <w:szCs w:val="24"/>
                <w:rPrChange w:id="3651" w:author="威(×_×)" w:date="2021-03-18T17:59:06Z">
                  <w:rPr>
                    <w:ins w:id="3652" w:author="威(×_×)" w:date="2021-03-18T17:58:51Z"/>
                    <w:rFonts w:ascii="Times New Roman" w:hAnsi="Times New Roman" w:eastAsia="宋体"/>
                    <w:sz w:val="24"/>
                    <w:szCs w:val="24"/>
                  </w:rPr>
                </w:rPrChange>
              </w:rPr>
              <w:pPrChange w:id="3649" w:author="威(×_×)" w:date="2021-03-19T17:46:36Z">
                <w:pPr>
                  <w:spacing w:after="156" w:line="240" w:lineRule="auto"/>
                </w:pPr>
              </w:pPrChange>
            </w:pPr>
            <w:ins w:id="3653" w:author="威(×_×)" w:date="2021-03-18T17:58:51Z">
              <w:r>
                <w:rPr>
                  <w:rFonts w:hint="default" w:ascii="Times New Roman" w:hAnsi="Times New Roman" w:eastAsia="微软雅黑"/>
                  <w:bCs/>
                  <w:sz w:val="24"/>
                  <w:szCs w:val="24"/>
                  <w:rPrChange w:id="3654" w:author="威(×_×)" w:date="2021-03-18T17:59:06Z">
                    <w:rPr>
                      <w:rFonts w:ascii="Times New Roman" w:hAnsi="Times New Roman" w:eastAsia="宋体"/>
                      <w:bCs/>
                      <w:sz w:val="24"/>
                      <w:szCs w:val="24"/>
                    </w:rPr>
                  </w:rPrChange>
                </w:rPr>
                <w:t>Relevant photos or renderings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656" w:author="威(×_×)" w:date="2021-03-18T17:58:51Z"/>
                <w:rFonts w:hint="default" w:ascii="Times New Roman" w:hAnsi="Times New Roman" w:eastAsia="微软雅黑"/>
                <w:sz w:val="24"/>
                <w:szCs w:val="24"/>
                <w:rPrChange w:id="3657" w:author="威(×_×)" w:date="2021-03-18T17:59:06Z">
                  <w:rPr>
                    <w:ins w:id="3658" w:author="威(×_×)" w:date="2021-03-18T17:58:51Z"/>
                    <w:rFonts w:ascii="Times New Roman" w:hAnsi="Times New Roman" w:eastAsia="宋体"/>
                    <w:sz w:val="24"/>
                    <w:szCs w:val="24"/>
                  </w:rPr>
                </w:rPrChange>
              </w:rPr>
              <w:pPrChange w:id="3655"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659"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661" w:author="威(×_×)" w:date="2021-03-18T17:58:51Z"/>
                <w:rFonts w:hint="default" w:ascii="Times New Roman" w:hAnsi="Times New Roman" w:eastAsia="微软雅黑"/>
                <w:bCs/>
                <w:sz w:val="24"/>
                <w:szCs w:val="24"/>
                <w:rPrChange w:id="3662" w:author="威(×_×)" w:date="2021-03-18T17:59:06Z">
                  <w:rPr>
                    <w:ins w:id="3663" w:author="威(×_×)" w:date="2021-03-18T17:58:51Z"/>
                    <w:rFonts w:ascii="Times New Roman" w:hAnsi="Times New Roman" w:eastAsia="宋体"/>
                    <w:bCs/>
                    <w:sz w:val="24"/>
                    <w:szCs w:val="24"/>
                  </w:rPr>
                </w:rPrChange>
              </w:rPr>
              <w:pPrChange w:id="3660" w:author="威(×_×)" w:date="2021-03-19T17:46:53Z">
                <w:pPr>
                  <w:spacing w:after="156"/>
                  <w:jc w:val="left"/>
                </w:pPr>
              </w:pPrChange>
            </w:pPr>
            <w:ins w:id="3664" w:author="威(×_×)" w:date="2021-03-18T17:58:51Z">
              <w:r>
                <w:rPr>
                  <w:rFonts w:hint="default" w:ascii="Times New Roman" w:hAnsi="Times New Roman" w:eastAsia="微软雅黑"/>
                  <w:bCs/>
                  <w:sz w:val="24"/>
                  <w:szCs w:val="24"/>
                  <w:rPrChange w:id="3665" w:author="威(×_×)" w:date="2021-03-18T17:59:06Z">
                    <w:rPr>
                      <w:rFonts w:ascii="Times New Roman" w:hAnsi="Times New Roman" w:eastAsia="宋体"/>
                      <w:bCs/>
                      <w:sz w:val="24"/>
                      <w:szCs w:val="24"/>
                    </w:rPr>
                  </w:rPrChange>
                </w:rPr>
                <w:t>项目的实施情况（如有）</w:t>
              </w:r>
            </w:ins>
          </w:p>
          <w:p>
            <w:pPr>
              <w:snapToGrid w:val="0"/>
              <w:spacing w:after="156" w:line="240" w:lineRule="auto"/>
              <w:jc w:val="left"/>
              <w:rPr>
                <w:ins w:id="3667" w:author="威(×_×)" w:date="2021-03-18T17:58:51Z"/>
                <w:rFonts w:hint="default" w:ascii="Times New Roman" w:hAnsi="Times New Roman" w:eastAsia="微软雅黑"/>
                <w:sz w:val="24"/>
                <w:szCs w:val="24"/>
                <w:rPrChange w:id="3668" w:author="威(×_×)" w:date="2021-03-18T17:59:06Z">
                  <w:rPr>
                    <w:ins w:id="3669" w:author="威(×_×)" w:date="2021-03-18T17:58:51Z"/>
                    <w:rFonts w:ascii="Times New Roman" w:hAnsi="Times New Roman" w:eastAsia="宋体"/>
                    <w:sz w:val="24"/>
                    <w:szCs w:val="24"/>
                  </w:rPr>
                </w:rPrChange>
              </w:rPr>
              <w:pPrChange w:id="3666" w:author="威(×_×)" w:date="2021-03-19T17:46:53Z">
                <w:pPr>
                  <w:spacing w:after="156"/>
                  <w:jc w:val="left"/>
                </w:pPr>
              </w:pPrChange>
            </w:pPr>
            <w:ins w:id="3670" w:author="威(×_×)" w:date="2021-03-18T17:58:51Z">
              <w:r>
                <w:rPr>
                  <w:rFonts w:hint="default" w:ascii="Times New Roman" w:hAnsi="Times New Roman" w:eastAsia="微软雅黑"/>
                  <w:sz w:val="24"/>
                  <w:szCs w:val="24"/>
                  <w:rPrChange w:id="3671" w:author="威(×_×)" w:date="2021-03-18T17:59:06Z">
                    <w:rPr>
                      <w:rFonts w:ascii="Times New Roman" w:hAnsi="Times New Roman" w:eastAsia="宋体"/>
                      <w:sz w:val="24"/>
                      <w:szCs w:val="24"/>
                    </w:rPr>
                  </w:rPrChange>
                </w:rPr>
                <w:t>Project implementation information (if any)</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673" w:author="威(×_×)" w:date="2021-03-18T17:58:51Z"/>
                <w:rFonts w:hint="default" w:ascii="Times New Roman" w:hAnsi="Times New Roman" w:eastAsia="微软雅黑"/>
                <w:sz w:val="24"/>
                <w:szCs w:val="24"/>
                <w:rPrChange w:id="3674" w:author="威(×_×)" w:date="2021-03-18T17:59:06Z">
                  <w:rPr>
                    <w:ins w:id="3675" w:author="威(×_×)" w:date="2021-03-18T17:58:51Z"/>
                    <w:rFonts w:ascii="Times New Roman" w:hAnsi="Times New Roman" w:eastAsia="宋体"/>
                    <w:sz w:val="24"/>
                    <w:szCs w:val="24"/>
                  </w:rPr>
                </w:rPrChange>
              </w:rPr>
              <w:pPrChange w:id="3672"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676"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678" w:author="威(×_×)" w:date="2021-03-18T17:58:51Z"/>
                <w:rFonts w:hint="default" w:ascii="Times New Roman" w:hAnsi="Times New Roman" w:eastAsia="微软雅黑"/>
                <w:bCs/>
                <w:sz w:val="24"/>
                <w:szCs w:val="24"/>
                <w:rPrChange w:id="3679" w:author="威(×_×)" w:date="2021-03-18T17:59:06Z">
                  <w:rPr>
                    <w:ins w:id="3680" w:author="威(×_×)" w:date="2021-03-18T17:58:51Z"/>
                    <w:rFonts w:hint="eastAsia" w:ascii="Times New Roman" w:hAnsi="Times New Roman" w:eastAsia="宋体"/>
                    <w:bCs/>
                    <w:sz w:val="24"/>
                    <w:szCs w:val="24"/>
                  </w:rPr>
                </w:rPrChange>
              </w:rPr>
              <w:pPrChange w:id="3677" w:author="威(×_×)" w:date="2021-03-19T17:46:53Z">
                <w:pPr>
                  <w:spacing w:after="156"/>
                  <w:jc w:val="left"/>
                </w:pPr>
              </w:pPrChange>
            </w:pPr>
            <w:ins w:id="3681" w:author="威(×_×)" w:date="2021-03-18T17:58:51Z">
              <w:r>
                <w:rPr>
                  <w:rFonts w:hint="default" w:ascii="Times New Roman" w:hAnsi="Times New Roman" w:eastAsia="微软雅黑"/>
                  <w:sz w:val="24"/>
                  <w:szCs w:val="24"/>
                  <w:rPrChange w:id="3682" w:author="威(×_×)" w:date="2021-03-18T17:59:06Z">
                    <w:rPr>
                      <w:rFonts w:hint="eastAsia" w:ascii="Times New Roman" w:hAnsi="Times New Roman" w:eastAsia="宋体"/>
                      <w:sz w:val="24"/>
                      <w:szCs w:val="24"/>
                    </w:rPr>
                  </w:rPrChange>
                </w:rPr>
                <w:t>设计合同关键页扫描件(应能体现合同名称、设计内容及规模、设计阶段、参与的设计内容、合同签订时间、合同签章页)</w:t>
              </w:r>
            </w:ins>
          </w:p>
          <w:p>
            <w:pPr>
              <w:snapToGrid w:val="0"/>
              <w:spacing w:after="156" w:line="240" w:lineRule="auto"/>
              <w:jc w:val="left"/>
              <w:rPr>
                <w:ins w:id="3684" w:author="威(×_×)" w:date="2021-03-18T17:58:51Z"/>
                <w:rFonts w:hint="default" w:ascii="Times New Roman" w:hAnsi="Times New Roman" w:eastAsia="微软雅黑"/>
                <w:sz w:val="24"/>
                <w:szCs w:val="24"/>
                <w:rPrChange w:id="3685" w:author="威(×_×)" w:date="2021-03-18T17:59:06Z">
                  <w:rPr>
                    <w:ins w:id="3686" w:author="威(×_×)" w:date="2021-03-18T17:58:51Z"/>
                    <w:rFonts w:hint="eastAsia" w:ascii="Times New Roman" w:hAnsi="Times New Roman" w:eastAsia="宋体"/>
                    <w:sz w:val="24"/>
                    <w:szCs w:val="24"/>
                  </w:rPr>
                </w:rPrChange>
              </w:rPr>
              <w:pPrChange w:id="3683" w:author="威(×_×)" w:date="2021-03-19T17:46:53Z">
                <w:pPr>
                  <w:spacing w:after="156"/>
                  <w:jc w:val="left"/>
                </w:pPr>
              </w:pPrChange>
            </w:pPr>
            <w:ins w:id="3687" w:author="威(×_×)" w:date="2021-03-18T17:58:51Z">
              <w:r>
                <w:rPr>
                  <w:rFonts w:hint="default" w:ascii="Times New Roman" w:hAnsi="Times New Roman" w:eastAsia="微软雅黑"/>
                  <w:bCs/>
                  <w:sz w:val="24"/>
                  <w:szCs w:val="24"/>
                  <w:rPrChange w:id="3688" w:author="威(×_×)" w:date="2021-03-18T17:59:06Z">
                    <w:rPr>
                      <w:rFonts w:ascii="Times New Roman" w:hAnsi="Times New Roman" w:eastAsia="宋体"/>
                      <w:bCs/>
                      <w:sz w:val="24"/>
                      <w:szCs w:val="24"/>
                    </w:rPr>
                  </w:rPrChange>
                </w:rPr>
                <w:t>Scanned materials of achievements (contract, bid-winning notice, relevant drawings)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690" w:author="威(×_×)" w:date="2021-03-18T17:58:51Z"/>
                <w:rFonts w:hint="default" w:ascii="Times New Roman" w:hAnsi="Times New Roman" w:eastAsia="微软雅黑"/>
                <w:sz w:val="24"/>
                <w:szCs w:val="24"/>
                <w:rPrChange w:id="3691" w:author="威(×_×)" w:date="2021-03-18T17:59:06Z">
                  <w:rPr>
                    <w:ins w:id="3692" w:author="威(×_×)" w:date="2021-03-18T17:58:51Z"/>
                    <w:rFonts w:ascii="Times New Roman" w:hAnsi="Times New Roman" w:eastAsia="宋体"/>
                    <w:sz w:val="24"/>
                    <w:szCs w:val="24"/>
                  </w:rPr>
                </w:rPrChange>
              </w:rPr>
              <w:pPrChange w:id="3689"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693"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695" w:author="威(×_×)" w:date="2021-03-18T17:58:51Z"/>
                <w:rFonts w:hint="default" w:ascii="Times New Roman" w:hAnsi="Times New Roman" w:eastAsia="微软雅黑"/>
                <w:bCs/>
                <w:sz w:val="24"/>
                <w:szCs w:val="24"/>
                <w:rPrChange w:id="3696" w:author="威(×_×)" w:date="2021-03-18T17:59:06Z">
                  <w:rPr>
                    <w:ins w:id="3697" w:author="威(×_×)" w:date="2021-03-18T17:58:51Z"/>
                    <w:rFonts w:ascii="Times New Roman" w:hAnsi="Times New Roman" w:eastAsia="宋体"/>
                    <w:bCs/>
                    <w:sz w:val="24"/>
                    <w:szCs w:val="24"/>
                  </w:rPr>
                </w:rPrChange>
              </w:rPr>
              <w:pPrChange w:id="3694" w:author="威(×_×)" w:date="2021-03-19T17:46:53Z">
                <w:pPr>
                  <w:spacing w:after="156"/>
                  <w:jc w:val="left"/>
                </w:pPr>
              </w:pPrChange>
            </w:pPr>
            <w:ins w:id="3698" w:author="威(×_×)" w:date="2021-03-18T17:58:51Z">
              <w:r>
                <w:rPr>
                  <w:rFonts w:hint="default" w:ascii="Times New Roman" w:hAnsi="Times New Roman" w:eastAsia="微软雅黑"/>
                  <w:bCs/>
                  <w:sz w:val="24"/>
                  <w:szCs w:val="24"/>
                  <w:rPrChange w:id="3699" w:author="威(×_×)" w:date="2021-03-18T17:59:06Z">
                    <w:rPr>
                      <w:rFonts w:hint="eastAsia" w:ascii="Times New Roman" w:hAnsi="Times New Roman" w:eastAsia="宋体"/>
                      <w:bCs/>
                      <w:sz w:val="24"/>
                      <w:szCs w:val="24"/>
                    </w:rPr>
                  </w:rPrChange>
                </w:rPr>
                <w:t>项目获国家级或国外相应级别专业奖项（建筑、景观、室内）（如有）</w:t>
              </w:r>
            </w:ins>
          </w:p>
          <w:p>
            <w:pPr>
              <w:snapToGrid w:val="0"/>
              <w:spacing w:after="156" w:line="240" w:lineRule="auto"/>
              <w:jc w:val="left"/>
              <w:rPr>
                <w:ins w:id="3701" w:author="威(×_×)" w:date="2021-03-18T17:58:51Z"/>
                <w:rFonts w:hint="default" w:ascii="Times New Roman" w:hAnsi="Times New Roman" w:eastAsia="微软雅黑"/>
                <w:bCs/>
                <w:sz w:val="24"/>
                <w:szCs w:val="24"/>
                <w:rPrChange w:id="3702" w:author="威(×_×)" w:date="2021-03-18T17:59:06Z">
                  <w:rPr>
                    <w:ins w:id="3703" w:author="威(×_×)" w:date="2021-03-18T17:58:51Z"/>
                    <w:rFonts w:ascii="Times New Roman" w:hAnsi="Times New Roman" w:eastAsia="宋体"/>
                    <w:bCs/>
                    <w:sz w:val="24"/>
                    <w:szCs w:val="24"/>
                  </w:rPr>
                </w:rPrChange>
              </w:rPr>
              <w:pPrChange w:id="3700" w:author="威(×_×)" w:date="2021-03-19T17:46:53Z">
                <w:pPr>
                  <w:spacing w:after="156"/>
                  <w:jc w:val="left"/>
                </w:pPr>
              </w:pPrChange>
            </w:pPr>
            <w:ins w:id="3704" w:author="威(×_×)" w:date="2021-03-18T17:58:51Z">
              <w:r>
                <w:rPr>
                  <w:rFonts w:hint="default" w:ascii="Times New Roman" w:hAnsi="Times New Roman" w:eastAsia="微软雅黑"/>
                  <w:sz w:val="24"/>
                  <w:szCs w:val="24"/>
                  <w:rPrChange w:id="3705" w:author="威(×_×)" w:date="2021-03-18T17:59:06Z">
                    <w:rPr>
                      <w:rFonts w:ascii="Times New Roman" w:hAnsi="Times New Roman" w:eastAsia="宋体"/>
                      <w:sz w:val="24"/>
                      <w:szCs w:val="24"/>
                    </w:rPr>
                  </w:rPrChange>
                </w:rPr>
                <w:t>Prize winning information</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707" w:author="威(×_×)" w:date="2021-03-18T17:58:51Z"/>
                <w:rFonts w:hint="default" w:ascii="Times New Roman" w:hAnsi="Times New Roman" w:eastAsia="微软雅黑"/>
                <w:sz w:val="24"/>
                <w:szCs w:val="24"/>
                <w:rPrChange w:id="3708" w:author="威(×_×)" w:date="2021-03-18T17:59:06Z">
                  <w:rPr>
                    <w:ins w:id="3709" w:author="威(×_×)" w:date="2021-03-18T17:58:51Z"/>
                    <w:rFonts w:ascii="Times New Roman" w:hAnsi="Times New Roman" w:eastAsia="宋体"/>
                    <w:sz w:val="24"/>
                    <w:szCs w:val="24"/>
                  </w:rPr>
                </w:rPrChange>
              </w:rPr>
              <w:pPrChange w:id="3706"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710"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712" w:author="威(×_×)" w:date="2021-03-18T18:22:10Z"/>
                <w:rFonts w:hint="default" w:ascii="Times New Roman" w:hAnsi="Times New Roman" w:eastAsia="微软雅黑" w:cs="Times New Roman"/>
                <w:bCs/>
                <w:sz w:val="24"/>
                <w:szCs w:val="24"/>
              </w:rPr>
              <w:pPrChange w:id="3711" w:author="威(×_×)" w:date="2021-03-19T17:46:53Z">
                <w:pPr>
                  <w:spacing w:after="156"/>
                  <w:jc w:val="left"/>
                </w:pPr>
              </w:pPrChange>
            </w:pPr>
            <w:ins w:id="3713" w:author="威(×_×)" w:date="2021-03-18T17:58:51Z">
              <w:r>
                <w:rPr>
                  <w:rFonts w:hint="default" w:ascii="Times New Roman" w:hAnsi="Times New Roman" w:eastAsia="微软雅黑"/>
                  <w:bCs/>
                  <w:sz w:val="24"/>
                  <w:szCs w:val="24"/>
                  <w:rPrChange w:id="3714" w:author="威(×_×)" w:date="2021-03-18T17:59:06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3716" w:author="威(×_×)" w:date="2021-03-18T17:58:51Z"/>
                <w:rFonts w:hint="default" w:ascii="Times New Roman" w:hAnsi="Times New Roman" w:eastAsia="微软雅黑"/>
                <w:bCs/>
                <w:sz w:val="24"/>
                <w:szCs w:val="24"/>
                <w:rPrChange w:id="3717" w:author="威(×_×)" w:date="2021-03-18T17:59:06Z">
                  <w:rPr>
                    <w:ins w:id="3718" w:author="威(×_×)" w:date="2021-03-18T17:58:51Z"/>
                    <w:rFonts w:ascii="Times New Roman" w:hAnsi="Times New Roman" w:eastAsia="宋体"/>
                    <w:bCs/>
                    <w:sz w:val="24"/>
                    <w:szCs w:val="24"/>
                  </w:rPr>
                </w:rPrChange>
              </w:rPr>
              <w:pPrChange w:id="3715" w:author="威(×_×)" w:date="2021-03-19T17:46:53Z">
                <w:pPr>
                  <w:spacing w:after="156"/>
                  <w:jc w:val="left"/>
                </w:pPr>
              </w:pPrChange>
            </w:pPr>
            <w:ins w:id="3719" w:author="威(×_×)" w:date="2021-03-18T18:22:10Z">
              <w:r>
                <w:rPr>
                  <w:rFonts w:hint="default" w:ascii="Times New Roman" w:hAnsi="Times New Roman" w:eastAsia="微软雅黑" w:cs="Times New Roman"/>
                  <w:bCs/>
                  <w:sz w:val="24"/>
                  <w:szCs w:val="24"/>
                </w:rPr>
                <w:t>Project obtained green building certification(If any).</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721" w:author="威(×_×)" w:date="2021-03-18T17:58:51Z"/>
                <w:rFonts w:hint="default" w:ascii="Times New Roman" w:hAnsi="Times New Roman" w:eastAsia="微软雅黑"/>
                <w:sz w:val="24"/>
                <w:szCs w:val="24"/>
                <w:rPrChange w:id="3722" w:author="威(×_×)" w:date="2021-03-18T17:59:06Z">
                  <w:rPr>
                    <w:ins w:id="3723" w:author="威(×_×)" w:date="2021-03-18T17:58:51Z"/>
                    <w:rFonts w:ascii="Times New Roman" w:hAnsi="Times New Roman" w:eastAsia="宋体"/>
                    <w:sz w:val="24"/>
                    <w:szCs w:val="24"/>
                  </w:rPr>
                </w:rPrChange>
              </w:rPr>
              <w:pPrChange w:id="3720"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724" w:author="威(×_×)" w:date="2021-03-18T17:58:51Z"/>
        </w:trPr>
        <w:tc>
          <w:tcPr>
            <w:tcW w:w="9711"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3726" w:author="威(×_×)" w:date="2021-03-18T17:58:51Z"/>
                <w:rFonts w:hint="default" w:ascii="Times New Roman" w:hAnsi="Times New Roman" w:eastAsia="微软雅黑"/>
                <w:sz w:val="24"/>
                <w:szCs w:val="24"/>
                <w:rPrChange w:id="3727" w:author="威(×_×)" w:date="2021-03-18T17:59:06Z">
                  <w:rPr>
                    <w:ins w:id="3728" w:author="威(×_×)" w:date="2021-03-18T17:58:51Z"/>
                    <w:rFonts w:ascii="Times New Roman" w:hAnsi="Times New Roman" w:eastAsia="宋体"/>
                    <w:sz w:val="24"/>
                    <w:szCs w:val="24"/>
                  </w:rPr>
                </w:rPrChange>
              </w:rPr>
              <w:pPrChange w:id="3725" w:author="威(×_×)" w:date="2021-03-19T17:46:53Z">
                <w:pPr>
                  <w:spacing w:after="156"/>
                  <w:jc w:val="center"/>
                </w:pPr>
              </w:pPrChange>
            </w:pPr>
            <w:ins w:id="3729" w:author="威(×_×)" w:date="2021-03-18T17:58:51Z">
              <w:r>
                <w:rPr>
                  <w:rFonts w:hint="default" w:ascii="Times New Roman" w:hAnsi="Times New Roman" w:eastAsia="微软雅黑"/>
                  <w:b/>
                  <w:sz w:val="24"/>
                  <w:szCs w:val="24"/>
                  <w:rPrChange w:id="3730" w:author="威(×_×)" w:date="2021-03-18T17:59:06Z">
                    <w:rPr>
                      <w:rFonts w:ascii="Times New Roman" w:hAnsi="Times New Roman" w:eastAsia="宋体"/>
                      <w:b/>
                      <w:sz w:val="24"/>
                      <w:szCs w:val="24"/>
                    </w:rPr>
                  </w:rPrChange>
                </w:rPr>
                <w:t>项目</w:t>
              </w:r>
            </w:ins>
            <w:ins w:id="3731" w:author="威(×_×)" w:date="2021-03-18T17:58:51Z">
              <w:r>
                <w:rPr>
                  <w:rFonts w:hint="default" w:ascii="Times New Roman" w:hAnsi="Times New Roman" w:eastAsia="微软雅黑"/>
                  <w:b/>
                  <w:sz w:val="24"/>
                  <w:szCs w:val="24"/>
                  <w:lang w:eastAsia="zh-TW"/>
                  <w:rPrChange w:id="3732" w:author="威(×_×)" w:date="2021-03-18T17:59:06Z">
                    <w:rPr>
                      <w:rFonts w:ascii="Times New Roman" w:hAnsi="Times New Roman" w:eastAsia="宋体"/>
                      <w:b/>
                      <w:sz w:val="24"/>
                      <w:szCs w:val="24"/>
                      <w:lang w:eastAsia="zh-TW"/>
                    </w:rPr>
                  </w:rPrChange>
                </w:rPr>
                <w:t>3</w:t>
              </w:r>
            </w:ins>
          </w:p>
          <w:p>
            <w:pPr>
              <w:snapToGrid w:val="0"/>
              <w:spacing w:after="156" w:line="240" w:lineRule="auto"/>
              <w:jc w:val="center"/>
              <w:rPr>
                <w:ins w:id="3734" w:author="威(×_×)" w:date="2021-03-18T17:58:51Z"/>
                <w:rFonts w:hint="default" w:ascii="Times New Roman" w:hAnsi="Times New Roman" w:eastAsia="微软雅黑"/>
                <w:sz w:val="24"/>
                <w:szCs w:val="24"/>
                <w:rPrChange w:id="3735" w:author="威(×_×)" w:date="2021-03-18T17:59:06Z">
                  <w:rPr>
                    <w:ins w:id="3736" w:author="威(×_×)" w:date="2021-03-18T17:58:51Z"/>
                    <w:rFonts w:ascii="Times New Roman" w:hAnsi="Times New Roman" w:eastAsia="宋体"/>
                    <w:sz w:val="24"/>
                    <w:szCs w:val="24"/>
                  </w:rPr>
                </w:rPrChange>
              </w:rPr>
              <w:pPrChange w:id="3733" w:author="威(×_×)" w:date="2021-03-19T17:46:53Z">
                <w:pPr>
                  <w:spacing w:after="156" w:line="276" w:lineRule="auto"/>
                  <w:jc w:val="center"/>
                </w:pPr>
              </w:pPrChange>
            </w:pPr>
            <w:ins w:id="3737" w:author="威(×_×)" w:date="2021-03-18T17:58:51Z">
              <w:r>
                <w:rPr>
                  <w:rFonts w:hint="default" w:ascii="Times New Roman" w:hAnsi="Times New Roman" w:eastAsia="微软雅黑"/>
                  <w:b/>
                  <w:sz w:val="24"/>
                  <w:szCs w:val="24"/>
                  <w:rPrChange w:id="3738" w:author="威(×_×)" w:date="2021-03-18T17:59:06Z">
                    <w:rPr>
                      <w:rFonts w:ascii="Times New Roman" w:hAnsi="Times New Roman" w:eastAsia="宋体"/>
                      <w:b/>
                      <w:sz w:val="24"/>
                      <w:szCs w:val="24"/>
                    </w:rPr>
                  </w:rPrChange>
                </w:rPr>
                <w:t>Project 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ins w:id="3739"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741" w:author="威(×_×)" w:date="2021-03-18T17:58:51Z"/>
                <w:rFonts w:hint="default" w:ascii="Times New Roman" w:hAnsi="Times New Roman" w:eastAsia="微软雅黑"/>
                <w:bCs/>
                <w:sz w:val="24"/>
                <w:szCs w:val="24"/>
                <w:rPrChange w:id="3742" w:author="威(×_×)" w:date="2021-03-18T17:59:06Z">
                  <w:rPr>
                    <w:ins w:id="3743" w:author="威(×_×)" w:date="2021-03-18T17:58:51Z"/>
                    <w:rFonts w:ascii="Times New Roman" w:hAnsi="Times New Roman" w:eastAsia="宋体"/>
                    <w:bCs/>
                    <w:sz w:val="24"/>
                    <w:szCs w:val="24"/>
                  </w:rPr>
                </w:rPrChange>
              </w:rPr>
              <w:pPrChange w:id="3740" w:author="威(×_×)" w:date="2021-03-19T17:46:53Z">
                <w:pPr>
                  <w:spacing w:after="156" w:line="276" w:lineRule="auto"/>
                </w:pPr>
              </w:pPrChange>
            </w:pPr>
            <w:ins w:id="3744" w:author="威(×_×)" w:date="2021-03-18T17:58:51Z">
              <w:r>
                <w:rPr>
                  <w:rFonts w:hint="default" w:ascii="Times New Roman" w:hAnsi="Times New Roman" w:eastAsia="微软雅黑"/>
                  <w:bCs/>
                  <w:sz w:val="24"/>
                  <w:szCs w:val="24"/>
                  <w:rPrChange w:id="3745" w:author="威(×_×)" w:date="2021-03-18T17:59:06Z">
                    <w:rPr>
                      <w:rFonts w:ascii="Times New Roman" w:hAnsi="Times New Roman" w:eastAsia="宋体"/>
                      <w:bCs/>
                      <w:sz w:val="24"/>
                      <w:szCs w:val="24"/>
                    </w:rPr>
                  </w:rPrChange>
                </w:rPr>
                <w:t>项目类型</w:t>
              </w:r>
            </w:ins>
          </w:p>
          <w:p>
            <w:pPr>
              <w:snapToGrid w:val="0"/>
              <w:spacing w:after="156" w:line="240" w:lineRule="auto"/>
              <w:rPr>
                <w:ins w:id="3747" w:author="威(×_×)" w:date="2021-03-18T17:58:51Z"/>
                <w:rFonts w:hint="default" w:ascii="Times New Roman" w:hAnsi="Times New Roman" w:eastAsia="微软雅黑"/>
                <w:sz w:val="24"/>
                <w:szCs w:val="24"/>
                <w:rPrChange w:id="3748" w:author="威(×_×)" w:date="2021-03-18T17:59:06Z">
                  <w:rPr>
                    <w:ins w:id="3749" w:author="威(×_×)" w:date="2021-03-18T17:58:51Z"/>
                    <w:rFonts w:ascii="Times New Roman" w:hAnsi="Times New Roman" w:eastAsia="宋体"/>
                    <w:sz w:val="24"/>
                    <w:szCs w:val="24"/>
                  </w:rPr>
                </w:rPrChange>
              </w:rPr>
              <w:pPrChange w:id="3746" w:author="威(×_×)" w:date="2021-03-19T17:46:53Z">
                <w:pPr>
                  <w:spacing w:after="156" w:line="276" w:lineRule="auto"/>
                </w:pPr>
              </w:pPrChange>
            </w:pPr>
            <w:ins w:id="3750" w:author="威(×_×)" w:date="2021-03-18T17:58:51Z">
              <w:r>
                <w:rPr>
                  <w:rFonts w:hint="default" w:ascii="Times New Roman" w:hAnsi="Times New Roman" w:eastAsia="微软雅黑"/>
                  <w:sz w:val="24"/>
                  <w:szCs w:val="24"/>
                  <w:rPrChange w:id="3751" w:author="威(×_×)" w:date="2021-03-18T17:59:06Z">
                    <w:rPr>
                      <w:rFonts w:ascii="Times New Roman" w:hAnsi="Times New Roman" w:eastAsia="宋体"/>
                      <w:sz w:val="24"/>
                      <w:szCs w:val="24"/>
                    </w:rPr>
                  </w:rPrChange>
                </w:rPr>
                <w:t>Project type</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753" w:author="威(×_×)" w:date="2021-03-18T17:58:51Z"/>
                <w:rFonts w:hint="default" w:ascii="Times New Roman" w:hAnsi="Times New Roman" w:eastAsia="微软雅黑"/>
                <w:sz w:val="24"/>
                <w:szCs w:val="24"/>
                <w:rPrChange w:id="3754" w:author="威(×_×)" w:date="2021-03-18T17:59:06Z">
                  <w:rPr>
                    <w:ins w:id="3755" w:author="威(×_×)" w:date="2021-03-18T17:58:51Z"/>
                    <w:rFonts w:ascii="Times New Roman" w:hAnsi="Times New Roman" w:eastAsia="宋体"/>
                    <w:sz w:val="24"/>
                    <w:szCs w:val="24"/>
                  </w:rPr>
                </w:rPrChange>
              </w:rPr>
              <w:pPrChange w:id="3752"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ins w:id="3756"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758" w:author="威(×_×)" w:date="2021-03-18T17:58:51Z"/>
                <w:rFonts w:hint="default" w:ascii="Times New Roman" w:hAnsi="Times New Roman" w:eastAsia="微软雅黑"/>
                <w:bCs/>
                <w:sz w:val="24"/>
                <w:szCs w:val="24"/>
                <w:rPrChange w:id="3759" w:author="威(×_×)" w:date="2021-03-18T17:59:06Z">
                  <w:rPr>
                    <w:ins w:id="3760" w:author="威(×_×)" w:date="2021-03-18T17:58:51Z"/>
                    <w:rFonts w:ascii="Times New Roman" w:hAnsi="Times New Roman" w:eastAsia="宋体"/>
                    <w:bCs/>
                    <w:sz w:val="24"/>
                    <w:szCs w:val="24"/>
                  </w:rPr>
                </w:rPrChange>
              </w:rPr>
              <w:pPrChange w:id="3757" w:author="威(×_×)" w:date="2021-03-19T17:46:53Z">
                <w:pPr>
                  <w:spacing w:after="156" w:line="276" w:lineRule="auto"/>
                  <w:jc w:val="left"/>
                </w:pPr>
              </w:pPrChange>
            </w:pPr>
            <w:ins w:id="3761" w:author="威(×_×)" w:date="2021-03-18T17:58:51Z">
              <w:r>
                <w:rPr>
                  <w:rFonts w:hint="default" w:ascii="Times New Roman" w:hAnsi="Times New Roman" w:eastAsia="微软雅黑"/>
                  <w:bCs/>
                  <w:sz w:val="24"/>
                  <w:szCs w:val="24"/>
                  <w:rPrChange w:id="3762" w:author="威(×_×)" w:date="2021-03-18T17:59:06Z">
                    <w:rPr>
                      <w:rFonts w:ascii="Times New Roman" w:hAnsi="Times New Roman" w:eastAsia="宋体"/>
                      <w:bCs/>
                      <w:sz w:val="24"/>
                      <w:szCs w:val="24"/>
                    </w:rPr>
                  </w:rPrChange>
                </w:rPr>
                <w:t>项目名称</w:t>
              </w:r>
            </w:ins>
          </w:p>
          <w:p>
            <w:pPr>
              <w:snapToGrid w:val="0"/>
              <w:spacing w:after="156" w:line="240" w:lineRule="auto"/>
              <w:jc w:val="left"/>
              <w:rPr>
                <w:ins w:id="3764" w:author="威(×_×)" w:date="2021-03-18T17:58:51Z"/>
                <w:rFonts w:hint="default" w:ascii="Times New Roman" w:hAnsi="Times New Roman" w:eastAsia="微软雅黑"/>
                <w:sz w:val="24"/>
                <w:szCs w:val="24"/>
                <w:rPrChange w:id="3765" w:author="威(×_×)" w:date="2021-03-18T17:59:06Z">
                  <w:rPr>
                    <w:ins w:id="3766" w:author="威(×_×)" w:date="2021-03-18T17:58:51Z"/>
                    <w:rFonts w:ascii="Times New Roman" w:hAnsi="Times New Roman" w:eastAsia="宋体"/>
                    <w:sz w:val="24"/>
                    <w:szCs w:val="24"/>
                  </w:rPr>
                </w:rPrChange>
              </w:rPr>
              <w:pPrChange w:id="3763" w:author="威(×_×)" w:date="2021-03-19T17:46:53Z">
                <w:pPr>
                  <w:spacing w:after="156" w:line="276" w:lineRule="auto"/>
                  <w:jc w:val="left"/>
                </w:pPr>
              </w:pPrChange>
            </w:pPr>
            <w:ins w:id="3767" w:author="威(×_×)" w:date="2021-03-18T17:58:51Z">
              <w:r>
                <w:rPr>
                  <w:rFonts w:hint="default" w:ascii="Times New Roman" w:hAnsi="Times New Roman" w:eastAsia="微软雅黑"/>
                  <w:sz w:val="24"/>
                  <w:szCs w:val="24"/>
                  <w:rPrChange w:id="3768" w:author="威(×_×)" w:date="2021-03-18T17:59:06Z">
                    <w:rPr>
                      <w:rFonts w:ascii="Times New Roman" w:hAnsi="Times New Roman" w:eastAsia="宋体"/>
                      <w:sz w:val="24"/>
                      <w:szCs w:val="24"/>
                    </w:rPr>
                  </w:rPrChange>
                </w:rPr>
                <w:t>Project name</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770" w:author="威(×_×)" w:date="2021-03-18T17:58:51Z"/>
                <w:rFonts w:hint="default" w:ascii="Times New Roman" w:hAnsi="Times New Roman" w:eastAsia="微软雅黑"/>
                <w:sz w:val="24"/>
                <w:szCs w:val="24"/>
                <w:rPrChange w:id="3771" w:author="威(×_×)" w:date="2021-03-18T17:59:06Z">
                  <w:rPr>
                    <w:ins w:id="3772" w:author="威(×_×)" w:date="2021-03-18T17:58:51Z"/>
                    <w:rFonts w:ascii="Times New Roman" w:hAnsi="Times New Roman" w:eastAsia="宋体"/>
                    <w:sz w:val="24"/>
                    <w:szCs w:val="24"/>
                  </w:rPr>
                </w:rPrChange>
              </w:rPr>
              <w:pPrChange w:id="3769"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ins w:id="3773"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775" w:author="威(×_×)" w:date="2021-03-18T17:58:51Z"/>
                <w:rFonts w:hint="default" w:ascii="Times New Roman" w:hAnsi="Times New Roman" w:eastAsia="微软雅黑"/>
                <w:bCs/>
                <w:sz w:val="24"/>
                <w:szCs w:val="24"/>
                <w:rPrChange w:id="3776" w:author="威(×_×)" w:date="2021-03-18T17:59:06Z">
                  <w:rPr>
                    <w:ins w:id="3777" w:author="威(×_×)" w:date="2021-03-18T17:58:51Z"/>
                    <w:rFonts w:ascii="Times New Roman" w:hAnsi="Times New Roman" w:eastAsia="宋体"/>
                    <w:bCs/>
                    <w:sz w:val="24"/>
                    <w:szCs w:val="24"/>
                  </w:rPr>
                </w:rPrChange>
              </w:rPr>
              <w:pPrChange w:id="3774" w:author="威(×_×)" w:date="2021-03-19T17:46:53Z">
                <w:pPr>
                  <w:spacing w:after="156"/>
                  <w:jc w:val="left"/>
                </w:pPr>
              </w:pPrChange>
            </w:pPr>
            <w:ins w:id="3778" w:author="威(×_×)" w:date="2021-03-18T17:58:51Z">
              <w:r>
                <w:rPr>
                  <w:rFonts w:hint="default" w:ascii="Times New Roman" w:hAnsi="Times New Roman" w:eastAsia="微软雅黑"/>
                  <w:bCs/>
                  <w:sz w:val="24"/>
                  <w:szCs w:val="24"/>
                  <w:rPrChange w:id="3779" w:author="威(×_×)" w:date="2021-03-18T17:59:06Z">
                    <w:rPr>
                      <w:rFonts w:ascii="Times New Roman" w:hAnsi="Times New Roman" w:eastAsia="宋体"/>
                      <w:bCs/>
                      <w:sz w:val="24"/>
                      <w:szCs w:val="24"/>
                    </w:rPr>
                  </w:rPrChange>
                </w:rPr>
                <w:t>项目规模、特点</w:t>
              </w:r>
            </w:ins>
          </w:p>
          <w:p>
            <w:pPr>
              <w:snapToGrid w:val="0"/>
              <w:spacing w:after="156" w:line="240" w:lineRule="auto"/>
              <w:rPr>
                <w:ins w:id="3781" w:author="威(×_×)" w:date="2021-03-18T17:58:51Z"/>
                <w:rFonts w:hint="default" w:ascii="Times New Roman" w:hAnsi="Times New Roman" w:eastAsia="微软雅黑"/>
                <w:bCs/>
                <w:sz w:val="24"/>
                <w:szCs w:val="24"/>
                <w:rPrChange w:id="3782" w:author="威(×_×)" w:date="2021-03-18T17:59:06Z">
                  <w:rPr>
                    <w:ins w:id="3783" w:author="威(×_×)" w:date="2021-03-18T17:58:51Z"/>
                    <w:rFonts w:ascii="Times New Roman" w:hAnsi="Times New Roman" w:eastAsia="宋体"/>
                    <w:bCs/>
                    <w:sz w:val="24"/>
                    <w:szCs w:val="24"/>
                  </w:rPr>
                </w:rPrChange>
              </w:rPr>
              <w:pPrChange w:id="3780" w:author="威(×_×)" w:date="2021-03-19T17:46:53Z">
                <w:pPr>
                  <w:spacing w:after="156"/>
                </w:pPr>
              </w:pPrChange>
            </w:pPr>
            <w:ins w:id="3784" w:author="威(×_×)" w:date="2021-03-18T17:58:51Z">
              <w:r>
                <w:rPr>
                  <w:rFonts w:hint="default" w:ascii="Times New Roman" w:hAnsi="Times New Roman" w:eastAsia="微软雅黑"/>
                  <w:bCs/>
                  <w:sz w:val="24"/>
                  <w:szCs w:val="24"/>
                  <w:rPrChange w:id="3785" w:author="威(×_×)" w:date="2021-03-18T17:59:06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3787" w:author="威(×_×)" w:date="2021-03-18T17:58:51Z"/>
                <w:rFonts w:hint="default" w:ascii="Times New Roman" w:hAnsi="Times New Roman" w:eastAsia="微软雅黑"/>
                <w:sz w:val="24"/>
                <w:szCs w:val="24"/>
                <w:u w:val="single"/>
                <w:rPrChange w:id="3788" w:author="威(×_×)" w:date="2021-03-18T17:59:06Z">
                  <w:rPr>
                    <w:ins w:id="3789" w:author="威(×_×)" w:date="2021-03-18T17:58:51Z"/>
                    <w:rFonts w:ascii="Times New Roman" w:hAnsi="Times New Roman" w:eastAsia="宋体"/>
                    <w:sz w:val="24"/>
                    <w:szCs w:val="24"/>
                    <w:u w:val="single"/>
                  </w:rPr>
                </w:rPrChange>
              </w:rPr>
              <w:pPrChange w:id="3786" w:author="威(×_×)" w:date="2021-03-19T17:46:53Z">
                <w:pPr>
                  <w:spacing w:after="156" w:line="276" w:lineRule="auto"/>
                  <w:jc w:val="left"/>
                </w:pPr>
              </w:pPrChange>
            </w:pPr>
            <w:ins w:id="3790" w:author="威(×_×)" w:date="2021-03-18T17:58:51Z">
              <w:r>
                <w:rPr>
                  <w:rFonts w:hint="default" w:ascii="Times New Roman" w:hAnsi="Times New Roman" w:eastAsia="微软雅黑"/>
                  <w:bCs/>
                  <w:sz w:val="24"/>
                  <w:szCs w:val="24"/>
                  <w:rPrChange w:id="3791" w:author="威(×_×)" w:date="2021-03-18T17:59:06Z">
                    <w:rPr>
                      <w:rFonts w:ascii="Times New Roman" w:hAnsi="Times New Roman" w:eastAsia="宋体"/>
                      <w:bCs/>
                      <w:sz w:val="24"/>
                      <w:szCs w:val="24"/>
                    </w:rPr>
                  </w:rPrChange>
                </w:rPr>
                <w:t>Project scale and characteristics (briefly d</w:t>
              </w:r>
            </w:ins>
            <w:ins w:id="3792" w:author="威(×_×)" w:date="2021-03-18T17:58:51Z">
              <w:r>
                <w:rPr>
                  <w:rFonts w:hint="default" w:ascii="Times New Roman" w:hAnsi="Times New Roman" w:eastAsia="微软雅黑"/>
                  <w:sz w:val="24"/>
                  <w:szCs w:val="24"/>
                  <w:rPrChange w:id="3793" w:author="威(×_×)" w:date="2021-03-18T17:59:06Z">
                    <w:rPr>
                      <w:rFonts w:ascii="Times New Roman" w:hAnsi="Times New Roman" w:eastAsia="宋体"/>
                      <w:sz w:val="24"/>
                      <w:szCs w:val="24"/>
                    </w:rPr>
                  </w:rPrChange>
                </w:rPr>
                <w:t xml:space="preserve">escribe the </w:t>
              </w:r>
            </w:ins>
            <w:ins w:id="3794" w:author="威(×_×)" w:date="2021-03-18T17:58:51Z">
              <w:r>
                <w:rPr>
                  <w:rFonts w:hint="default" w:ascii="Times New Roman" w:hAnsi="Times New Roman" w:eastAsia="微软雅黑"/>
                  <w:bCs/>
                  <w:sz w:val="24"/>
                  <w:szCs w:val="24"/>
                  <w:rPrChange w:id="3795" w:author="威(×_×)" w:date="2021-03-18T17:59:06Z">
                    <w:rPr>
                      <w:rFonts w:ascii="Times New Roman" w:hAnsi="Times New Roman" w:eastAsia="宋体"/>
                      <w:bCs/>
                      <w:sz w:val="24"/>
                      <w:szCs w:val="24"/>
                    </w:rPr>
                  </w:rPrChange>
                </w:rPr>
                <w:t xml:space="preserve">project location, client, total land area, GFA, major functions, design content etc.) </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797" w:author="威(×_×)" w:date="2021-03-18T17:58:51Z"/>
                <w:rFonts w:hint="default" w:ascii="Times New Roman" w:hAnsi="Times New Roman" w:eastAsia="微软雅黑"/>
                <w:sz w:val="24"/>
                <w:szCs w:val="24"/>
                <w:u w:val="single"/>
                <w:rPrChange w:id="3798" w:author="威(×_×)" w:date="2021-03-18T17:59:06Z">
                  <w:rPr>
                    <w:ins w:id="3799" w:author="威(×_×)" w:date="2021-03-18T17:58:51Z"/>
                    <w:rFonts w:ascii="Times New Roman" w:hAnsi="Times New Roman" w:eastAsia="宋体"/>
                    <w:sz w:val="24"/>
                    <w:szCs w:val="24"/>
                    <w:u w:val="single"/>
                  </w:rPr>
                </w:rPrChange>
              </w:rPr>
              <w:pPrChange w:id="3796"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ins w:id="3800"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802" w:author="威(×_×)" w:date="2021-03-18T17:58:51Z"/>
                <w:rFonts w:hint="default" w:ascii="Times New Roman" w:hAnsi="Times New Roman" w:eastAsia="微软雅黑"/>
                <w:bCs/>
                <w:sz w:val="24"/>
                <w:szCs w:val="24"/>
                <w:rPrChange w:id="3803" w:author="威(×_×)" w:date="2021-03-18T17:59:06Z">
                  <w:rPr>
                    <w:ins w:id="3804" w:author="威(×_×)" w:date="2021-03-18T17:58:51Z"/>
                    <w:rFonts w:ascii="Times New Roman" w:hAnsi="Times New Roman" w:eastAsia="宋体"/>
                    <w:bCs/>
                    <w:sz w:val="24"/>
                    <w:szCs w:val="24"/>
                  </w:rPr>
                </w:rPrChange>
              </w:rPr>
              <w:pPrChange w:id="3801" w:author="威(×_×)" w:date="2021-03-19T17:46:53Z">
                <w:pPr>
                  <w:spacing w:after="156"/>
                  <w:jc w:val="left"/>
                </w:pPr>
              </w:pPrChange>
            </w:pPr>
            <w:ins w:id="3805" w:author="威(×_×)" w:date="2021-03-18T17:58:51Z">
              <w:r>
                <w:rPr>
                  <w:rFonts w:hint="default" w:ascii="Times New Roman" w:hAnsi="Times New Roman" w:eastAsia="微软雅黑"/>
                  <w:bCs/>
                  <w:sz w:val="24"/>
                  <w:szCs w:val="24"/>
                  <w:rPrChange w:id="3806" w:author="威(×_×)" w:date="2021-03-18T17:59:06Z">
                    <w:rPr>
                      <w:rFonts w:ascii="Times New Roman" w:hAnsi="Times New Roman" w:eastAsia="宋体"/>
                      <w:bCs/>
                      <w:sz w:val="24"/>
                      <w:szCs w:val="24"/>
                    </w:rPr>
                  </w:rPrChange>
                </w:rPr>
                <w:t>设计机构在该项目承担的工作范畴</w:t>
              </w:r>
            </w:ins>
          </w:p>
          <w:p>
            <w:pPr>
              <w:snapToGrid w:val="0"/>
              <w:spacing w:after="156" w:line="240" w:lineRule="auto"/>
              <w:jc w:val="left"/>
              <w:rPr>
                <w:ins w:id="3808" w:author="威(×_×)" w:date="2021-03-18T17:58:51Z"/>
                <w:rFonts w:hint="default" w:ascii="Times New Roman" w:hAnsi="Times New Roman" w:eastAsia="微软雅黑"/>
                <w:sz w:val="24"/>
                <w:szCs w:val="24"/>
                <w:rPrChange w:id="3809" w:author="威(×_×)" w:date="2021-03-18T17:59:06Z">
                  <w:rPr>
                    <w:ins w:id="3810" w:author="威(×_×)" w:date="2021-03-18T17:58:51Z"/>
                    <w:rFonts w:ascii="Times New Roman" w:hAnsi="Times New Roman" w:eastAsia="宋体"/>
                    <w:sz w:val="24"/>
                    <w:szCs w:val="24"/>
                  </w:rPr>
                </w:rPrChange>
              </w:rPr>
              <w:pPrChange w:id="3807" w:author="威(×_×)" w:date="2021-03-19T17:46:53Z">
                <w:pPr>
                  <w:spacing w:after="156" w:line="276" w:lineRule="auto"/>
                  <w:jc w:val="left"/>
                </w:pPr>
              </w:pPrChange>
            </w:pPr>
            <w:ins w:id="3811" w:author="威(×_×)" w:date="2021-03-18T17:58:51Z">
              <w:r>
                <w:rPr>
                  <w:rFonts w:hint="default" w:ascii="Times New Roman" w:hAnsi="Times New Roman" w:eastAsia="微软雅黑"/>
                  <w:bCs/>
                  <w:sz w:val="24"/>
                  <w:szCs w:val="24"/>
                  <w:rPrChange w:id="3812" w:author="威(×_×)" w:date="2021-03-18T17:59:06Z">
                    <w:rPr>
                      <w:rFonts w:ascii="Times New Roman" w:hAnsi="Times New Roman" w:eastAsia="宋体"/>
                      <w:bCs/>
                      <w:sz w:val="24"/>
                      <w:szCs w:val="24"/>
                    </w:rPr>
                  </w:rPrChange>
                </w:rPr>
                <w:t xml:space="preserve">Scope of work undertaken by the design agency in the project </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814" w:author="威(×_×)" w:date="2021-03-18T17:58:51Z"/>
                <w:rFonts w:hint="default" w:ascii="Times New Roman" w:hAnsi="Times New Roman" w:eastAsia="微软雅黑"/>
                <w:sz w:val="24"/>
                <w:szCs w:val="24"/>
                <w:rPrChange w:id="3815" w:author="威(×_×)" w:date="2021-03-18T17:59:06Z">
                  <w:rPr>
                    <w:ins w:id="3816" w:author="威(×_×)" w:date="2021-03-18T17:58:51Z"/>
                    <w:rFonts w:ascii="Times New Roman" w:hAnsi="Times New Roman" w:eastAsia="宋体"/>
                    <w:sz w:val="24"/>
                    <w:szCs w:val="24"/>
                  </w:rPr>
                </w:rPrChange>
              </w:rPr>
              <w:pPrChange w:id="3813"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ins w:id="3817"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819" w:author="威(×_×)" w:date="2021-03-18T17:58:51Z"/>
                <w:rFonts w:hint="default" w:ascii="Times New Roman" w:hAnsi="Times New Roman" w:eastAsia="微软雅黑"/>
                <w:bCs/>
                <w:sz w:val="24"/>
                <w:szCs w:val="24"/>
                <w:rPrChange w:id="3820" w:author="威(×_×)" w:date="2021-03-18T17:59:06Z">
                  <w:rPr>
                    <w:ins w:id="3821" w:author="威(×_×)" w:date="2021-03-18T17:58:51Z"/>
                    <w:rFonts w:ascii="Times New Roman" w:hAnsi="Times New Roman" w:eastAsia="宋体"/>
                    <w:bCs/>
                    <w:sz w:val="24"/>
                    <w:szCs w:val="24"/>
                  </w:rPr>
                </w:rPrChange>
              </w:rPr>
              <w:pPrChange w:id="3818" w:author="威(×_×)" w:date="2021-03-19T17:46:53Z">
                <w:pPr>
                  <w:spacing w:after="156"/>
                  <w:jc w:val="left"/>
                </w:pPr>
              </w:pPrChange>
            </w:pPr>
            <w:ins w:id="3822" w:author="威(×_×)" w:date="2021-03-18T17:58:51Z">
              <w:r>
                <w:rPr>
                  <w:rFonts w:hint="default" w:ascii="Times New Roman" w:hAnsi="Times New Roman" w:eastAsia="微软雅黑"/>
                  <w:bCs/>
                  <w:sz w:val="24"/>
                  <w:szCs w:val="24"/>
                  <w:rPrChange w:id="3823" w:author="威(×_×)" w:date="2021-03-18T17:59:06Z">
                    <w:rPr>
                      <w:rFonts w:ascii="Times New Roman" w:hAnsi="Times New Roman" w:eastAsia="宋体"/>
                      <w:bCs/>
                      <w:sz w:val="24"/>
                      <w:szCs w:val="24"/>
                    </w:rPr>
                  </w:rPrChange>
                </w:rPr>
                <w:t>主要设计人员的姓名、职务、作用及责任分工</w:t>
              </w:r>
            </w:ins>
          </w:p>
          <w:p>
            <w:pPr>
              <w:snapToGrid w:val="0"/>
              <w:spacing w:after="156" w:line="240" w:lineRule="auto"/>
              <w:jc w:val="left"/>
              <w:rPr>
                <w:ins w:id="3825" w:author="威(×_×)" w:date="2021-03-18T17:58:51Z"/>
                <w:rFonts w:hint="default" w:ascii="Times New Roman" w:hAnsi="Times New Roman" w:eastAsia="微软雅黑"/>
                <w:sz w:val="24"/>
                <w:szCs w:val="24"/>
                <w:rPrChange w:id="3826" w:author="威(×_×)" w:date="2021-03-18T17:59:06Z">
                  <w:rPr>
                    <w:ins w:id="3827" w:author="威(×_×)" w:date="2021-03-18T17:58:51Z"/>
                    <w:rFonts w:ascii="Times New Roman" w:hAnsi="Times New Roman" w:eastAsia="宋体"/>
                    <w:sz w:val="24"/>
                    <w:szCs w:val="24"/>
                  </w:rPr>
                </w:rPrChange>
              </w:rPr>
              <w:pPrChange w:id="3824" w:author="威(×_×)" w:date="2021-03-19T17:46:53Z">
                <w:pPr>
                  <w:spacing w:after="156" w:line="276" w:lineRule="auto"/>
                  <w:jc w:val="left"/>
                </w:pPr>
              </w:pPrChange>
            </w:pPr>
            <w:ins w:id="3828" w:author="威(×_×)" w:date="2021-03-18T17:58:51Z">
              <w:r>
                <w:rPr>
                  <w:rFonts w:hint="default" w:ascii="Times New Roman" w:hAnsi="Times New Roman" w:eastAsia="微软雅黑"/>
                  <w:sz w:val="24"/>
                  <w:szCs w:val="24"/>
                  <w:rPrChange w:id="3829" w:author="威(×_×)" w:date="2021-03-18T17:59:06Z">
                    <w:rPr>
                      <w:rFonts w:ascii="Times New Roman" w:hAnsi="Times New Roman" w:eastAsia="宋体"/>
                      <w:sz w:val="24"/>
                      <w:szCs w:val="24"/>
                    </w:rPr>
                  </w:rPrChange>
                </w:rPr>
                <w:t>Name, post, role and division of responsibilities of main designers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831" w:author="威(×_×)" w:date="2021-03-18T17:58:51Z"/>
                <w:rFonts w:hint="default" w:ascii="Times New Roman" w:hAnsi="Times New Roman" w:eastAsia="微软雅黑"/>
                <w:sz w:val="24"/>
                <w:szCs w:val="24"/>
                <w:rPrChange w:id="3832" w:author="威(×_×)" w:date="2021-03-18T17:59:06Z">
                  <w:rPr>
                    <w:ins w:id="3833" w:author="威(×_×)" w:date="2021-03-18T17:58:51Z"/>
                    <w:rFonts w:ascii="Times New Roman" w:hAnsi="Times New Roman" w:eastAsia="宋体"/>
                    <w:sz w:val="24"/>
                    <w:szCs w:val="24"/>
                  </w:rPr>
                </w:rPrChange>
              </w:rPr>
              <w:pPrChange w:id="3830"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ins w:id="3834"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836" w:author="威(×_×)" w:date="2021-03-18T17:58:51Z"/>
                <w:rFonts w:hint="default" w:ascii="Times New Roman" w:hAnsi="Times New Roman" w:eastAsia="微软雅黑"/>
                <w:bCs/>
                <w:sz w:val="24"/>
                <w:szCs w:val="24"/>
                <w:rPrChange w:id="3837" w:author="威(×_×)" w:date="2021-03-18T17:59:06Z">
                  <w:rPr>
                    <w:ins w:id="3838" w:author="威(×_×)" w:date="2021-03-18T17:58:51Z"/>
                    <w:rFonts w:ascii="Times New Roman" w:hAnsi="Times New Roman" w:eastAsia="宋体"/>
                    <w:bCs/>
                    <w:sz w:val="24"/>
                    <w:szCs w:val="24"/>
                  </w:rPr>
                </w:rPrChange>
              </w:rPr>
              <w:pPrChange w:id="3835" w:author="威(×_×)" w:date="2021-03-19T17:46:53Z">
                <w:pPr>
                  <w:spacing w:after="156"/>
                  <w:jc w:val="left"/>
                </w:pPr>
              </w:pPrChange>
            </w:pPr>
            <w:ins w:id="3839" w:author="威(×_×)" w:date="2021-03-18T17:58:51Z">
              <w:r>
                <w:rPr>
                  <w:rFonts w:hint="default" w:ascii="Times New Roman" w:hAnsi="Times New Roman" w:eastAsia="微软雅黑"/>
                  <w:bCs/>
                  <w:sz w:val="24"/>
                  <w:szCs w:val="24"/>
                  <w:rPrChange w:id="3840" w:author="威(×_×)" w:date="2021-03-18T17:59:06Z">
                    <w:rPr>
                      <w:rFonts w:ascii="Times New Roman" w:hAnsi="Times New Roman" w:eastAsia="宋体"/>
                      <w:bCs/>
                      <w:sz w:val="24"/>
                      <w:szCs w:val="24"/>
                    </w:rPr>
                  </w:rPrChange>
                </w:rPr>
                <w:t>相关照片或效果图</w:t>
              </w:r>
            </w:ins>
          </w:p>
          <w:p>
            <w:pPr>
              <w:snapToGrid w:val="0"/>
              <w:spacing w:after="156" w:line="240" w:lineRule="auto"/>
              <w:rPr>
                <w:ins w:id="3842" w:author="威(×_×)" w:date="2021-03-18T17:58:51Z"/>
                <w:rFonts w:hint="default" w:ascii="Times New Roman" w:hAnsi="Times New Roman" w:eastAsia="微软雅黑"/>
                <w:sz w:val="24"/>
                <w:szCs w:val="24"/>
                <w:rPrChange w:id="3843" w:author="威(×_×)" w:date="2021-03-18T17:59:06Z">
                  <w:rPr>
                    <w:ins w:id="3844" w:author="威(×_×)" w:date="2021-03-18T17:58:51Z"/>
                    <w:rFonts w:ascii="Times New Roman" w:hAnsi="Times New Roman" w:eastAsia="宋体"/>
                    <w:sz w:val="24"/>
                    <w:szCs w:val="24"/>
                  </w:rPr>
                </w:rPrChange>
              </w:rPr>
              <w:pPrChange w:id="3841" w:author="威(×_×)" w:date="2021-03-19T17:46:36Z">
                <w:pPr>
                  <w:spacing w:after="156" w:line="240" w:lineRule="auto"/>
                </w:pPr>
              </w:pPrChange>
            </w:pPr>
            <w:ins w:id="3845" w:author="威(×_×)" w:date="2021-03-18T17:58:51Z">
              <w:r>
                <w:rPr>
                  <w:rFonts w:hint="default" w:ascii="Times New Roman" w:hAnsi="Times New Roman" w:eastAsia="微软雅黑"/>
                  <w:bCs/>
                  <w:sz w:val="24"/>
                  <w:szCs w:val="24"/>
                  <w:rPrChange w:id="3846" w:author="威(×_×)" w:date="2021-03-18T17:59:06Z">
                    <w:rPr>
                      <w:rFonts w:ascii="Times New Roman" w:hAnsi="Times New Roman" w:eastAsia="宋体"/>
                      <w:bCs/>
                      <w:sz w:val="24"/>
                      <w:szCs w:val="24"/>
                    </w:rPr>
                  </w:rPrChange>
                </w:rPr>
                <w:t>Relevant photos or renderings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848" w:author="威(×_×)" w:date="2021-03-18T17:58:51Z"/>
                <w:rFonts w:hint="default" w:ascii="Times New Roman" w:hAnsi="Times New Roman" w:eastAsia="微软雅黑"/>
                <w:sz w:val="24"/>
                <w:szCs w:val="24"/>
                <w:rPrChange w:id="3849" w:author="威(×_×)" w:date="2021-03-18T17:59:06Z">
                  <w:rPr>
                    <w:ins w:id="3850" w:author="威(×_×)" w:date="2021-03-18T17:58:51Z"/>
                    <w:rFonts w:ascii="Times New Roman" w:hAnsi="Times New Roman" w:eastAsia="宋体"/>
                    <w:sz w:val="24"/>
                    <w:szCs w:val="24"/>
                  </w:rPr>
                </w:rPrChange>
              </w:rPr>
              <w:pPrChange w:id="3847"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851"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853" w:author="威(×_×)" w:date="2021-03-18T17:58:51Z"/>
                <w:rFonts w:hint="default" w:ascii="Times New Roman" w:hAnsi="Times New Roman" w:eastAsia="微软雅黑"/>
                <w:bCs/>
                <w:sz w:val="24"/>
                <w:szCs w:val="24"/>
                <w:rPrChange w:id="3854" w:author="威(×_×)" w:date="2021-03-18T17:59:06Z">
                  <w:rPr>
                    <w:ins w:id="3855" w:author="威(×_×)" w:date="2021-03-18T17:58:51Z"/>
                    <w:rFonts w:ascii="Times New Roman" w:hAnsi="Times New Roman" w:eastAsia="宋体"/>
                    <w:bCs/>
                    <w:sz w:val="24"/>
                    <w:szCs w:val="24"/>
                  </w:rPr>
                </w:rPrChange>
              </w:rPr>
              <w:pPrChange w:id="3852" w:author="威(×_×)" w:date="2021-03-19T17:46:53Z">
                <w:pPr>
                  <w:spacing w:after="156"/>
                  <w:jc w:val="left"/>
                </w:pPr>
              </w:pPrChange>
            </w:pPr>
            <w:ins w:id="3856" w:author="威(×_×)" w:date="2021-03-18T17:58:51Z">
              <w:r>
                <w:rPr>
                  <w:rFonts w:hint="default" w:ascii="Times New Roman" w:hAnsi="Times New Roman" w:eastAsia="微软雅黑"/>
                  <w:bCs/>
                  <w:sz w:val="24"/>
                  <w:szCs w:val="24"/>
                  <w:rPrChange w:id="3857" w:author="威(×_×)" w:date="2021-03-18T17:59:06Z">
                    <w:rPr>
                      <w:rFonts w:ascii="Times New Roman" w:hAnsi="Times New Roman" w:eastAsia="宋体"/>
                      <w:bCs/>
                      <w:sz w:val="24"/>
                      <w:szCs w:val="24"/>
                    </w:rPr>
                  </w:rPrChange>
                </w:rPr>
                <w:t>项目的实施情况（如有）</w:t>
              </w:r>
            </w:ins>
          </w:p>
          <w:p>
            <w:pPr>
              <w:snapToGrid w:val="0"/>
              <w:spacing w:after="156" w:line="240" w:lineRule="auto"/>
              <w:jc w:val="left"/>
              <w:rPr>
                <w:ins w:id="3859" w:author="威(×_×)" w:date="2021-03-18T17:58:51Z"/>
                <w:rFonts w:hint="default" w:ascii="Times New Roman" w:hAnsi="Times New Roman" w:eastAsia="微软雅黑"/>
                <w:sz w:val="24"/>
                <w:szCs w:val="24"/>
                <w:rPrChange w:id="3860" w:author="威(×_×)" w:date="2021-03-18T17:59:06Z">
                  <w:rPr>
                    <w:ins w:id="3861" w:author="威(×_×)" w:date="2021-03-18T17:58:51Z"/>
                    <w:rFonts w:ascii="Times New Roman" w:hAnsi="Times New Roman" w:eastAsia="宋体"/>
                    <w:sz w:val="24"/>
                    <w:szCs w:val="24"/>
                  </w:rPr>
                </w:rPrChange>
              </w:rPr>
              <w:pPrChange w:id="3858" w:author="威(×_×)" w:date="2021-03-19T17:46:53Z">
                <w:pPr>
                  <w:spacing w:after="156"/>
                  <w:jc w:val="left"/>
                </w:pPr>
              </w:pPrChange>
            </w:pPr>
            <w:ins w:id="3862" w:author="威(×_×)" w:date="2021-03-18T17:58:51Z">
              <w:r>
                <w:rPr>
                  <w:rFonts w:hint="default" w:ascii="Times New Roman" w:hAnsi="Times New Roman" w:eastAsia="微软雅黑"/>
                  <w:sz w:val="24"/>
                  <w:szCs w:val="24"/>
                  <w:rPrChange w:id="3863" w:author="威(×_×)" w:date="2021-03-18T17:59:06Z">
                    <w:rPr>
                      <w:rFonts w:ascii="Times New Roman" w:hAnsi="Times New Roman" w:eastAsia="宋体"/>
                      <w:sz w:val="24"/>
                      <w:szCs w:val="24"/>
                    </w:rPr>
                  </w:rPrChange>
                </w:rPr>
                <w:t>Project implementation information (if any)</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865" w:author="威(×_×)" w:date="2021-03-18T17:58:51Z"/>
                <w:rFonts w:hint="default" w:ascii="Times New Roman" w:hAnsi="Times New Roman" w:eastAsia="微软雅黑"/>
                <w:sz w:val="24"/>
                <w:szCs w:val="24"/>
                <w:rPrChange w:id="3866" w:author="威(×_×)" w:date="2021-03-18T17:59:06Z">
                  <w:rPr>
                    <w:ins w:id="3867" w:author="威(×_×)" w:date="2021-03-18T17:58:51Z"/>
                    <w:rFonts w:ascii="Times New Roman" w:hAnsi="Times New Roman" w:eastAsia="宋体"/>
                    <w:sz w:val="24"/>
                    <w:szCs w:val="24"/>
                  </w:rPr>
                </w:rPrChange>
              </w:rPr>
              <w:pPrChange w:id="3864"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868"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870" w:author="威(×_×)" w:date="2021-03-18T17:58:51Z"/>
                <w:rFonts w:hint="default" w:ascii="Times New Roman" w:hAnsi="Times New Roman" w:eastAsia="微软雅黑"/>
                <w:bCs/>
                <w:sz w:val="24"/>
                <w:szCs w:val="24"/>
                <w:rPrChange w:id="3871" w:author="威(×_×)" w:date="2021-03-18T17:59:06Z">
                  <w:rPr>
                    <w:ins w:id="3872" w:author="威(×_×)" w:date="2021-03-18T17:58:51Z"/>
                    <w:rFonts w:hint="eastAsia" w:ascii="Times New Roman" w:hAnsi="Times New Roman" w:eastAsia="宋体"/>
                    <w:bCs/>
                    <w:sz w:val="24"/>
                    <w:szCs w:val="24"/>
                  </w:rPr>
                </w:rPrChange>
              </w:rPr>
              <w:pPrChange w:id="3869" w:author="威(×_×)" w:date="2021-03-19T17:46:53Z">
                <w:pPr>
                  <w:spacing w:after="156"/>
                  <w:jc w:val="left"/>
                </w:pPr>
              </w:pPrChange>
            </w:pPr>
            <w:ins w:id="3873" w:author="威(×_×)" w:date="2021-03-18T17:58:51Z">
              <w:r>
                <w:rPr>
                  <w:rFonts w:hint="default" w:ascii="Times New Roman" w:hAnsi="Times New Roman" w:eastAsia="微软雅黑"/>
                  <w:sz w:val="24"/>
                  <w:szCs w:val="24"/>
                  <w:rPrChange w:id="3874" w:author="威(×_×)" w:date="2021-03-18T17:59:06Z">
                    <w:rPr>
                      <w:rFonts w:hint="eastAsia" w:ascii="Times New Roman" w:hAnsi="Times New Roman" w:eastAsia="宋体"/>
                      <w:sz w:val="24"/>
                      <w:szCs w:val="24"/>
                    </w:rPr>
                  </w:rPrChange>
                </w:rPr>
                <w:t>设计合同关键页扫描件(应能体现合同名称、设计内容及规模、设计阶段、参与的设计内容、合同签订时间、合同签章页)</w:t>
              </w:r>
            </w:ins>
          </w:p>
          <w:p>
            <w:pPr>
              <w:snapToGrid w:val="0"/>
              <w:spacing w:after="156" w:line="240" w:lineRule="auto"/>
              <w:jc w:val="left"/>
              <w:rPr>
                <w:ins w:id="3876" w:author="威(×_×)" w:date="2021-03-18T17:58:51Z"/>
                <w:rFonts w:hint="default" w:ascii="Times New Roman" w:hAnsi="Times New Roman" w:eastAsia="微软雅黑"/>
                <w:sz w:val="24"/>
                <w:szCs w:val="24"/>
                <w:rPrChange w:id="3877" w:author="威(×_×)" w:date="2021-03-18T17:59:06Z">
                  <w:rPr>
                    <w:ins w:id="3878" w:author="威(×_×)" w:date="2021-03-18T17:58:51Z"/>
                    <w:rFonts w:hint="eastAsia" w:ascii="Times New Roman" w:hAnsi="Times New Roman" w:eastAsia="宋体"/>
                    <w:sz w:val="24"/>
                    <w:szCs w:val="24"/>
                  </w:rPr>
                </w:rPrChange>
              </w:rPr>
              <w:pPrChange w:id="3875" w:author="威(×_×)" w:date="2021-03-19T17:46:53Z">
                <w:pPr>
                  <w:spacing w:after="156"/>
                  <w:jc w:val="left"/>
                </w:pPr>
              </w:pPrChange>
            </w:pPr>
            <w:ins w:id="3879" w:author="威(×_×)" w:date="2021-03-18T17:58:51Z">
              <w:r>
                <w:rPr>
                  <w:rFonts w:hint="default" w:ascii="Times New Roman" w:hAnsi="Times New Roman" w:eastAsia="微软雅黑"/>
                  <w:bCs/>
                  <w:sz w:val="24"/>
                  <w:szCs w:val="24"/>
                  <w:rPrChange w:id="3880" w:author="威(×_×)" w:date="2021-03-18T17:59:06Z">
                    <w:rPr>
                      <w:rFonts w:ascii="Times New Roman" w:hAnsi="Times New Roman" w:eastAsia="宋体"/>
                      <w:bCs/>
                      <w:sz w:val="24"/>
                      <w:szCs w:val="24"/>
                    </w:rPr>
                  </w:rPrChange>
                </w:rPr>
                <w:t>Scanned materials of achievements (contract, bid-winning notice, relevant drawings)</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882" w:author="威(×_×)" w:date="2021-03-18T17:58:51Z"/>
                <w:rFonts w:hint="default" w:ascii="Times New Roman" w:hAnsi="Times New Roman" w:eastAsia="微软雅黑"/>
                <w:sz w:val="24"/>
                <w:szCs w:val="24"/>
                <w:rPrChange w:id="3883" w:author="威(×_×)" w:date="2021-03-18T17:59:06Z">
                  <w:rPr>
                    <w:ins w:id="3884" w:author="威(×_×)" w:date="2021-03-18T17:58:51Z"/>
                    <w:rFonts w:ascii="Times New Roman" w:hAnsi="Times New Roman" w:eastAsia="宋体"/>
                    <w:sz w:val="24"/>
                    <w:szCs w:val="24"/>
                  </w:rPr>
                </w:rPrChange>
              </w:rPr>
              <w:pPrChange w:id="3881"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885"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887" w:author="威(×_×)" w:date="2021-03-18T17:58:51Z"/>
                <w:rFonts w:hint="default" w:ascii="Times New Roman" w:hAnsi="Times New Roman" w:eastAsia="微软雅黑"/>
                <w:bCs/>
                <w:sz w:val="24"/>
                <w:szCs w:val="24"/>
                <w:rPrChange w:id="3888" w:author="威(×_×)" w:date="2021-03-18T17:59:06Z">
                  <w:rPr>
                    <w:ins w:id="3889" w:author="威(×_×)" w:date="2021-03-18T17:58:51Z"/>
                    <w:rFonts w:ascii="Times New Roman" w:hAnsi="Times New Roman" w:eastAsia="宋体"/>
                    <w:bCs/>
                    <w:sz w:val="24"/>
                    <w:szCs w:val="24"/>
                  </w:rPr>
                </w:rPrChange>
              </w:rPr>
              <w:pPrChange w:id="3886" w:author="威(×_×)" w:date="2021-03-19T17:46:53Z">
                <w:pPr>
                  <w:spacing w:after="156"/>
                  <w:jc w:val="left"/>
                </w:pPr>
              </w:pPrChange>
            </w:pPr>
            <w:ins w:id="3890" w:author="威(×_×)" w:date="2021-03-18T17:58:51Z">
              <w:r>
                <w:rPr>
                  <w:rFonts w:hint="default" w:ascii="Times New Roman" w:hAnsi="Times New Roman" w:eastAsia="微软雅黑"/>
                  <w:bCs/>
                  <w:sz w:val="24"/>
                  <w:szCs w:val="24"/>
                  <w:rPrChange w:id="3891" w:author="威(×_×)" w:date="2021-03-18T17:59:06Z">
                    <w:rPr>
                      <w:rFonts w:hint="eastAsia" w:ascii="Times New Roman" w:hAnsi="Times New Roman" w:eastAsia="宋体"/>
                      <w:bCs/>
                      <w:sz w:val="24"/>
                      <w:szCs w:val="24"/>
                    </w:rPr>
                  </w:rPrChange>
                </w:rPr>
                <w:t>项目获国家级或国外相应级别专业奖项（建筑、景观、室内）（如有）</w:t>
              </w:r>
            </w:ins>
          </w:p>
          <w:p>
            <w:pPr>
              <w:snapToGrid w:val="0"/>
              <w:spacing w:after="156" w:line="240" w:lineRule="auto"/>
              <w:jc w:val="left"/>
              <w:rPr>
                <w:ins w:id="3893" w:author="威(×_×)" w:date="2021-03-18T17:58:51Z"/>
                <w:rFonts w:hint="default" w:ascii="Times New Roman" w:hAnsi="Times New Roman" w:eastAsia="微软雅黑"/>
                <w:bCs/>
                <w:sz w:val="24"/>
                <w:szCs w:val="24"/>
                <w:rPrChange w:id="3894" w:author="威(×_×)" w:date="2021-03-18T17:59:06Z">
                  <w:rPr>
                    <w:ins w:id="3895" w:author="威(×_×)" w:date="2021-03-18T17:58:51Z"/>
                    <w:rFonts w:ascii="Times New Roman" w:hAnsi="Times New Roman" w:eastAsia="宋体"/>
                    <w:bCs/>
                    <w:sz w:val="24"/>
                    <w:szCs w:val="24"/>
                  </w:rPr>
                </w:rPrChange>
              </w:rPr>
              <w:pPrChange w:id="3892" w:author="威(×_×)" w:date="2021-03-19T17:46:53Z">
                <w:pPr>
                  <w:spacing w:after="156"/>
                  <w:jc w:val="left"/>
                </w:pPr>
              </w:pPrChange>
            </w:pPr>
            <w:ins w:id="3896" w:author="威(×_×)" w:date="2021-03-18T17:58:51Z">
              <w:r>
                <w:rPr>
                  <w:rFonts w:hint="default" w:ascii="Times New Roman" w:hAnsi="Times New Roman" w:eastAsia="微软雅黑"/>
                  <w:sz w:val="24"/>
                  <w:szCs w:val="24"/>
                  <w:rPrChange w:id="3897" w:author="威(×_×)" w:date="2021-03-18T17:59:06Z">
                    <w:rPr>
                      <w:rFonts w:ascii="Times New Roman" w:hAnsi="Times New Roman" w:eastAsia="宋体"/>
                      <w:sz w:val="24"/>
                      <w:szCs w:val="24"/>
                    </w:rPr>
                  </w:rPrChange>
                </w:rPr>
                <w:t>Prize winning information</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899" w:author="威(×_×)" w:date="2021-03-18T17:58:51Z"/>
                <w:rFonts w:hint="default" w:ascii="Times New Roman" w:hAnsi="Times New Roman" w:eastAsia="微软雅黑"/>
                <w:sz w:val="24"/>
                <w:szCs w:val="24"/>
                <w:rPrChange w:id="3900" w:author="威(×_×)" w:date="2021-03-18T17:59:06Z">
                  <w:rPr>
                    <w:ins w:id="3901" w:author="威(×_×)" w:date="2021-03-18T17:58:51Z"/>
                    <w:rFonts w:ascii="Times New Roman" w:hAnsi="Times New Roman" w:eastAsia="宋体"/>
                    <w:sz w:val="24"/>
                    <w:szCs w:val="24"/>
                  </w:rPr>
                </w:rPrChange>
              </w:rPr>
              <w:pPrChange w:id="3898" w:author="威(×_×)" w:date="2021-03-19T17:46:5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ins w:id="3902" w:author="威(×_×)" w:date="2021-03-18T17:58:51Z"/>
        </w:trPr>
        <w:tc>
          <w:tcPr>
            <w:tcW w:w="324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3904" w:author="威(×_×)" w:date="2021-03-18T18:22:14Z"/>
                <w:rFonts w:hint="default" w:ascii="Times New Roman" w:hAnsi="Times New Roman" w:eastAsia="微软雅黑" w:cs="Times New Roman"/>
                <w:bCs/>
                <w:sz w:val="24"/>
                <w:szCs w:val="24"/>
              </w:rPr>
              <w:pPrChange w:id="3903" w:author="威(×_×)" w:date="2021-03-19T17:46:53Z">
                <w:pPr>
                  <w:spacing w:after="156"/>
                  <w:jc w:val="left"/>
                </w:pPr>
              </w:pPrChange>
            </w:pPr>
            <w:ins w:id="3905" w:author="威(×_×)" w:date="2021-03-18T17:58:51Z">
              <w:r>
                <w:rPr>
                  <w:rFonts w:hint="default" w:ascii="Times New Roman" w:hAnsi="Times New Roman" w:eastAsia="微软雅黑"/>
                  <w:bCs/>
                  <w:sz w:val="24"/>
                  <w:szCs w:val="24"/>
                  <w:rPrChange w:id="3906" w:author="威(×_×)" w:date="2021-03-18T17:59:06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3908" w:author="威(×_×)" w:date="2021-03-18T17:58:51Z"/>
                <w:rFonts w:hint="default" w:ascii="Times New Roman" w:hAnsi="Times New Roman" w:eastAsia="微软雅黑"/>
                <w:bCs/>
                <w:sz w:val="24"/>
                <w:szCs w:val="24"/>
                <w:rPrChange w:id="3909" w:author="威(×_×)" w:date="2021-03-18T17:59:06Z">
                  <w:rPr>
                    <w:ins w:id="3910" w:author="威(×_×)" w:date="2021-03-18T17:58:51Z"/>
                    <w:rFonts w:ascii="Times New Roman" w:hAnsi="Times New Roman" w:eastAsia="宋体"/>
                    <w:bCs/>
                    <w:sz w:val="24"/>
                    <w:szCs w:val="24"/>
                  </w:rPr>
                </w:rPrChange>
              </w:rPr>
              <w:pPrChange w:id="3907" w:author="威(×_×)" w:date="2021-03-19T17:46:53Z">
                <w:pPr>
                  <w:spacing w:after="156"/>
                  <w:jc w:val="left"/>
                </w:pPr>
              </w:pPrChange>
            </w:pPr>
            <w:ins w:id="3911" w:author="威(×_×)" w:date="2021-03-18T18:22:14Z">
              <w:r>
                <w:rPr>
                  <w:rFonts w:hint="default" w:ascii="Times New Roman" w:hAnsi="Times New Roman" w:eastAsia="微软雅黑" w:cs="Times New Roman"/>
                  <w:bCs/>
                  <w:sz w:val="24"/>
                  <w:szCs w:val="24"/>
                </w:rPr>
                <w:t>Project obtained green building certification(If any).</w:t>
              </w:r>
            </w:ins>
          </w:p>
        </w:tc>
        <w:tc>
          <w:tcPr>
            <w:tcW w:w="6467"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3913" w:author="威(×_×)" w:date="2021-03-18T17:58:51Z"/>
                <w:rFonts w:hint="default" w:ascii="Times New Roman" w:hAnsi="Times New Roman" w:eastAsia="微软雅黑"/>
                <w:sz w:val="24"/>
                <w:szCs w:val="24"/>
                <w:rPrChange w:id="3914" w:author="威(×_×)" w:date="2021-03-18T17:59:06Z">
                  <w:rPr>
                    <w:ins w:id="3915" w:author="威(×_×)" w:date="2021-03-18T17:58:51Z"/>
                    <w:rFonts w:ascii="Times New Roman" w:hAnsi="Times New Roman" w:eastAsia="宋体"/>
                    <w:sz w:val="24"/>
                    <w:szCs w:val="24"/>
                  </w:rPr>
                </w:rPrChange>
              </w:rPr>
              <w:pPrChange w:id="3912" w:author="威(×_×)" w:date="2021-03-19T17:46:53Z">
                <w:pPr>
                  <w:spacing w:after="156" w:line="276" w:lineRule="auto"/>
                </w:pPr>
              </w:pPrChange>
            </w:pPr>
          </w:p>
        </w:tc>
      </w:tr>
    </w:tbl>
    <w:p>
      <w:pPr>
        <w:rPr>
          <w:del w:id="3916" w:author="威(×_×)" w:date="2021-03-18T18:07:45Z"/>
          <w:rFonts w:hint="default" w:ascii="Calibri" w:hAnsi="Calibri" w:eastAsia="黑体" w:cs="Times New Roman"/>
          <w:smallCaps w:val="0"/>
          <w:sz w:val="21"/>
          <w:szCs w:val="22"/>
          <w:rPrChange w:id="3917" w:author="威(×_×)" w:date="2021-03-18T17:49:20Z">
            <w:rPr>
              <w:del w:id="3918" w:author="威(×_×)" w:date="2021-03-18T18:07:45Z"/>
              <w:rFonts w:ascii="微软雅黑" w:hAnsi="微软雅黑" w:eastAsia="微软雅黑" w:cs="微软雅黑"/>
              <w:smallCaps w:val="0"/>
              <w:sz w:val="28"/>
              <w:szCs w:val="28"/>
            </w:rPr>
          </w:rPrChange>
        </w:rPr>
      </w:pPr>
      <w:ins w:id="3919" w:author="威(×_×)" w:date="2021-03-18T18:06:33Z">
        <w:r>
          <w:rPr>
            <w:rFonts w:hint="default" w:ascii="Calibri" w:hAnsi="Calibri" w:eastAsia="黑体" w:cs="Times New Roman"/>
            <w:smallCaps w:val="0"/>
            <w:sz w:val="21"/>
            <w:szCs w:val="22"/>
          </w:rPr>
          <w:br w:type="page"/>
        </w:r>
      </w:ins>
    </w:p>
    <w:tbl>
      <w:tblPr>
        <w:tblStyle w:val="20"/>
        <w:tblW w:w="97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4"/>
        <w:gridCol w:w="6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jc w:val="center"/>
          <w:del w:id="3920" w:author="威(×_×)" w:date="2021-03-18T17:58:57Z"/>
        </w:trPr>
        <w:tc>
          <w:tcPr>
            <w:tcW w:w="9711"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rPr>
                <w:del w:id="3922" w:author="威(×_×)" w:date="2021-03-18T17:58:57Z"/>
                <w:rFonts w:ascii="Times New Roman" w:hAnsi="Times New Roman" w:eastAsia="微软雅黑" w:cs="Times New Roman"/>
                <w:rPrChange w:id="3923" w:author="威(×_×)" w:date="2021-03-18T17:49:20Z">
                  <w:rPr>
                    <w:del w:id="3924" w:author="威(×_×)" w:date="2021-03-18T17:58:57Z"/>
                    <w:rFonts w:ascii="微软雅黑" w:hAnsi="微软雅黑" w:eastAsia="微软雅黑" w:cs="微软雅黑"/>
                  </w:rPr>
                </w:rPrChange>
              </w:rPr>
              <w:pPrChange w:id="3921" w:author="威(×_×)" w:date="2021-03-18T18:07:48Z">
                <w:pPr>
                  <w:spacing w:after="156" w:line="276" w:lineRule="auto"/>
                </w:pPr>
              </w:pPrChange>
            </w:pPr>
            <w:del w:id="3925" w:author="威(×_×)" w:date="2021-03-18T17:58:57Z">
              <w:r>
                <w:rPr>
                  <w:rFonts w:hint="default" w:ascii="Times New Roman" w:hAnsi="Times New Roman" w:eastAsia="微软雅黑" w:cs="Times New Roman"/>
                  <w:rPrChange w:id="3926" w:author="威(×_×)" w:date="2021-03-18T17:49:20Z">
                    <w:rPr>
                      <w:rFonts w:hint="eastAsia" w:ascii="微软雅黑" w:hAnsi="微软雅黑" w:eastAsia="微软雅黑" w:cs="微软雅黑"/>
                    </w:rPr>
                  </w:rPrChange>
                </w:rPr>
                <w:delText>填写要求:</w:delText>
              </w:r>
            </w:del>
          </w:p>
          <w:p>
            <w:pPr>
              <w:numPr>
                <w:ilvl w:val="0"/>
                <w:numId w:val="10"/>
              </w:numPr>
              <w:spacing w:after="156"/>
              <w:ind w:firstLineChars="0"/>
              <w:rPr>
                <w:del w:id="3928" w:author="威(×_×)" w:date="2021-03-18T17:58:57Z"/>
                <w:rFonts w:ascii="Times New Roman" w:hAnsi="Times New Roman" w:eastAsia="微软雅黑" w:cs="Times New Roman"/>
                <w:rPrChange w:id="3929" w:author="威(×_×)" w:date="2021-03-18T17:49:20Z">
                  <w:rPr>
                    <w:del w:id="3930" w:author="威(×_×)" w:date="2021-03-18T17:58:57Z"/>
                    <w:rFonts w:ascii="微软雅黑" w:hAnsi="微软雅黑" w:eastAsia="微软雅黑" w:cs="微软雅黑"/>
                  </w:rPr>
                </w:rPrChange>
              </w:rPr>
              <w:pPrChange w:id="3927" w:author="威(×_×)" w:date="2021-03-18T18:07:48Z">
                <w:pPr>
                  <w:pStyle w:val="4"/>
                  <w:numPr>
                    <w:ilvl w:val="0"/>
                    <w:numId w:val="10"/>
                  </w:numPr>
                  <w:spacing w:after="156"/>
                  <w:ind w:firstLineChars="0"/>
                </w:pPr>
              </w:pPrChange>
            </w:pPr>
            <w:del w:id="3931" w:author="威(×_×)" w:date="2021-03-18T17:58:57Z">
              <w:r>
                <w:rPr>
                  <w:rFonts w:hint="default" w:ascii="Times New Roman" w:hAnsi="Times New Roman" w:eastAsia="微软雅黑" w:cs="Times New Roman"/>
                  <w:rPrChange w:id="3932" w:author="威(×_×)" w:date="2021-03-18T17:49:20Z">
                    <w:rPr>
                      <w:rFonts w:hint="eastAsia" w:ascii="微软雅黑" w:hAnsi="微软雅黑" w:eastAsia="微软雅黑" w:cs="微软雅黑"/>
                    </w:rPr>
                  </w:rPrChange>
                </w:rPr>
                <w:delText>提供2010年1月1日至公告截止之日为止（以合同签订时间为准）在建或已竣工同类公共建筑方案设计或设计（须含方案）业绩。业绩应充分体现参赛设计机构的水平、能力、创意。</w:delText>
              </w:r>
            </w:del>
          </w:p>
          <w:p>
            <w:pPr>
              <w:numPr>
                <w:ilvl w:val="0"/>
                <w:numId w:val="10"/>
              </w:numPr>
              <w:spacing w:after="156"/>
              <w:ind w:firstLineChars="0"/>
              <w:rPr>
                <w:del w:id="3934" w:author="威(×_×)" w:date="2021-03-18T17:58:57Z"/>
                <w:rFonts w:ascii="Times New Roman" w:hAnsi="Times New Roman" w:eastAsia="微软雅黑" w:cs="Times New Roman"/>
                <w:rPrChange w:id="3935" w:author="威(×_×)" w:date="2021-03-18T17:49:20Z">
                  <w:rPr>
                    <w:del w:id="3936" w:author="威(×_×)" w:date="2021-03-18T17:58:57Z"/>
                    <w:rFonts w:ascii="微软雅黑" w:hAnsi="微软雅黑" w:eastAsia="微软雅黑" w:cs="微软雅黑"/>
                  </w:rPr>
                </w:rPrChange>
              </w:rPr>
              <w:pPrChange w:id="3933" w:author="威(×_×)" w:date="2021-03-18T18:07:48Z">
                <w:pPr>
                  <w:pStyle w:val="4"/>
                  <w:numPr>
                    <w:ilvl w:val="0"/>
                    <w:numId w:val="10"/>
                  </w:numPr>
                  <w:spacing w:after="156"/>
                  <w:ind w:firstLineChars="0"/>
                </w:pPr>
              </w:pPrChange>
            </w:pPr>
            <w:del w:id="3937" w:author="威(×_×)" w:date="2021-03-18T17:58:57Z">
              <w:r>
                <w:rPr>
                  <w:rFonts w:hint="default" w:ascii="Times New Roman" w:hAnsi="Times New Roman" w:eastAsia="微软雅黑" w:cs="Times New Roman"/>
                  <w:rPrChange w:id="3938" w:author="威(×_×)" w:date="2021-03-18T17:49:20Z">
                    <w:rPr>
                      <w:rFonts w:hint="eastAsia" w:ascii="微软雅黑" w:hAnsi="微软雅黑" w:eastAsia="微软雅黑" w:cs="微软雅黑"/>
                    </w:rPr>
                  </w:rPrChange>
                </w:rPr>
                <w:delText>参赛设计机构业绩总数不超过3个（联合团队参赛共同提供3个），提供业绩总数量超过3项的，只取前3项。</w:delText>
              </w:r>
            </w:del>
          </w:p>
          <w:p>
            <w:pPr>
              <w:numPr>
                <w:ilvl w:val="0"/>
                <w:numId w:val="10"/>
              </w:numPr>
              <w:spacing w:after="156"/>
              <w:ind w:firstLineChars="0"/>
              <w:rPr>
                <w:del w:id="3940" w:author="威(×_×)" w:date="2021-03-18T17:58:57Z"/>
                <w:rFonts w:ascii="Times New Roman" w:hAnsi="Times New Roman" w:eastAsia="微软雅黑" w:cs="Times New Roman"/>
                <w:rPrChange w:id="3941" w:author="威(×_×)" w:date="2021-03-18T17:49:20Z">
                  <w:rPr>
                    <w:del w:id="3942" w:author="威(×_×)" w:date="2021-03-18T17:58:57Z"/>
                    <w:rFonts w:ascii="微软雅黑" w:hAnsi="微软雅黑" w:eastAsia="微软雅黑" w:cs="微软雅黑"/>
                  </w:rPr>
                </w:rPrChange>
              </w:rPr>
              <w:pPrChange w:id="3939" w:author="威(×_×)" w:date="2021-03-18T18:07:48Z">
                <w:pPr>
                  <w:pStyle w:val="4"/>
                  <w:numPr>
                    <w:ilvl w:val="0"/>
                    <w:numId w:val="10"/>
                  </w:numPr>
                  <w:spacing w:after="156"/>
                  <w:ind w:firstLineChars="0"/>
                </w:pPr>
              </w:pPrChange>
            </w:pPr>
            <w:del w:id="3943" w:author="威(×_×)" w:date="2021-03-18T17:58:57Z">
              <w:r>
                <w:rPr>
                  <w:rFonts w:hint="default" w:ascii="Times New Roman" w:hAnsi="Times New Roman" w:eastAsia="微软雅黑" w:cs="Times New Roman"/>
                  <w:rPrChange w:id="3944" w:author="威(×_×)" w:date="2021-03-18T17:49:20Z">
                    <w:rPr>
                      <w:rFonts w:hint="eastAsia" w:ascii="微软雅黑" w:hAnsi="微软雅黑" w:eastAsia="微软雅黑" w:cs="微软雅黑"/>
                    </w:rPr>
                  </w:rPrChange>
                </w:rPr>
                <w:delText>业绩证明材料：（1）项目名称、规模（总建筑面积）、参与的设计内容、主要效果图及总图或照片、设计合同关键页扫描件(应能体现合同名称、设计内容及规模、设计阶段、参与的设计内容、合同签订时间、合同签章页)；（2）项目获国家级或国外相应级别专业奖项（建筑、景观、室内）（如有）；（3）项目获得绿色建筑认证（如有）；</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3945" w:author="威(×_×)" w:date="2021-03-18T17:58:57Z"/>
        </w:trPr>
        <w:tc>
          <w:tcPr>
            <w:tcW w:w="9711"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0"/>
              <w:jc w:val="left"/>
              <w:rPr>
                <w:del w:id="3947" w:author="威(×_×)" w:date="2021-03-18T17:58:57Z"/>
                <w:rFonts w:ascii="Times New Roman" w:hAnsi="Times New Roman" w:eastAsia="微软雅黑" w:cs="Times New Roman"/>
                <w:b/>
                <w:sz w:val="24"/>
                <w:szCs w:val="24"/>
                <w:rPrChange w:id="3948" w:author="威(×_×)" w:date="2021-03-18T17:49:20Z">
                  <w:rPr>
                    <w:del w:id="3949" w:author="威(×_×)" w:date="2021-03-18T17:58:57Z"/>
                    <w:rFonts w:ascii="微软雅黑" w:hAnsi="微软雅黑" w:eastAsia="微软雅黑" w:cs="微软雅黑"/>
                    <w:b/>
                    <w:sz w:val="24"/>
                    <w:szCs w:val="24"/>
                  </w:rPr>
                </w:rPrChange>
              </w:rPr>
              <w:pPrChange w:id="3946" w:author="威(×_×)" w:date="2021-03-18T18:07:48Z">
                <w:pPr>
                  <w:spacing w:after="156"/>
                  <w:jc w:val="center"/>
                </w:pPr>
              </w:pPrChange>
            </w:pPr>
            <w:del w:id="3950" w:author="威(×_×)" w:date="2021-03-18T17:58:57Z">
              <w:r>
                <w:rPr>
                  <w:rFonts w:hint="default" w:ascii="Times New Roman" w:hAnsi="Times New Roman" w:eastAsia="微软雅黑" w:cs="Times New Roman"/>
                  <w:b/>
                  <w:sz w:val="24"/>
                  <w:szCs w:val="24"/>
                  <w:rPrChange w:id="3951" w:author="威(×_×)" w:date="2021-03-18T17:49:20Z">
                    <w:rPr>
                      <w:rFonts w:hint="eastAsia" w:ascii="微软雅黑" w:hAnsi="微软雅黑" w:eastAsia="微软雅黑" w:cs="微软雅黑"/>
                      <w:b/>
                      <w:sz w:val="24"/>
                      <w:szCs w:val="24"/>
                    </w:rPr>
                  </w:rPrChange>
                </w:rPr>
                <w:delText xml:space="preserve">项目1 </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del w:id="3952"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3954" w:author="威(×_×)" w:date="2021-03-18T17:58:57Z"/>
                <w:rFonts w:ascii="Times New Roman" w:hAnsi="Times New Roman" w:eastAsia="微软雅黑" w:cs="Times New Roman"/>
                <w:sz w:val="24"/>
                <w:szCs w:val="24"/>
                <w:rPrChange w:id="3955" w:author="威(×_×)" w:date="2021-03-18T17:49:20Z">
                  <w:rPr>
                    <w:del w:id="3956" w:author="威(×_×)" w:date="2021-03-18T17:58:57Z"/>
                    <w:rFonts w:ascii="微软雅黑" w:hAnsi="微软雅黑" w:eastAsia="微软雅黑" w:cs="微软雅黑"/>
                    <w:sz w:val="24"/>
                    <w:szCs w:val="24"/>
                  </w:rPr>
                </w:rPrChange>
              </w:rPr>
              <w:pPrChange w:id="3953" w:author="威(×_×)" w:date="2021-03-18T18:07:48Z">
                <w:pPr>
                  <w:spacing w:after="156" w:line="276" w:lineRule="auto"/>
                </w:pPr>
              </w:pPrChange>
            </w:pPr>
            <w:del w:id="3957" w:author="威(×_×)" w:date="2021-03-18T17:58:57Z">
              <w:r>
                <w:rPr>
                  <w:rFonts w:hint="default" w:ascii="Times New Roman" w:hAnsi="Times New Roman" w:eastAsia="微软雅黑" w:cs="Times New Roman"/>
                  <w:bCs/>
                  <w:sz w:val="24"/>
                  <w:szCs w:val="24"/>
                  <w:rPrChange w:id="3958" w:author="威(×_×)" w:date="2021-03-18T17:49:20Z">
                    <w:rPr>
                      <w:rFonts w:hint="eastAsia" w:ascii="微软雅黑" w:hAnsi="微软雅黑" w:eastAsia="微软雅黑" w:cs="微软雅黑"/>
                      <w:bCs/>
                      <w:sz w:val="24"/>
                      <w:szCs w:val="24"/>
                    </w:rPr>
                  </w:rPrChange>
                </w:rPr>
                <w:delText>项目类型</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3960" w:author="威(×_×)" w:date="2021-03-18T17:58:57Z"/>
                <w:rFonts w:ascii="Times New Roman" w:hAnsi="Times New Roman" w:eastAsia="微软雅黑" w:cs="Times New Roman"/>
                <w:sz w:val="24"/>
                <w:szCs w:val="24"/>
                <w:rPrChange w:id="3961" w:author="威(×_×)" w:date="2021-03-18T17:49:20Z">
                  <w:rPr>
                    <w:del w:id="3962" w:author="威(×_×)" w:date="2021-03-18T17:58:57Z"/>
                    <w:rFonts w:ascii="微软雅黑" w:hAnsi="微软雅黑" w:eastAsia="微软雅黑" w:cs="微软雅黑"/>
                    <w:sz w:val="24"/>
                    <w:szCs w:val="24"/>
                  </w:rPr>
                </w:rPrChange>
              </w:rPr>
              <w:pPrChange w:id="3959"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del w:id="3963"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left"/>
              <w:rPr>
                <w:del w:id="3965" w:author="威(×_×)" w:date="2021-03-18T17:58:57Z"/>
                <w:rFonts w:ascii="Times New Roman" w:hAnsi="Times New Roman" w:eastAsia="微软雅黑" w:cs="Times New Roman"/>
                <w:sz w:val="24"/>
                <w:szCs w:val="24"/>
                <w:rPrChange w:id="3966" w:author="威(×_×)" w:date="2021-03-18T17:49:20Z">
                  <w:rPr>
                    <w:del w:id="3967" w:author="威(×_×)" w:date="2021-03-18T17:58:57Z"/>
                    <w:rFonts w:ascii="微软雅黑" w:hAnsi="微软雅黑" w:eastAsia="微软雅黑" w:cs="微软雅黑"/>
                    <w:sz w:val="24"/>
                    <w:szCs w:val="24"/>
                  </w:rPr>
                </w:rPrChange>
              </w:rPr>
              <w:pPrChange w:id="3964" w:author="威(×_×)" w:date="2021-03-18T18:07:48Z">
                <w:pPr>
                  <w:spacing w:after="156" w:line="276" w:lineRule="auto"/>
                  <w:jc w:val="left"/>
                </w:pPr>
              </w:pPrChange>
            </w:pPr>
            <w:del w:id="3968" w:author="威(×_×)" w:date="2021-03-18T17:58:57Z">
              <w:r>
                <w:rPr>
                  <w:rFonts w:hint="default" w:ascii="Times New Roman" w:hAnsi="Times New Roman" w:eastAsia="微软雅黑" w:cs="Times New Roman"/>
                  <w:bCs/>
                  <w:sz w:val="24"/>
                  <w:szCs w:val="24"/>
                  <w:rPrChange w:id="3969" w:author="威(×_×)" w:date="2021-03-18T17:49:20Z">
                    <w:rPr>
                      <w:rFonts w:hint="eastAsia" w:ascii="微软雅黑" w:hAnsi="微软雅黑" w:eastAsia="微软雅黑" w:cs="微软雅黑"/>
                      <w:bCs/>
                      <w:sz w:val="24"/>
                      <w:szCs w:val="24"/>
                    </w:rPr>
                  </w:rPrChange>
                </w:rPr>
                <w:delText>项目名称</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3971" w:author="威(×_×)" w:date="2021-03-18T17:58:57Z"/>
                <w:rFonts w:ascii="Times New Roman" w:hAnsi="Times New Roman" w:eastAsia="微软雅黑" w:cs="Times New Roman"/>
                <w:sz w:val="24"/>
                <w:szCs w:val="24"/>
                <w:rPrChange w:id="3972" w:author="威(×_×)" w:date="2021-03-18T17:49:20Z">
                  <w:rPr>
                    <w:del w:id="3973" w:author="威(×_×)" w:date="2021-03-18T17:58:57Z"/>
                    <w:rFonts w:ascii="微软雅黑" w:hAnsi="微软雅黑" w:eastAsia="微软雅黑" w:cs="微软雅黑"/>
                    <w:sz w:val="24"/>
                    <w:szCs w:val="24"/>
                  </w:rPr>
                </w:rPrChange>
              </w:rPr>
              <w:pPrChange w:id="3970"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del w:id="3974"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3976" w:author="威(×_×)" w:date="2021-03-18T17:58:57Z"/>
                <w:rFonts w:ascii="Times New Roman" w:hAnsi="Times New Roman" w:eastAsia="微软雅黑" w:cs="Times New Roman"/>
                <w:bCs/>
                <w:sz w:val="24"/>
                <w:szCs w:val="24"/>
                <w:rPrChange w:id="3977" w:author="威(×_×)" w:date="2021-03-18T17:49:20Z">
                  <w:rPr>
                    <w:del w:id="3978" w:author="威(×_×)" w:date="2021-03-18T17:58:57Z"/>
                    <w:rFonts w:ascii="微软雅黑" w:hAnsi="微软雅黑" w:eastAsia="微软雅黑" w:cs="微软雅黑"/>
                    <w:bCs/>
                    <w:sz w:val="24"/>
                    <w:szCs w:val="24"/>
                  </w:rPr>
                </w:rPrChange>
              </w:rPr>
              <w:pPrChange w:id="3975" w:author="威(×_×)" w:date="2021-03-18T18:07:48Z">
                <w:pPr>
                  <w:spacing w:after="156"/>
                  <w:jc w:val="left"/>
                </w:pPr>
              </w:pPrChange>
            </w:pPr>
            <w:del w:id="3979" w:author="威(×_×)" w:date="2021-03-18T17:58:57Z">
              <w:r>
                <w:rPr>
                  <w:rFonts w:hint="default" w:ascii="Times New Roman" w:hAnsi="Times New Roman" w:eastAsia="微软雅黑" w:cs="Times New Roman"/>
                  <w:bCs/>
                  <w:sz w:val="24"/>
                  <w:szCs w:val="24"/>
                  <w:rPrChange w:id="3980" w:author="威(×_×)" w:date="2021-03-18T17:49:20Z">
                    <w:rPr>
                      <w:rFonts w:hint="eastAsia" w:ascii="微软雅黑" w:hAnsi="微软雅黑" w:eastAsia="微软雅黑" w:cs="微软雅黑"/>
                      <w:bCs/>
                      <w:sz w:val="24"/>
                      <w:szCs w:val="24"/>
                    </w:rPr>
                  </w:rPrChange>
                </w:rPr>
                <w:delText>项目规模、特点</w:delText>
              </w:r>
            </w:del>
          </w:p>
          <w:p>
            <w:pPr>
              <w:spacing w:after="0"/>
              <w:rPr>
                <w:del w:id="3982" w:author="威(×_×)" w:date="2021-03-18T17:58:57Z"/>
                <w:rFonts w:ascii="Times New Roman" w:hAnsi="Times New Roman" w:eastAsia="微软雅黑" w:cs="Times New Roman"/>
                <w:sz w:val="24"/>
                <w:szCs w:val="24"/>
                <w:u w:val="single"/>
                <w:rPrChange w:id="3983" w:author="威(×_×)" w:date="2021-03-18T17:49:20Z">
                  <w:rPr>
                    <w:del w:id="3984" w:author="威(×_×)" w:date="2021-03-18T17:58:57Z"/>
                    <w:rFonts w:ascii="微软雅黑" w:hAnsi="微软雅黑" w:eastAsia="微软雅黑" w:cs="微软雅黑"/>
                    <w:sz w:val="24"/>
                    <w:szCs w:val="24"/>
                    <w:u w:val="single"/>
                  </w:rPr>
                </w:rPrChange>
              </w:rPr>
              <w:pPrChange w:id="3981" w:author="威(×_×)" w:date="2021-03-18T18:07:48Z">
                <w:pPr>
                  <w:spacing w:after="156"/>
                </w:pPr>
              </w:pPrChange>
            </w:pPr>
            <w:del w:id="3985" w:author="威(×_×)" w:date="2021-03-18T17:58:57Z">
              <w:r>
                <w:rPr>
                  <w:rFonts w:hint="default" w:ascii="Times New Roman" w:hAnsi="Times New Roman" w:eastAsia="微软雅黑" w:cs="Times New Roman"/>
                  <w:bCs/>
                  <w:sz w:val="24"/>
                  <w:szCs w:val="24"/>
                  <w:rPrChange w:id="3986"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3988" w:author="威(×_×)" w:date="2021-03-18T17:58:57Z"/>
                <w:rFonts w:ascii="Times New Roman" w:hAnsi="Times New Roman" w:eastAsia="微软雅黑" w:cs="Times New Roman"/>
                <w:sz w:val="24"/>
                <w:szCs w:val="24"/>
                <w:u w:val="single"/>
                <w:rPrChange w:id="3989" w:author="威(×_×)" w:date="2021-03-18T17:49:20Z">
                  <w:rPr>
                    <w:del w:id="3990" w:author="威(×_×)" w:date="2021-03-18T17:58:57Z"/>
                    <w:rFonts w:ascii="微软雅黑" w:hAnsi="微软雅黑" w:eastAsia="微软雅黑" w:cs="微软雅黑"/>
                    <w:sz w:val="24"/>
                    <w:szCs w:val="24"/>
                    <w:u w:val="single"/>
                  </w:rPr>
                </w:rPrChange>
              </w:rPr>
              <w:pPrChange w:id="3987"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del w:id="3991"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3993" w:author="威(×_×)" w:date="2021-03-18T17:58:57Z"/>
                <w:rFonts w:ascii="Times New Roman" w:hAnsi="Times New Roman" w:eastAsia="微软雅黑" w:cs="Times New Roman"/>
                <w:sz w:val="24"/>
                <w:szCs w:val="24"/>
                <w:rPrChange w:id="3994" w:author="威(×_×)" w:date="2021-03-18T17:49:20Z">
                  <w:rPr>
                    <w:del w:id="3995" w:author="威(×_×)" w:date="2021-03-18T17:58:57Z"/>
                    <w:rFonts w:ascii="微软雅黑" w:hAnsi="微软雅黑" w:eastAsia="微软雅黑" w:cs="微软雅黑"/>
                    <w:sz w:val="24"/>
                    <w:szCs w:val="24"/>
                  </w:rPr>
                </w:rPrChange>
              </w:rPr>
              <w:pPrChange w:id="3992" w:author="威(×_×)" w:date="2021-03-18T18:07:48Z">
                <w:pPr>
                  <w:spacing w:after="156"/>
                  <w:jc w:val="left"/>
                </w:pPr>
              </w:pPrChange>
            </w:pPr>
            <w:del w:id="3996" w:author="威(×_×)" w:date="2021-03-18T17:58:57Z">
              <w:r>
                <w:rPr>
                  <w:rFonts w:hint="default" w:ascii="Times New Roman" w:hAnsi="Times New Roman" w:eastAsia="微软雅黑" w:cs="Times New Roman"/>
                  <w:bCs/>
                  <w:sz w:val="24"/>
                  <w:szCs w:val="24"/>
                  <w:rPrChange w:id="3997" w:author="威(×_×)" w:date="2021-03-18T17:49:20Z">
                    <w:rPr>
                      <w:rFonts w:hint="eastAsia" w:ascii="微软雅黑" w:hAnsi="微软雅黑" w:eastAsia="微软雅黑" w:cs="微软雅黑"/>
                      <w:bCs/>
                      <w:sz w:val="24"/>
                      <w:szCs w:val="24"/>
                    </w:rPr>
                  </w:rPrChange>
                </w:rPr>
                <w:delText>设计机构在该项目承担的工作范畴</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3999" w:author="威(×_×)" w:date="2021-03-18T17:58:57Z"/>
                <w:rFonts w:ascii="Times New Roman" w:hAnsi="Times New Roman" w:eastAsia="微软雅黑" w:cs="Times New Roman"/>
                <w:sz w:val="24"/>
                <w:szCs w:val="24"/>
                <w:rPrChange w:id="4000" w:author="威(×_×)" w:date="2021-03-18T17:49:20Z">
                  <w:rPr>
                    <w:del w:id="4001" w:author="威(×_×)" w:date="2021-03-18T17:58:57Z"/>
                    <w:rFonts w:ascii="微软雅黑" w:hAnsi="微软雅黑" w:eastAsia="微软雅黑" w:cs="微软雅黑"/>
                    <w:sz w:val="24"/>
                    <w:szCs w:val="24"/>
                  </w:rPr>
                </w:rPrChange>
              </w:rPr>
              <w:pPrChange w:id="3998"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del w:id="4002"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04" w:author="威(×_×)" w:date="2021-03-18T17:58:57Z"/>
                <w:rFonts w:ascii="Times New Roman" w:hAnsi="Times New Roman" w:eastAsia="微软雅黑" w:cs="Times New Roman"/>
                <w:sz w:val="24"/>
                <w:szCs w:val="24"/>
                <w:rPrChange w:id="4005" w:author="威(×_×)" w:date="2021-03-18T17:49:20Z">
                  <w:rPr>
                    <w:del w:id="4006" w:author="威(×_×)" w:date="2021-03-18T17:58:57Z"/>
                    <w:rFonts w:ascii="微软雅黑" w:hAnsi="微软雅黑" w:eastAsia="微软雅黑" w:cs="微软雅黑"/>
                    <w:sz w:val="24"/>
                    <w:szCs w:val="24"/>
                  </w:rPr>
                </w:rPrChange>
              </w:rPr>
              <w:pPrChange w:id="4003" w:author="威(×_×)" w:date="2021-03-18T18:07:48Z">
                <w:pPr>
                  <w:spacing w:after="156"/>
                  <w:jc w:val="left"/>
                </w:pPr>
              </w:pPrChange>
            </w:pPr>
            <w:del w:id="4007" w:author="威(×_×)" w:date="2021-03-18T17:58:57Z">
              <w:r>
                <w:rPr>
                  <w:rFonts w:hint="default" w:ascii="Times New Roman" w:hAnsi="Times New Roman" w:eastAsia="微软雅黑" w:cs="Times New Roman"/>
                  <w:bCs/>
                  <w:sz w:val="24"/>
                  <w:szCs w:val="24"/>
                  <w:rPrChange w:id="4008" w:author="威(×_×)" w:date="2021-03-18T17:49:20Z">
                    <w:rPr>
                      <w:rFonts w:hint="eastAsia" w:ascii="微软雅黑" w:hAnsi="微软雅黑" w:eastAsia="微软雅黑" w:cs="微软雅黑"/>
                      <w:bCs/>
                      <w:sz w:val="24"/>
                      <w:szCs w:val="24"/>
                    </w:rPr>
                  </w:rPrChange>
                </w:rPr>
                <w:delText>主要设计人员的姓名、职务、作用及责任分工</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10" w:author="威(×_×)" w:date="2021-03-18T17:58:57Z"/>
                <w:rFonts w:ascii="Times New Roman" w:hAnsi="Times New Roman" w:eastAsia="微软雅黑" w:cs="Times New Roman"/>
                <w:sz w:val="24"/>
                <w:szCs w:val="24"/>
                <w:rPrChange w:id="4011" w:author="威(×_×)" w:date="2021-03-18T17:49:20Z">
                  <w:rPr>
                    <w:del w:id="4012" w:author="威(×_×)" w:date="2021-03-18T17:58:57Z"/>
                    <w:rFonts w:ascii="微软雅黑" w:hAnsi="微软雅黑" w:eastAsia="微软雅黑" w:cs="微软雅黑"/>
                    <w:sz w:val="24"/>
                    <w:szCs w:val="24"/>
                  </w:rPr>
                </w:rPrChange>
              </w:rPr>
              <w:pPrChange w:id="4009"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del w:id="4013"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15" w:author="威(×_×)" w:date="2021-03-18T17:58:57Z"/>
                <w:rFonts w:ascii="Times New Roman" w:hAnsi="Times New Roman" w:eastAsia="微软雅黑" w:cs="Times New Roman"/>
                <w:sz w:val="24"/>
                <w:szCs w:val="24"/>
                <w:rPrChange w:id="4016" w:author="威(×_×)" w:date="2021-03-18T17:49:20Z">
                  <w:rPr>
                    <w:del w:id="4017" w:author="威(×_×)" w:date="2021-03-18T17:58:57Z"/>
                    <w:rFonts w:ascii="微软雅黑" w:hAnsi="微软雅黑" w:eastAsia="微软雅黑" w:cs="微软雅黑"/>
                    <w:sz w:val="24"/>
                    <w:szCs w:val="24"/>
                  </w:rPr>
                </w:rPrChange>
              </w:rPr>
              <w:pPrChange w:id="4014" w:author="威(×_×)" w:date="2021-03-18T18:07:48Z">
                <w:pPr>
                  <w:spacing w:after="156"/>
                  <w:jc w:val="left"/>
                </w:pPr>
              </w:pPrChange>
            </w:pPr>
            <w:del w:id="4018" w:author="威(×_×)" w:date="2021-03-18T17:58:57Z">
              <w:r>
                <w:rPr>
                  <w:rFonts w:hint="default" w:ascii="Times New Roman" w:hAnsi="Times New Roman" w:eastAsia="微软雅黑" w:cs="Times New Roman"/>
                  <w:bCs/>
                  <w:sz w:val="24"/>
                  <w:szCs w:val="24"/>
                  <w:rPrChange w:id="4019" w:author="威(×_×)" w:date="2021-03-18T17:49:20Z">
                    <w:rPr>
                      <w:rFonts w:hint="eastAsia" w:ascii="微软雅黑" w:hAnsi="微软雅黑" w:eastAsia="微软雅黑" w:cs="微软雅黑"/>
                      <w:bCs/>
                      <w:sz w:val="24"/>
                      <w:szCs w:val="24"/>
                    </w:rPr>
                  </w:rPrChange>
                </w:rPr>
                <w:delText>相关照片或效果图</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21" w:author="威(×_×)" w:date="2021-03-18T17:58:57Z"/>
                <w:rFonts w:ascii="Times New Roman" w:hAnsi="Times New Roman" w:eastAsia="微软雅黑" w:cs="Times New Roman"/>
                <w:sz w:val="24"/>
                <w:szCs w:val="24"/>
                <w:rPrChange w:id="4022" w:author="威(×_×)" w:date="2021-03-18T17:49:20Z">
                  <w:rPr>
                    <w:del w:id="4023" w:author="威(×_×)" w:date="2021-03-18T17:58:57Z"/>
                    <w:rFonts w:ascii="微软雅黑" w:hAnsi="微软雅黑" w:eastAsia="微软雅黑" w:cs="微软雅黑"/>
                    <w:sz w:val="24"/>
                    <w:szCs w:val="24"/>
                  </w:rPr>
                </w:rPrChange>
              </w:rPr>
              <w:pPrChange w:id="4020"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024"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26" w:author="威(×_×)" w:date="2021-03-18T17:58:57Z"/>
                <w:rFonts w:ascii="Times New Roman" w:hAnsi="Times New Roman" w:eastAsia="微软雅黑" w:cs="Times New Roman"/>
                <w:sz w:val="24"/>
                <w:szCs w:val="24"/>
                <w:rPrChange w:id="4027" w:author="威(×_×)" w:date="2021-03-18T17:49:20Z">
                  <w:rPr>
                    <w:del w:id="4028" w:author="威(×_×)" w:date="2021-03-18T17:58:57Z"/>
                    <w:rFonts w:ascii="微软雅黑" w:hAnsi="微软雅黑" w:eastAsia="微软雅黑" w:cs="微软雅黑"/>
                    <w:sz w:val="24"/>
                    <w:szCs w:val="24"/>
                  </w:rPr>
                </w:rPrChange>
              </w:rPr>
              <w:pPrChange w:id="4025" w:author="威(×_×)" w:date="2021-03-18T18:07:48Z">
                <w:pPr>
                  <w:spacing w:after="156"/>
                  <w:jc w:val="left"/>
                </w:pPr>
              </w:pPrChange>
            </w:pPr>
            <w:del w:id="4029" w:author="威(×_×)" w:date="2021-03-18T17:58:57Z">
              <w:r>
                <w:rPr>
                  <w:rFonts w:hint="default" w:ascii="Times New Roman" w:hAnsi="Times New Roman" w:eastAsia="微软雅黑" w:cs="Times New Roman"/>
                  <w:bCs/>
                  <w:sz w:val="24"/>
                  <w:szCs w:val="24"/>
                  <w:rPrChange w:id="4030" w:author="威(×_×)" w:date="2021-03-18T17:49:20Z">
                    <w:rPr>
                      <w:rFonts w:hint="eastAsia" w:ascii="微软雅黑" w:hAnsi="微软雅黑" w:eastAsia="微软雅黑" w:cs="微软雅黑"/>
                      <w:bCs/>
                      <w:sz w:val="24"/>
                      <w:szCs w:val="24"/>
                    </w:rPr>
                  </w:rPrChange>
                </w:rPr>
                <w:delText>项目的实施情况（如有）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32" w:author="威(×_×)" w:date="2021-03-18T17:58:57Z"/>
                <w:rFonts w:ascii="Times New Roman" w:hAnsi="Times New Roman" w:eastAsia="微软雅黑" w:cs="Times New Roman"/>
                <w:sz w:val="24"/>
                <w:szCs w:val="24"/>
                <w:rPrChange w:id="4033" w:author="威(×_×)" w:date="2021-03-18T17:49:20Z">
                  <w:rPr>
                    <w:del w:id="4034" w:author="威(×_×)" w:date="2021-03-18T17:58:57Z"/>
                    <w:rFonts w:ascii="微软雅黑" w:hAnsi="微软雅黑" w:eastAsia="微软雅黑" w:cs="微软雅黑"/>
                    <w:sz w:val="24"/>
                    <w:szCs w:val="24"/>
                  </w:rPr>
                </w:rPrChange>
              </w:rPr>
              <w:pPrChange w:id="4031"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035"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37" w:author="威(×_×)" w:date="2021-03-18T17:58:57Z"/>
                <w:rFonts w:ascii="Times New Roman" w:hAnsi="Times New Roman" w:eastAsia="微软雅黑" w:cs="Times New Roman"/>
                <w:sz w:val="24"/>
                <w:szCs w:val="24"/>
                <w:rPrChange w:id="4038" w:author="威(×_×)" w:date="2021-03-18T17:49:20Z">
                  <w:rPr>
                    <w:del w:id="4039" w:author="威(×_×)" w:date="2021-03-18T17:58:57Z"/>
                    <w:rFonts w:ascii="微软雅黑" w:hAnsi="微软雅黑" w:eastAsia="微软雅黑" w:cs="微软雅黑"/>
                    <w:sz w:val="24"/>
                    <w:szCs w:val="24"/>
                  </w:rPr>
                </w:rPrChange>
              </w:rPr>
              <w:pPrChange w:id="4036" w:author="威(×_×)" w:date="2021-03-18T18:07:48Z">
                <w:pPr>
                  <w:spacing w:after="156"/>
                  <w:jc w:val="left"/>
                </w:pPr>
              </w:pPrChange>
            </w:pPr>
            <w:del w:id="4040" w:author="威(×_×)" w:date="2021-03-18T17:58:57Z">
              <w:r>
                <w:rPr>
                  <w:rFonts w:hint="default" w:ascii="Times New Roman" w:hAnsi="Times New Roman" w:eastAsia="微软雅黑" w:cs="Times New Roman"/>
                  <w:sz w:val="24"/>
                  <w:szCs w:val="24"/>
                  <w:rPrChange w:id="4041" w:author="威(×_×)" w:date="2021-03-18T17:49:20Z">
                    <w:rPr>
                      <w:rFonts w:hint="eastAsia" w:ascii="微软雅黑" w:hAnsi="微软雅黑" w:eastAsia="微软雅黑" w:cs="微软雅黑"/>
                      <w:sz w:val="24"/>
                      <w:szCs w:val="24"/>
                    </w:rPr>
                  </w:rPrChange>
                </w:rPr>
                <w:delText>设计合同关键页扫描件(应能体现合同名称、设计内容及规模、设计阶段、参与的设计内容、合同签订时间、合同签章页)</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43" w:author="威(×_×)" w:date="2021-03-18T17:58:57Z"/>
                <w:rFonts w:ascii="Times New Roman" w:hAnsi="Times New Roman" w:eastAsia="微软雅黑" w:cs="Times New Roman"/>
                <w:sz w:val="24"/>
                <w:szCs w:val="24"/>
                <w:rPrChange w:id="4044" w:author="威(×_×)" w:date="2021-03-18T17:49:20Z">
                  <w:rPr>
                    <w:del w:id="4045" w:author="威(×_×)" w:date="2021-03-18T17:58:57Z"/>
                    <w:rFonts w:ascii="微软雅黑" w:hAnsi="微软雅黑" w:eastAsia="微软雅黑" w:cs="微软雅黑"/>
                    <w:sz w:val="24"/>
                    <w:szCs w:val="24"/>
                  </w:rPr>
                </w:rPrChange>
              </w:rPr>
              <w:pPrChange w:id="4042"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046"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48" w:author="威(×_×)" w:date="2021-03-18T17:58:57Z"/>
                <w:rFonts w:ascii="Times New Roman" w:hAnsi="Times New Roman" w:eastAsia="微软雅黑" w:cs="Times New Roman"/>
                <w:bCs/>
                <w:sz w:val="24"/>
                <w:szCs w:val="24"/>
                <w:rPrChange w:id="4049" w:author="威(×_×)" w:date="2021-03-18T17:49:20Z">
                  <w:rPr>
                    <w:del w:id="4050" w:author="威(×_×)" w:date="2021-03-18T17:58:57Z"/>
                    <w:rFonts w:ascii="微软雅黑" w:hAnsi="微软雅黑" w:eastAsia="微软雅黑" w:cs="微软雅黑"/>
                    <w:bCs/>
                    <w:sz w:val="24"/>
                    <w:szCs w:val="24"/>
                  </w:rPr>
                </w:rPrChange>
              </w:rPr>
              <w:pPrChange w:id="4047" w:author="威(×_×)" w:date="2021-03-18T18:07:48Z">
                <w:pPr>
                  <w:spacing w:after="156"/>
                  <w:jc w:val="left"/>
                </w:pPr>
              </w:pPrChange>
            </w:pPr>
            <w:del w:id="4051" w:author="威(×_×)" w:date="2021-03-18T17:58:57Z">
              <w:r>
                <w:rPr>
                  <w:rFonts w:hint="default" w:ascii="Times New Roman" w:hAnsi="Times New Roman" w:eastAsia="微软雅黑" w:cs="Times New Roman"/>
                  <w:bCs/>
                  <w:sz w:val="24"/>
                  <w:szCs w:val="24"/>
                  <w:rPrChange w:id="4052" w:author="威(×_×)" w:date="2021-03-18T17:49:20Z">
                    <w:rPr>
                      <w:rFonts w:hint="eastAsia" w:ascii="微软雅黑" w:hAnsi="微软雅黑" w:eastAsia="微软雅黑" w:cs="微软雅黑"/>
                      <w:bCs/>
                      <w:sz w:val="24"/>
                      <w:szCs w:val="24"/>
                    </w:rPr>
                  </w:rPrChange>
                </w:rPr>
                <w:delText>项目获国家级或国外相应级别专业奖项（建筑、景观、室内）（如有）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54" w:author="威(×_×)" w:date="2021-03-18T17:58:57Z"/>
                <w:rFonts w:ascii="Times New Roman" w:hAnsi="Times New Roman" w:eastAsia="微软雅黑" w:cs="Times New Roman"/>
                <w:sz w:val="24"/>
                <w:szCs w:val="24"/>
                <w:rPrChange w:id="4055" w:author="威(×_×)" w:date="2021-03-18T17:49:20Z">
                  <w:rPr>
                    <w:del w:id="4056" w:author="威(×_×)" w:date="2021-03-18T17:58:57Z"/>
                    <w:rFonts w:ascii="微软雅黑" w:hAnsi="微软雅黑" w:eastAsia="微软雅黑" w:cs="微软雅黑"/>
                    <w:sz w:val="24"/>
                    <w:szCs w:val="24"/>
                  </w:rPr>
                </w:rPrChange>
              </w:rPr>
              <w:pPrChange w:id="4053"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057"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59" w:author="威(×_×)" w:date="2021-03-18T17:58:57Z"/>
                <w:rFonts w:ascii="Times New Roman" w:hAnsi="Times New Roman" w:eastAsia="微软雅黑" w:cs="Times New Roman"/>
                <w:bCs/>
                <w:sz w:val="24"/>
                <w:szCs w:val="24"/>
                <w:rPrChange w:id="4060" w:author="威(×_×)" w:date="2021-03-18T17:49:20Z">
                  <w:rPr>
                    <w:del w:id="4061" w:author="威(×_×)" w:date="2021-03-18T17:58:57Z"/>
                    <w:rFonts w:ascii="微软雅黑" w:hAnsi="微软雅黑" w:eastAsia="微软雅黑" w:cs="微软雅黑"/>
                    <w:bCs/>
                    <w:sz w:val="24"/>
                    <w:szCs w:val="24"/>
                  </w:rPr>
                </w:rPrChange>
              </w:rPr>
              <w:pPrChange w:id="4058" w:author="威(×_×)" w:date="2021-03-18T18:07:48Z">
                <w:pPr>
                  <w:spacing w:after="156"/>
                  <w:jc w:val="left"/>
                </w:pPr>
              </w:pPrChange>
            </w:pPr>
            <w:del w:id="4062" w:author="威(×_×)" w:date="2021-03-18T17:58:57Z">
              <w:r>
                <w:rPr>
                  <w:rFonts w:hint="default" w:ascii="Times New Roman" w:hAnsi="Times New Roman" w:eastAsia="微软雅黑" w:cs="Times New Roman"/>
                  <w:bCs/>
                  <w:sz w:val="24"/>
                  <w:szCs w:val="24"/>
                  <w:rPrChange w:id="4063" w:author="威(×_×)" w:date="2021-03-18T17:49:20Z">
                    <w:rPr>
                      <w:rFonts w:hint="eastAsia" w:ascii="微软雅黑" w:hAnsi="微软雅黑" w:eastAsia="微软雅黑" w:cs="微软雅黑"/>
                      <w:bCs/>
                      <w:sz w:val="24"/>
                      <w:szCs w:val="24"/>
                    </w:rPr>
                  </w:rPrChange>
                </w:rPr>
                <w:delText>项目获得绿色建筑认证（如有）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65" w:author="威(×_×)" w:date="2021-03-18T17:58:57Z"/>
                <w:rFonts w:ascii="Times New Roman" w:hAnsi="Times New Roman" w:eastAsia="微软雅黑" w:cs="Times New Roman"/>
                <w:sz w:val="24"/>
                <w:szCs w:val="24"/>
                <w:rPrChange w:id="4066" w:author="威(×_×)" w:date="2021-03-18T17:49:20Z">
                  <w:rPr>
                    <w:del w:id="4067" w:author="威(×_×)" w:date="2021-03-18T17:58:57Z"/>
                    <w:rFonts w:ascii="微软雅黑" w:hAnsi="微软雅黑" w:eastAsia="微软雅黑" w:cs="微软雅黑"/>
                    <w:sz w:val="24"/>
                    <w:szCs w:val="24"/>
                  </w:rPr>
                </w:rPrChange>
              </w:rPr>
              <w:pPrChange w:id="4064"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del w:id="4068" w:author="威(×_×)" w:date="2021-03-18T17:58:57Z"/>
        </w:trPr>
        <w:tc>
          <w:tcPr>
            <w:tcW w:w="9711"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0"/>
              <w:jc w:val="left"/>
              <w:rPr>
                <w:del w:id="4070" w:author="威(×_×)" w:date="2021-03-18T17:58:57Z"/>
                <w:rFonts w:ascii="Times New Roman" w:hAnsi="Times New Roman" w:eastAsia="微软雅黑" w:cs="Times New Roman"/>
                <w:sz w:val="24"/>
                <w:szCs w:val="24"/>
                <w:rPrChange w:id="4071" w:author="威(×_×)" w:date="2021-03-18T17:49:20Z">
                  <w:rPr>
                    <w:del w:id="4072" w:author="威(×_×)" w:date="2021-03-18T17:58:57Z"/>
                    <w:rFonts w:ascii="微软雅黑" w:hAnsi="微软雅黑" w:eastAsia="微软雅黑" w:cs="微软雅黑"/>
                    <w:sz w:val="24"/>
                    <w:szCs w:val="24"/>
                  </w:rPr>
                </w:rPrChange>
              </w:rPr>
              <w:pPrChange w:id="4069" w:author="威(×_×)" w:date="2021-03-18T18:07:48Z">
                <w:pPr>
                  <w:spacing w:after="156"/>
                  <w:jc w:val="center"/>
                </w:pPr>
              </w:pPrChange>
            </w:pPr>
            <w:del w:id="4073" w:author="威(×_×)" w:date="2021-03-18T17:58:57Z">
              <w:r>
                <w:rPr>
                  <w:rFonts w:hint="default" w:ascii="Times New Roman" w:hAnsi="Times New Roman" w:eastAsia="微软雅黑" w:cs="Times New Roman"/>
                  <w:b/>
                  <w:sz w:val="24"/>
                  <w:szCs w:val="24"/>
                  <w:rPrChange w:id="4074" w:author="威(×_×)" w:date="2021-03-18T17:49:20Z">
                    <w:rPr>
                      <w:rFonts w:hint="eastAsia" w:ascii="微软雅黑" w:hAnsi="微软雅黑" w:eastAsia="微软雅黑" w:cs="微软雅黑"/>
                      <w:b/>
                      <w:sz w:val="24"/>
                      <w:szCs w:val="24"/>
                    </w:rPr>
                  </w:rPrChange>
                </w:rPr>
                <w:delText>项目2</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del w:id="4075"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77" w:author="威(×_×)" w:date="2021-03-18T17:58:57Z"/>
                <w:rFonts w:ascii="Times New Roman" w:hAnsi="Times New Roman" w:eastAsia="微软雅黑" w:cs="Times New Roman"/>
                <w:sz w:val="24"/>
                <w:szCs w:val="24"/>
                <w:rPrChange w:id="4078" w:author="威(×_×)" w:date="2021-03-18T17:49:20Z">
                  <w:rPr>
                    <w:del w:id="4079" w:author="威(×_×)" w:date="2021-03-18T17:58:57Z"/>
                    <w:rFonts w:ascii="微软雅黑" w:hAnsi="微软雅黑" w:eastAsia="微软雅黑" w:cs="微软雅黑"/>
                    <w:sz w:val="24"/>
                    <w:szCs w:val="24"/>
                  </w:rPr>
                </w:rPrChange>
              </w:rPr>
              <w:pPrChange w:id="4076" w:author="威(×_×)" w:date="2021-03-18T18:07:48Z">
                <w:pPr>
                  <w:spacing w:after="156" w:line="276" w:lineRule="auto"/>
                </w:pPr>
              </w:pPrChange>
            </w:pPr>
            <w:del w:id="4080" w:author="威(×_×)" w:date="2021-03-18T17:58:57Z">
              <w:r>
                <w:rPr>
                  <w:rFonts w:hint="default" w:ascii="Times New Roman" w:hAnsi="Times New Roman" w:eastAsia="微软雅黑" w:cs="Times New Roman"/>
                  <w:bCs/>
                  <w:sz w:val="24"/>
                  <w:szCs w:val="24"/>
                  <w:rPrChange w:id="4081" w:author="威(×_×)" w:date="2021-03-18T17:49:20Z">
                    <w:rPr>
                      <w:rFonts w:hint="eastAsia" w:ascii="微软雅黑" w:hAnsi="微软雅黑" w:eastAsia="微软雅黑" w:cs="微软雅黑"/>
                      <w:bCs/>
                      <w:sz w:val="24"/>
                      <w:szCs w:val="24"/>
                    </w:rPr>
                  </w:rPrChange>
                </w:rPr>
                <w:delText>项目类型</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83" w:author="威(×_×)" w:date="2021-03-18T17:58:57Z"/>
                <w:rFonts w:ascii="Times New Roman" w:hAnsi="Times New Roman" w:eastAsia="微软雅黑" w:cs="Times New Roman"/>
                <w:sz w:val="24"/>
                <w:szCs w:val="24"/>
                <w:rPrChange w:id="4084" w:author="威(×_×)" w:date="2021-03-18T17:49:20Z">
                  <w:rPr>
                    <w:del w:id="4085" w:author="威(×_×)" w:date="2021-03-18T17:58:57Z"/>
                    <w:rFonts w:ascii="微软雅黑" w:hAnsi="微软雅黑" w:eastAsia="微软雅黑" w:cs="微软雅黑"/>
                    <w:sz w:val="24"/>
                    <w:szCs w:val="24"/>
                  </w:rPr>
                </w:rPrChange>
              </w:rPr>
              <w:pPrChange w:id="4082"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del w:id="4086"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left"/>
              <w:rPr>
                <w:del w:id="4088" w:author="威(×_×)" w:date="2021-03-18T17:58:57Z"/>
                <w:rFonts w:ascii="Times New Roman" w:hAnsi="Times New Roman" w:eastAsia="微软雅黑" w:cs="Times New Roman"/>
                <w:sz w:val="24"/>
                <w:szCs w:val="24"/>
                <w:rPrChange w:id="4089" w:author="威(×_×)" w:date="2021-03-18T17:49:20Z">
                  <w:rPr>
                    <w:del w:id="4090" w:author="威(×_×)" w:date="2021-03-18T17:58:57Z"/>
                    <w:rFonts w:ascii="微软雅黑" w:hAnsi="微软雅黑" w:eastAsia="微软雅黑" w:cs="微软雅黑"/>
                    <w:sz w:val="24"/>
                    <w:szCs w:val="24"/>
                  </w:rPr>
                </w:rPrChange>
              </w:rPr>
              <w:pPrChange w:id="4087" w:author="威(×_×)" w:date="2021-03-18T18:07:48Z">
                <w:pPr>
                  <w:spacing w:after="156" w:line="276" w:lineRule="auto"/>
                  <w:jc w:val="left"/>
                </w:pPr>
              </w:pPrChange>
            </w:pPr>
            <w:del w:id="4091" w:author="威(×_×)" w:date="2021-03-18T17:58:57Z">
              <w:r>
                <w:rPr>
                  <w:rFonts w:hint="default" w:ascii="Times New Roman" w:hAnsi="Times New Roman" w:eastAsia="微软雅黑" w:cs="Times New Roman"/>
                  <w:bCs/>
                  <w:sz w:val="24"/>
                  <w:szCs w:val="24"/>
                  <w:rPrChange w:id="4092" w:author="威(×_×)" w:date="2021-03-18T17:49:20Z">
                    <w:rPr>
                      <w:rFonts w:hint="eastAsia" w:ascii="微软雅黑" w:hAnsi="微软雅黑" w:eastAsia="微软雅黑" w:cs="微软雅黑"/>
                      <w:bCs/>
                      <w:sz w:val="24"/>
                      <w:szCs w:val="24"/>
                    </w:rPr>
                  </w:rPrChange>
                </w:rPr>
                <w:delText>项目名称</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094" w:author="威(×_×)" w:date="2021-03-18T17:58:57Z"/>
                <w:rFonts w:ascii="Times New Roman" w:hAnsi="Times New Roman" w:eastAsia="微软雅黑" w:cs="Times New Roman"/>
                <w:sz w:val="24"/>
                <w:szCs w:val="24"/>
                <w:rPrChange w:id="4095" w:author="威(×_×)" w:date="2021-03-18T17:49:20Z">
                  <w:rPr>
                    <w:del w:id="4096" w:author="威(×_×)" w:date="2021-03-18T17:58:57Z"/>
                    <w:rFonts w:ascii="微软雅黑" w:hAnsi="微软雅黑" w:eastAsia="微软雅黑" w:cs="微软雅黑"/>
                    <w:sz w:val="24"/>
                    <w:szCs w:val="24"/>
                  </w:rPr>
                </w:rPrChange>
              </w:rPr>
              <w:pPrChange w:id="4093"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del w:id="4097"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099" w:author="威(×_×)" w:date="2021-03-18T17:58:57Z"/>
                <w:rFonts w:ascii="Times New Roman" w:hAnsi="Times New Roman" w:eastAsia="微软雅黑" w:cs="Times New Roman"/>
                <w:bCs/>
                <w:sz w:val="24"/>
                <w:szCs w:val="24"/>
                <w:rPrChange w:id="4100" w:author="威(×_×)" w:date="2021-03-18T17:49:20Z">
                  <w:rPr>
                    <w:del w:id="4101" w:author="威(×_×)" w:date="2021-03-18T17:58:57Z"/>
                    <w:rFonts w:ascii="微软雅黑" w:hAnsi="微软雅黑" w:eastAsia="微软雅黑" w:cs="微软雅黑"/>
                    <w:bCs/>
                    <w:sz w:val="24"/>
                    <w:szCs w:val="24"/>
                  </w:rPr>
                </w:rPrChange>
              </w:rPr>
              <w:pPrChange w:id="4098" w:author="威(×_×)" w:date="2021-03-18T18:07:48Z">
                <w:pPr>
                  <w:spacing w:after="156"/>
                  <w:jc w:val="left"/>
                </w:pPr>
              </w:pPrChange>
            </w:pPr>
            <w:del w:id="4102" w:author="威(×_×)" w:date="2021-03-18T17:58:57Z">
              <w:r>
                <w:rPr>
                  <w:rFonts w:hint="default" w:ascii="Times New Roman" w:hAnsi="Times New Roman" w:eastAsia="微软雅黑" w:cs="Times New Roman"/>
                  <w:bCs/>
                  <w:sz w:val="24"/>
                  <w:szCs w:val="24"/>
                  <w:rPrChange w:id="4103" w:author="威(×_×)" w:date="2021-03-18T17:49:20Z">
                    <w:rPr>
                      <w:rFonts w:hint="eastAsia" w:ascii="微软雅黑" w:hAnsi="微软雅黑" w:eastAsia="微软雅黑" w:cs="微软雅黑"/>
                      <w:bCs/>
                      <w:sz w:val="24"/>
                      <w:szCs w:val="24"/>
                    </w:rPr>
                  </w:rPrChange>
                </w:rPr>
                <w:delText>项目规模、特点</w:delText>
              </w:r>
            </w:del>
          </w:p>
          <w:p>
            <w:pPr>
              <w:spacing w:after="0"/>
              <w:rPr>
                <w:del w:id="4105" w:author="威(×_×)" w:date="2021-03-18T17:58:57Z"/>
                <w:rFonts w:ascii="Times New Roman" w:hAnsi="Times New Roman" w:eastAsia="微软雅黑" w:cs="Times New Roman"/>
                <w:sz w:val="24"/>
                <w:szCs w:val="24"/>
                <w:u w:val="single"/>
                <w:rPrChange w:id="4106" w:author="威(×_×)" w:date="2021-03-18T17:49:20Z">
                  <w:rPr>
                    <w:del w:id="4107" w:author="威(×_×)" w:date="2021-03-18T17:58:57Z"/>
                    <w:rFonts w:ascii="微软雅黑" w:hAnsi="微软雅黑" w:eastAsia="微软雅黑" w:cs="微软雅黑"/>
                    <w:sz w:val="24"/>
                    <w:szCs w:val="24"/>
                    <w:u w:val="single"/>
                  </w:rPr>
                </w:rPrChange>
              </w:rPr>
              <w:pPrChange w:id="4104" w:author="威(×_×)" w:date="2021-03-18T18:07:48Z">
                <w:pPr>
                  <w:spacing w:after="156"/>
                </w:pPr>
              </w:pPrChange>
            </w:pPr>
            <w:del w:id="4108" w:author="威(×_×)" w:date="2021-03-18T17:58:57Z">
              <w:r>
                <w:rPr>
                  <w:rFonts w:hint="default" w:ascii="Times New Roman" w:hAnsi="Times New Roman" w:eastAsia="微软雅黑" w:cs="Times New Roman"/>
                  <w:bCs/>
                  <w:sz w:val="24"/>
                  <w:szCs w:val="24"/>
                  <w:rPrChange w:id="4109"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11" w:author="威(×_×)" w:date="2021-03-18T17:58:57Z"/>
                <w:rFonts w:ascii="Times New Roman" w:hAnsi="Times New Roman" w:eastAsia="微软雅黑" w:cs="Times New Roman"/>
                <w:sz w:val="24"/>
                <w:szCs w:val="24"/>
                <w:u w:val="single"/>
                <w:rPrChange w:id="4112" w:author="威(×_×)" w:date="2021-03-18T17:49:20Z">
                  <w:rPr>
                    <w:del w:id="4113" w:author="威(×_×)" w:date="2021-03-18T17:58:57Z"/>
                    <w:rFonts w:ascii="微软雅黑" w:hAnsi="微软雅黑" w:eastAsia="微软雅黑" w:cs="微软雅黑"/>
                    <w:sz w:val="24"/>
                    <w:szCs w:val="24"/>
                    <w:u w:val="single"/>
                  </w:rPr>
                </w:rPrChange>
              </w:rPr>
              <w:pPrChange w:id="4110"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del w:id="4114"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16" w:author="威(×_×)" w:date="2021-03-18T17:58:57Z"/>
                <w:rFonts w:ascii="Times New Roman" w:hAnsi="Times New Roman" w:eastAsia="微软雅黑" w:cs="Times New Roman"/>
                <w:sz w:val="24"/>
                <w:szCs w:val="24"/>
                <w:rPrChange w:id="4117" w:author="威(×_×)" w:date="2021-03-18T17:49:20Z">
                  <w:rPr>
                    <w:del w:id="4118" w:author="威(×_×)" w:date="2021-03-18T17:58:57Z"/>
                    <w:rFonts w:ascii="微软雅黑" w:hAnsi="微软雅黑" w:eastAsia="微软雅黑" w:cs="微软雅黑"/>
                    <w:sz w:val="24"/>
                    <w:szCs w:val="24"/>
                  </w:rPr>
                </w:rPrChange>
              </w:rPr>
              <w:pPrChange w:id="4115" w:author="威(×_×)" w:date="2021-03-18T18:07:48Z">
                <w:pPr>
                  <w:spacing w:after="156"/>
                  <w:jc w:val="left"/>
                </w:pPr>
              </w:pPrChange>
            </w:pPr>
            <w:del w:id="4119" w:author="威(×_×)" w:date="2021-03-18T17:58:57Z">
              <w:r>
                <w:rPr>
                  <w:rFonts w:hint="default" w:ascii="Times New Roman" w:hAnsi="Times New Roman" w:eastAsia="微软雅黑" w:cs="Times New Roman"/>
                  <w:bCs/>
                  <w:sz w:val="24"/>
                  <w:szCs w:val="24"/>
                  <w:rPrChange w:id="4120" w:author="威(×_×)" w:date="2021-03-18T17:49:20Z">
                    <w:rPr>
                      <w:rFonts w:hint="eastAsia" w:ascii="微软雅黑" w:hAnsi="微软雅黑" w:eastAsia="微软雅黑" w:cs="微软雅黑"/>
                      <w:bCs/>
                      <w:sz w:val="24"/>
                      <w:szCs w:val="24"/>
                    </w:rPr>
                  </w:rPrChange>
                </w:rPr>
                <w:delText>设计机构在该项目承担的工作范畴</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22" w:author="威(×_×)" w:date="2021-03-18T17:58:57Z"/>
                <w:rFonts w:ascii="Times New Roman" w:hAnsi="Times New Roman" w:eastAsia="微软雅黑" w:cs="Times New Roman"/>
                <w:sz w:val="24"/>
                <w:szCs w:val="24"/>
                <w:rPrChange w:id="4123" w:author="威(×_×)" w:date="2021-03-18T17:49:20Z">
                  <w:rPr>
                    <w:del w:id="4124" w:author="威(×_×)" w:date="2021-03-18T17:58:57Z"/>
                    <w:rFonts w:ascii="微软雅黑" w:hAnsi="微软雅黑" w:eastAsia="微软雅黑" w:cs="微软雅黑"/>
                    <w:sz w:val="24"/>
                    <w:szCs w:val="24"/>
                  </w:rPr>
                </w:rPrChange>
              </w:rPr>
              <w:pPrChange w:id="4121"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del w:id="4125"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27" w:author="威(×_×)" w:date="2021-03-18T17:58:57Z"/>
                <w:rFonts w:ascii="Times New Roman" w:hAnsi="Times New Roman" w:eastAsia="微软雅黑" w:cs="Times New Roman"/>
                <w:sz w:val="24"/>
                <w:szCs w:val="24"/>
                <w:rPrChange w:id="4128" w:author="威(×_×)" w:date="2021-03-18T17:49:20Z">
                  <w:rPr>
                    <w:del w:id="4129" w:author="威(×_×)" w:date="2021-03-18T17:58:57Z"/>
                    <w:rFonts w:ascii="微软雅黑" w:hAnsi="微软雅黑" w:eastAsia="微软雅黑" w:cs="微软雅黑"/>
                    <w:sz w:val="24"/>
                    <w:szCs w:val="24"/>
                  </w:rPr>
                </w:rPrChange>
              </w:rPr>
              <w:pPrChange w:id="4126" w:author="威(×_×)" w:date="2021-03-18T18:07:48Z">
                <w:pPr>
                  <w:spacing w:after="156"/>
                  <w:jc w:val="left"/>
                </w:pPr>
              </w:pPrChange>
            </w:pPr>
            <w:del w:id="4130" w:author="威(×_×)" w:date="2021-03-18T17:58:57Z">
              <w:r>
                <w:rPr>
                  <w:rFonts w:hint="default" w:ascii="Times New Roman" w:hAnsi="Times New Roman" w:eastAsia="微软雅黑" w:cs="Times New Roman"/>
                  <w:bCs/>
                  <w:sz w:val="24"/>
                  <w:szCs w:val="24"/>
                  <w:rPrChange w:id="4131" w:author="威(×_×)" w:date="2021-03-18T17:49:20Z">
                    <w:rPr>
                      <w:rFonts w:hint="eastAsia" w:ascii="微软雅黑" w:hAnsi="微软雅黑" w:eastAsia="微软雅黑" w:cs="微软雅黑"/>
                      <w:bCs/>
                      <w:sz w:val="24"/>
                      <w:szCs w:val="24"/>
                    </w:rPr>
                  </w:rPrChange>
                </w:rPr>
                <w:delText>主要设计人员的姓名、职务、作用及责任分工</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33" w:author="威(×_×)" w:date="2021-03-18T17:58:57Z"/>
                <w:rFonts w:ascii="Times New Roman" w:hAnsi="Times New Roman" w:eastAsia="微软雅黑" w:cs="Times New Roman"/>
                <w:sz w:val="24"/>
                <w:szCs w:val="24"/>
                <w:rPrChange w:id="4134" w:author="威(×_×)" w:date="2021-03-18T17:49:20Z">
                  <w:rPr>
                    <w:del w:id="4135" w:author="威(×_×)" w:date="2021-03-18T17:58:57Z"/>
                    <w:rFonts w:ascii="微软雅黑" w:hAnsi="微软雅黑" w:eastAsia="微软雅黑" w:cs="微软雅黑"/>
                    <w:sz w:val="24"/>
                    <w:szCs w:val="24"/>
                  </w:rPr>
                </w:rPrChange>
              </w:rPr>
              <w:pPrChange w:id="4132"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del w:id="4136"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38" w:author="威(×_×)" w:date="2021-03-18T17:58:57Z"/>
                <w:rFonts w:ascii="Times New Roman" w:hAnsi="Times New Roman" w:eastAsia="微软雅黑" w:cs="Times New Roman"/>
                <w:sz w:val="24"/>
                <w:szCs w:val="24"/>
                <w:rPrChange w:id="4139" w:author="威(×_×)" w:date="2021-03-18T17:49:20Z">
                  <w:rPr>
                    <w:del w:id="4140" w:author="威(×_×)" w:date="2021-03-18T17:58:57Z"/>
                    <w:rFonts w:ascii="微软雅黑" w:hAnsi="微软雅黑" w:eastAsia="微软雅黑" w:cs="微软雅黑"/>
                    <w:sz w:val="24"/>
                    <w:szCs w:val="24"/>
                  </w:rPr>
                </w:rPrChange>
              </w:rPr>
              <w:pPrChange w:id="4137" w:author="威(×_×)" w:date="2021-03-18T18:07:48Z">
                <w:pPr>
                  <w:spacing w:after="156"/>
                  <w:jc w:val="left"/>
                </w:pPr>
              </w:pPrChange>
            </w:pPr>
            <w:del w:id="4141" w:author="威(×_×)" w:date="2021-03-18T17:58:57Z">
              <w:r>
                <w:rPr>
                  <w:rFonts w:hint="default" w:ascii="Times New Roman" w:hAnsi="Times New Roman" w:eastAsia="微软雅黑" w:cs="Times New Roman"/>
                  <w:bCs/>
                  <w:sz w:val="24"/>
                  <w:szCs w:val="24"/>
                  <w:rPrChange w:id="4142" w:author="威(×_×)" w:date="2021-03-18T17:49:20Z">
                    <w:rPr>
                      <w:rFonts w:hint="eastAsia" w:ascii="微软雅黑" w:hAnsi="微软雅黑" w:eastAsia="微软雅黑" w:cs="微软雅黑"/>
                      <w:bCs/>
                      <w:sz w:val="24"/>
                      <w:szCs w:val="24"/>
                    </w:rPr>
                  </w:rPrChange>
                </w:rPr>
                <w:delText>相关照片或效果图</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44" w:author="威(×_×)" w:date="2021-03-18T17:58:57Z"/>
                <w:rFonts w:ascii="Times New Roman" w:hAnsi="Times New Roman" w:eastAsia="微软雅黑" w:cs="Times New Roman"/>
                <w:sz w:val="24"/>
                <w:szCs w:val="24"/>
                <w:rPrChange w:id="4145" w:author="威(×_×)" w:date="2021-03-18T17:49:20Z">
                  <w:rPr>
                    <w:del w:id="4146" w:author="威(×_×)" w:date="2021-03-18T17:58:57Z"/>
                    <w:rFonts w:ascii="微软雅黑" w:hAnsi="微软雅黑" w:eastAsia="微软雅黑" w:cs="微软雅黑"/>
                    <w:sz w:val="24"/>
                    <w:szCs w:val="24"/>
                  </w:rPr>
                </w:rPrChange>
              </w:rPr>
              <w:pPrChange w:id="4143"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147"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49" w:author="威(×_×)" w:date="2021-03-18T17:58:57Z"/>
                <w:rFonts w:ascii="Times New Roman" w:hAnsi="Times New Roman" w:eastAsia="微软雅黑" w:cs="Times New Roman"/>
                <w:sz w:val="24"/>
                <w:szCs w:val="24"/>
                <w:rPrChange w:id="4150" w:author="威(×_×)" w:date="2021-03-18T17:49:20Z">
                  <w:rPr>
                    <w:del w:id="4151" w:author="威(×_×)" w:date="2021-03-18T17:58:57Z"/>
                    <w:rFonts w:ascii="微软雅黑" w:hAnsi="微软雅黑" w:eastAsia="微软雅黑" w:cs="微软雅黑"/>
                    <w:sz w:val="24"/>
                    <w:szCs w:val="24"/>
                  </w:rPr>
                </w:rPrChange>
              </w:rPr>
              <w:pPrChange w:id="4148" w:author="威(×_×)" w:date="2021-03-18T18:07:48Z">
                <w:pPr>
                  <w:spacing w:after="156"/>
                  <w:jc w:val="left"/>
                </w:pPr>
              </w:pPrChange>
            </w:pPr>
            <w:del w:id="4152" w:author="威(×_×)" w:date="2021-03-18T17:58:57Z">
              <w:r>
                <w:rPr>
                  <w:rFonts w:hint="default" w:ascii="Times New Roman" w:hAnsi="Times New Roman" w:eastAsia="微软雅黑" w:cs="Times New Roman"/>
                  <w:bCs/>
                  <w:sz w:val="24"/>
                  <w:szCs w:val="24"/>
                  <w:rPrChange w:id="4153" w:author="威(×_×)" w:date="2021-03-18T17:49:20Z">
                    <w:rPr>
                      <w:rFonts w:hint="eastAsia" w:ascii="微软雅黑" w:hAnsi="微软雅黑" w:eastAsia="微软雅黑" w:cs="微软雅黑"/>
                      <w:bCs/>
                      <w:sz w:val="24"/>
                      <w:szCs w:val="24"/>
                    </w:rPr>
                  </w:rPrChange>
                </w:rPr>
                <w:delText>项目的实施情况（如有）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55" w:author="威(×_×)" w:date="2021-03-18T17:58:57Z"/>
                <w:rFonts w:ascii="Times New Roman" w:hAnsi="Times New Roman" w:eastAsia="微软雅黑" w:cs="Times New Roman"/>
                <w:sz w:val="24"/>
                <w:szCs w:val="24"/>
                <w:rPrChange w:id="4156" w:author="威(×_×)" w:date="2021-03-18T17:49:20Z">
                  <w:rPr>
                    <w:del w:id="4157" w:author="威(×_×)" w:date="2021-03-18T17:58:57Z"/>
                    <w:rFonts w:ascii="微软雅黑" w:hAnsi="微软雅黑" w:eastAsia="微软雅黑" w:cs="微软雅黑"/>
                    <w:sz w:val="24"/>
                    <w:szCs w:val="24"/>
                  </w:rPr>
                </w:rPrChange>
              </w:rPr>
              <w:pPrChange w:id="4154"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158"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60" w:author="威(×_×)" w:date="2021-03-18T17:58:57Z"/>
                <w:rFonts w:ascii="Times New Roman" w:hAnsi="Times New Roman" w:eastAsia="微软雅黑" w:cs="Times New Roman"/>
                <w:sz w:val="24"/>
                <w:szCs w:val="24"/>
                <w:rPrChange w:id="4161" w:author="威(×_×)" w:date="2021-03-18T17:49:20Z">
                  <w:rPr>
                    <w:del w:id="4162" w:author="威(×_×)" w:date="2021-03-18T17:58:57Z"/>
                    <w:rFonts w:ascii="微软雅黑" w:hAnsi="微软雅黑" w:eastAsia="微软雅黑" w:cs="微软雅黑"/>
                    <w:sz w:val="24"/>
                    <w:szCs w:val="24"/>
                  </w:rPr>
                </w:rPrChange>
              </w:rPr>
              <w:pPrChange w:id="4159" w:author="威(×_×)" w:date="2021-03-18T18:07:48Z">
                <w:pPr>
                  <w:spacing w:after="156"/>
                  <w:jc w:val="left"/>
                </w:pPr>
              </w:pPrChange>
            </w:pPr>
            <w:del w:id="4163" w:author="威(×_×)" w:date="2021-03-18T17:58:57Z">
              <w:r>
                <w:rPr>
                  <w:rFonts w:hint="default" w:ascii="Times New Roman" w:hAnsi="Times New Roman" w:eastAsia="微软雅黑" w:cs="Times New Roman"/>
                  <w:sz w:val="24"/>
                  <w:szCs w:val="24"/>
                  <w:rPrChange w:id="4164" w:author="威(×_×)" w:date="2021-03-18T17:49:20Z">
                    <w:rPr>
                      <w:rFonts w:hint="eastAsia" w:ascii="微软雅黑" w:hAnsi="微软雅黑" w:eastAsia="微软雅黑" w:cs="微软雅黑"/>
                      <w:sz w:val="24"/>
                      <w:szCs w:val="24"/>
                    </w:rPr>
                  </w:rPrChange>
                </w:rPr>
                <w:delText>设计合同关键页扫描件(应能体现合同名称、设计内容及规模、设计阶段、参与的设计内容、合同签订时间、合同签章页)</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66" w:author="威(×_×)" w:date="2021-03-18T17:58:57Z"/>
                <w:rFonts w:ascii="Times New Roman" w:hAnsi="Times New Roman" w:eastAsia="微软雅黑" w:cs="Times New Roman"/>
                <w:sz w:val="24"/>
                <w:szCs w:val="24"/>
                <w:rPrChange w:id="4167" w:author="威(×_×)" w:date="2021-03-18T17:49:20Z">
                  <w:rPr>
                    <w:del w:id="4168" w:author="威(×_×)" w:date="2021-03-18T17:58:57Z"/>
                    <w:rFonts w:ascii="微软雅黑" w:hAnsi="微软雅黑" w:eastAsia="微软雅黑" w:cs="微软雅黑"/>
                    <w:sz w:val="24"/>
                    <w:szCs w:val="24"/>
                  </w:rPr>
                </w:rPrChange>
              </w:rPr>
              <w:pPrChange w:id="4165"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169"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71" w:author="威(×_×)" w:date="2021-03-18T17:58:57Z"/>
                <w:rFonts w:ascii="Times New Roman" w:hAnsi="Times New Roman" w:eastAsia="微软雅黑" w:cs="Times New Roman"/>
                <w:bCs/>
                <w:sz w:val="24"/>
                <w:szCs w:val="24"/>
                <w:rPrChange w:id="4172" w:author="威(×_×)" w:date="2021-03-18T17:49:20Z">
                  <w:rPr>
                    <w:del w:id="4173" w:author="威(×_×)" w:date="2021-03-18T17:58:57Z"/>
                    <w:rFonts w:ascii="微软雅黑" w:hAnsi="微软雅黑" w:eastAsia="微软雅黑" w:cs="微软雅黑"/>
                    <w:bCs/>
                    <w:sz w:val="24"/>
                    <w:szCs w:val="24"/>
                  </w:rPr>
                </w:rPrChange>
              </w:rPr>
              <w:pPrChange w:id="4170" w:author="威(×_×)" w:date="2021-03-18T18:07:48Z">
                <w:pPr>
                  <w:spacing w:after="156"/>
                  <w:jc w:val="left"/>
                </w:pPr>
              </w:pPrChange>
            </w:pPr>
            <w:del w:id="4174" w:author="威(×_×)" w:date="2021-03-18T17:58:57Z">
              <w:r>
                <w:rPr>
                  <w:rFonts w:hint="default" w:ascii="Times New Roman" w:hAnsi="Times New Roman" w:eastAsia="微软雅黑" w:cs="Times New Roman"/>
                  <w:bCs/>
                  <w:sz w:val="24"/>
                  <w:szCs w:val="24"/>
                  <w:rPrChange w:id="4175" w:author="威(×_×)" w:date="2021-03-18T17:49:20Z">
                    <w:rPr>
                      <w:rFonts w:hint="eastAsia" w:ascii="微软雅黑" w:hAnsi="微软雅黑" w:eastAsia="微软雅黑" w:cs="微软雅黑"/>
                      <w:bCs/>
                      <w:sz w:val="24"/>
                      <w:szCs w:val="24"/>
                    </w:rPr>
                  </w:rPrChange>
                </w:rPr>
                <w:delText>项目获国家级或国外相应级别专业奖项（建筑、景观、室内）（如有）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77" w:author="威(×_×)" w:date="2021-03-18T17:58:57Z"/>
                <w:rFonts w:ascii="Times New Roman" w:hAnsi="Times New Roman" w:eastAsia="微软雅黑" w:cs="Times New Roman"/>
                <w:sz w:val="24"/>
                <w:szCs w:val="24"/>
                <w:rPrChange w:id="4178" w:author="威(×_×)" w:date="2021-03-18T17:49:20Z">
                  <w:rPr>
                    <w:del w:id="4179" w:author="威(×_×)" w:date="2021-03-18T17:58:57Z"/>
                    <w:rFonts w:ascii="微软雅黑" w:hAnsi="微软雅黑" w:eastAsia="微软雅黑" w:cs="微软雅黑"/>
                    <w:sz w:val="24"/>
                    <w:szCs w:val="24"/>
                  </w:rPr>
                </w:rPrChange>
              </w:rPr>
              <w:pPrChange w:id="4176"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8" w:hRule="atLeast"/>
          <w:jc w:val="center"/>
          <w:del w:id="4180"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182" w:author="威(×_×)" w:date="2021-03-18T17:58:57Z"/>
                <w:rFonts w:ascii="Times New Roman" w:hAnsi="Times New Roman" w:eastAsia="微软雅黑" w:cs="Times New Roman"/>
                <w:bCs/>
                <w:sz w:val="24"/>
                <w:szCs w:val="24"/>
                <w:rPrChange w:id="4183" w:author="威(×_×)" w:date="2021-03-18T17:49:20Z">
                  <w:rPr>
                    <w:del w:id="4184" w:author="威(×_×)" w:date="2021-03-18T17:58:57Z"/>
                    <w:rFonts w:ascii="微软雅黑" w:hAnsi="微软雅黑" w:eastAsia="微软雅黑" w:cs="微软雅黑"/>
                    <w:bCs/>
                    <w:sz w:val="24"/>
                    <w:szCs w:val="24"/>
                  </w:rPr>
                </w:rPrChange>
              </w:rPr>
              <w:pPrChange w:id="4181" w:author="威(×_×)" w:date="2021-03-18T18:07:48Z">
                <w:pPr>
                  <w:spacing w:after="156"/>
                  <w:jc w:val="left"/>
                </w:pPr>
              </w:pPrChange>
            </w:pPr>
            <w:del w:id="4185" w:author="威(×_×)" w:date="2021-03-18T17:58:57Z">
              <w:r>
                <w:rPr>
                  <w:rFonts w:hint="default" w:ascii="Times New Roman" w:hAnsi="Times New Roman" w:eastAsia="微软雅黑" w:cs="Times New Roman"/>
                  <w:bCs/>
                  <w:sz w:val="24"/>
                  <w:szCs w:val="24"/>
                  <w:rPrChange w:id="4186" w:author="威(×_×)" w:date="2021-03-18T17:49:20Z">
                    <w:rPr>
                      <w:rFonts w:hint="eastAsia" w:ascii="微软雅黑" w:hAnsi="微软雅黑" w:eastAsia="微软雅黑" w:cs="微软雅黑"/>
                      <w:bCs/>
                      <w:sz w:val="24"/>
                      <w:szCs w:val="24"/>
                    </w:rPr>
                  </w:rPrChange>
                </w:rPr>
                <w:delText>项目获得绿色建筑认证（如有）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188" w:author="威(×_×)" w:date="2021-03-18T17:58:57Z"/>
                <w:rFonts w:ascii="Times New Roman" w:hAnsi="Times New Roman" w:eastAsia="微软雅黑" w:cs="Times New Roman"/>
                <w:sz w:val="24"/>
                <w:szCs w:val="24"/>
                <w:rPrChange w:id="4189" w:author="威(×_×)" w:date="2021-03-18T17:49:20Z">
                  <w:rPr>
                    <w:del w:id="4190" w:author="威(×_×)" w:date="2021-03-18T17:58:57Z"/>
                    <w:rFonts w:ascii="微软雅黑" w:hAnsi="微软雅黑" w:eastAsia="微软雅黑" w:cs="微软雅黑"/>
                    <w:sz w:val="24"/>
                    <w:szCs w:val="24"/>
                  </w:rPr>
                </w:rPrChange>
              </w:rPr>
              <w:pPrChange w:id="4187"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191" w:author="威(×_×)" w:date="2021-03-18T17:58:57Z"/>
        </w:trPr>
        <w:tc>
          <w:tcPr>
            <w:tcW w:w="9711"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0"/>
              <w:jc w:val="left"/>
              <w:rPr>
                <w:del w:id="4193" w:author="威(×_×)" w:date="2021-03-18T17:58:57Z"/>
                <w:rFonts w:ascii="Times New Roman" w:hAnsi="Times New Roman" w:eastAsia="微软雅黑" w:cs="Times New Roman"/>
                <w:sz w:val="24"/>
                <w:szCs w:val="24"/>
                <w:rPrChange w:id="4194" w:author="威(×_×)" w:date="2021-03-18T17:49:20Z">
                  <w:rPr>
                    <w:del w:id="4195" w:author="威(×_×)" w:date="2021-03-18T17:58:57Z"/>
                    <w:rFonts w:ascii="微软雅黑" w:hAnsi="微软雅黑" w:eastAsia="微软雅黑" w:cs="微软雅黑"/>
                    <w:sz w:val="24"/>
                    <w:szCs w:val="24"/>
                  </w:rPr>
                </w:rPrChange>
              </w:rPr>
              <w:pPrChange w:id="4192" w:author="威(×_×)" w:date="2021-03-18T18:07:48Z">
                <w:pPr>
                  <w:spacing w:after="156"/>
                  <w:jc w:val="center"/>
                </w:pPr>
              </w:pPrChange>
            </w:pPr>
            <w:del w:id="4196" w:author="威(×_×)" w:date="2021-03-18T17:58:57Z">
              <w:r>
                <w:rPr>
                  <w:rFonts w:hint="default" w:ascii="Times New Roman" w:hAnsi="Times New Roman" w:eastAsia="微软雅黑" w:cs="Times New Roman"/>
                  <w:b/>
                  <w:sz w:val="24"/>
                  <w:szCs w:val="24"/>
                  <w:rPrChange w:id="4197" w:author="威(×_×)" w:date="2021-03-18T17:49:20Z">
                    <w:rPr>
                      <w:rFonts w:hint="eastAsia" w:ascii="微软雅黑" w:hAnsi="微软雅黑" w:eastAsia="微软雅黑" w:cs="微软雅黑"/>
                      <w:b/>
                      <w:sz w:val="24"/>
                      <w:szCs w:val="24"/>
                    </w:rPr>
                  </w:rPrChange>
                </w:rPr>
                <w:delText>项目</w:delText>
              </w:r>
            </w:del>
            <w:del w:id="4198" w:author="威(×_×)" w:date="2021-03-18T17:58:57Z">
              <w:r>
                <w:rPr>
                  <w:rFonts w:hint="default" w:ascii="Times New Roman" w:hAnsi="Times New Roman" w:eastAsia="微软雅黑" w:cs="Times New Roman"/>
                  <w:b/>
                  <w:sz w:val="24"/>
                  <w:szCs w:val="24"/>
                  <w:lang w:eastAsia="zh-TW"/>
                  <w:rPrChange w:id="4199" w:author="威(×_×)" w:date="2021-03-18T17:49:20Z">
                    <w:rPr>
                      <w:rFonts w:hint="eastAsia" w:ascii="微软雅黑" w:hAnsi="微软雅黑" w:eastAsia="微软雅黑" w:cs="微软雅黑"/>
                      <w:b/>
                      <w:sz w:val="24"/>
                      <w:szCs w:val="24"/>
                      <w:lang w:eastAsia="zh-TW"/>
                    </w:rPr>
                  </w:rPrChange>
                </w:rPr>
                <w:delText>3</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del w:id="4200"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02" w:author="威(×_×)" w:date="2021-03-18T17:58:57Z"/>
                <w:rFonts w:ascii="Times New Roman" w:hAnsi="Times New Roman" w:eastAsia="微软雅黑" w:cs="Times New Roman"/>
                <w:sz w:val="24"/>
                <w:szCs w:val="24"/>
                <w:rPrChange w:id="4203" w:author="威(×_×)" w:date="2021-03-18T17:49:20Z">
                  <w:rPr>
                    <w:del w:id="4204" w:author="威(×_×)" w:date="2021-03-18T17:58:57Z"/>
                    <w:rFonts w:ascii="微软雅黑" w:hAnsi="微软雅黑" w:eastAsia="微软雅黑" w:cs="微软雅黑"/>
                    <w:sz w:val="24"/>
                    <w:szCs w:val="24"/>
                  </w:rPr>
                </w:rPrChange>
              </w:rPr>
              <w:pPrChange w:id="4201" w:author="威(×_×)" w:date="2021-03-18T18:07:48Z">
                <w:pPr>
                  <w:spacing w:after="156" w:line="276" w:lineRule="auto"/>
                </w:pPr>
              </w:pPrChange>
            </w:pPr>
            <w:del w:id="4205" w:author="威(×_×)" w:date="2021-03-18T17:58:57Z">
              <w:r>
                <w:rPr>
                  <w:rFonts w:hint="default" w:ascii="Times New Roman" w:hAnsi="Times New Roman" w:eastAsia="微软雅黑" w:cs="Times New Roman"/>
                  <w:bCs/>
                  <w:sz w:val="24"/>
                  <w:szCs w:val="24"/>
                  <w:rPrChange w:id="4206" w:author="威(×_×)" w:date="2021-03-18T17:49:20Z">
                    <w:rPr>
                      <w:rFonts w:hint="eastAsia" w:ascii="微软雅黑" w:hAnsi="微软雅黑" w:eastAsia="微软雅黑" w:cs="微软雅黑"/>
                      <w:bCs/>
                      <w:sz w:val="24"/>
                      <w:szCs w:val="24"/>
                    </w:rPr>
                  </w:rPrChange>
                </w:rPr>
                <w:delText>项目类型</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08" w:author="威(×_×)" w:date="2021-03-18T17:58:57Z"/>
                <w:rFonts w:ascii="Times New Roman" w:hAnsi="Times New Roman" w:eastAsia="微软雅黑" w:cs="Times New Roman"/>
                <w:sz w:val="24"/>
                <w:szCs w:val="24"/>
                <w:rPrChange w:id="4209" w:author="威(×_×)" w:date="2021-03-18T17:49:20Z">
                  <w:rPr>
                    <w:del w:id="4210" w:author="威(×_×)" w:date="2021-03-18T17:58:57Z"/>
                    <w:rFonts w:ascii="微软雅黑" w:hAnsi="微软雅黑" w:eastAsia="微软雅黑" w:cs="微软雅黑"/>
                    <w:sz w:val="24"/>
                    <w:szCs w:val="24"/>
                  </w:rPr>
                </w:rPrChange>
              </w:rPr>
              <w:pPrChange w:id="4207"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del w:id="4211"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left"/>
              <w:rPr>
                <w:del w:id="4213" w:author="威(×_×)" w:date="2021-03-18T17:58:57Z"/>
                <w:rFonts w:ascii="Times New Roman" w:hAnsi="Times New Roman" w:eastAsia="微软雅黑" w:cs="Times New Roman"/>
                <w:sz w:val="24"/>
                <w:szCs w:val="24"/>
                <w:rPrChange w:id="4214" w:author="威(×_×)" w:date="2021-03-18T17:49:20Z">
                  <w:rPr>
                    <w:del w:id="4215" w:author="威(×_×)" w:date="2021-03-18T17:58:57Z"/>
                    <w:rFonts w:ascii="微软雅黑" w:hAnsi="微软雅黑" w:eastAsia="微软雅黑" w:cs="微软雅黑"/>
                    <w:sz w:val="24"/>
                    <w:szCs w:val="24"/>
                  </w:rPr>
                </w:rPrChange>
              </w:rPr>
              <w:pPrChange w:id="4212" w:author="威(×_×)" w:date="2021-03-18T18:07:48Z">
                <w:pPr>
                  <w:spacing w:after="156" w:line="276" w:lineRule="auto"/>
                  <w:jc w:val="left"/>
                </w:pPr>
              </w:pPrChange>
            </w:pPr>
            <w:del w:id="4216" w:author="威(×_×)" w:date="2021-03-18T17:58:57Z">
              <w:r>
                <w:rPr>
                  <w:rFonts w:hint="default" w:ascii="Times New Roman" w:hAnsi="Times New Roman" w:eastAsia="微软雅黑" w:cs="Times New Roman"/>
                  <w:bCs/>
                  <w:sz w:val="24"/>
                  <w:szCs w:val="24"/>
                  <w:rPrChange w:id="4217" w:author="威(×_×)" w:date="2021-03-18T17:49:20Z">
                    <w:rPr>
                      <w:rFonts w:hint="eastAsia" w:ascii="微软雅黑" w:hAnsi="微软雅黑" w:eastAsia="微软雅黑" w:cs="微软雅黑"/>
                      <w:bCs/>
                      <w:sz w:val="24"/>
                      <w:szCs w:val="24"/>
                    </w:rPr>
                  </w:rPrChange>
                </w:rPr>
                <w:delText>项目名称</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19" w:author="威(×_×)" w:date="2021-03-18T17:58:57Z"/>
                <w:rFonts w:ascii="Times New Roman" w:hAnsi="Times New Roman" w:eastAsia="微软雅黑" w:cs="Times New Roman"/>
                <w:sz w:val="24"/>
                <w:szCs w:val="24"/>
                <w:rPrChange w:id="4220" w:author="威(×_×)" w:date="2021-03-18T17:49:20Z">
                  <w:rPr>
                    <w:del w:id="4221" w:author="威(×_×)" w:date="2021-03-18T17:58:57Z"/>
                    <w:rFonts w:ascii="微软雅黑" w:hAnsi="微软雅黑" w:eastAsia="微软雅黑" w:cs="微软雅黑"/>
                    <w:sz w:val="24"/>
                    <w:szCs w:val="24"/>
                  </w:rPr>
                </w:rPrChange>
              </w:rPr>
              <w:pPrChange w:id="4218"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jc w:val="center"/>
          <w:del w:id="4222"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24" w:author="威(×_×)" w:date="2021-03-18T17:58:57Z"/>
                <w:rFonts w:ascii="Times New Roman" w:hAnsi="Times New Roman" w:eastAsia="微软雅黑" w:cs="Times New Roman"/>
                <w:bCs/>
                <w:sz w:val="24"/>
                <w:szCs w:val="24"/>
                <w:rPrChange w:id="4225" w:author="威(×_×)" w:date="2021-03-18T17:49:20Z">
                  <w:rPr>
                    <w:del w:id="4226" w:author="威(×_×)" w:date="2021-03-18T17:58:57Z"/>
                    <w:rFonts w:ascii="微软雅黑" w:hAnsi="微软雅黑" w:eastAsia="微软雅黑" w:cs="微软雅黑"/>
                    <w:bCs/>
                    <w:sz w:val="24"/>
                    <w:szCs w:val="24"/>
                  </w:rPr>
                </w:rPrChange>
              </w:rPr>
              <w:pPrChange w:id="4223" w:author="威(×_×)" w:date="2021-03-18T18:07:48Z">
                <w:pPr>
                  <w:spacing w:after="156"/>
                  <w:jc w:val="left"/>
                </w:pPr>
              </w:pPrChange>
            </w:pPr>
            <w:del w:id="4227" w:author="威(×_×)" w:date="2021-03-18T17:58:57Z">
              <w:r>
                <w:rPr>
                  <w:rFonts w:hint="default" w:ascii="Times New Roman" w:hAnsi="Times New Roman" w:eastAsia="微软雅黑" w:cs="Times New Roman"/>
                  <w:bCs/>
                  <w:sz w:val="24"/>
                  <w:szCs w:val="24"/>
                  <w:rPrChange w:id="4228" w:author="威(×_×)" w:date="2021-03-18T17:49:20Z">
                    <w:rPr>
                      <w:rFonts w:hint="eastAsia" w:ascii="微软雅黑" w:hAnsi="微软雅黑" w:eastAsia="微软雅黑" w:cs="微软雅黑"/>
                      <w:bCs/>
                      <w:sz w:val="24"/>
                      <w:szCs w:val="24"/>
                    </w:rPr>
                  </w:rPrChange>
                </w:rPr>
                <w:delText>项目规模、特点</w:delText>
              </w:r>
            </w:del>
          </w:p>
          <w:p>
            <w:pPr>
              <w:spacing w:after="0"/>
              <w:rPr>
                <w:del w:id="4230" w:author="威(×_×)" w:date="2021-03-18T17:58:57Z"/>
                <w:rFonts w:ascii="Times New Roman" w:hAnsi="Times New Roman" w:eastAsia="微软雅黑" w:cs="Times New Roman"/>
                <w:sz w:val="24"/>
                <w:szCs w:val="24"/>
                <w:u w:val="single"/>
                <w:rPrChange w:id="4231" w:author="威(×_×)" w:date="2021-03-18T17:49:20Z">
                  <w:rPr>
                    <w:del w:id="4232" w:author="威(×_×)" w:date="2021-03-18T17:58:57Z"/>
                    <w:rFonts w:ascii="微软雅黑" w:hAnsi="微软雅黑" w:eastAsia="微软雅黑" w:cs="微软雅黑"/>
                    <w:sz w:val="24"/>
                    <w:szCs w:val="24"/>
                    <w:u w:val="single"/>
                  </w:rPr>
                </w:rPrChange>
              </w:rPr>
              <w:pPrChange w:id="4229" w:author="威(×_×)" w:date="2021-03-18T18:07:48Z">
                <w:pPr>
                  <w:spacing w:after="156"/>
                </w:pPr>
              </w:pPrChange>
            </w:pPr>
            <w:del w:id="4233" w:author="威(×_×)" w:date="2021-03-18T17:58:57Z">
              <w:r>
                <w:rPr>
                  <w:rFonts w:hint="default" w:ascii="Times New Roman" w:hAnsi="Times New Roman" w:eastAsia="微软雅黑" w:cs="Times New Roman"/>
                  <w:bCs/>
                  <w:sz w:val="24"/>
                  <w:szCs w:val="24"/>
                  <w:rPrChange w:id="4234"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36" w:author="威(×_×)" w:date="2021-03-18T17:58:57Z"/>
                <w:rFonts w:ascii="Times New Roman" w:hAnsi="Times New Roman" w:eastAsia="微软雅黑" w:cs="Times New Roman"/>
                <w:sz w:val="24"/>
                <w:szCs w:val="24"/>
                <w:u w:val="single"/>
                <w:rPrChange w:id="4237" w:author="威(×_×)" w:date="2021-03-18T17:49:20Z">
                  <w:rPr>
                    <w:del w:id="4238" w:author="威(×_×)" w:date="2021-03-18T17:58:57Z"/>
                    <w:rFonts w:ascii="微软雅黑" w:hAnsi="微软雅黑" w:eastAsia="微软雅黑" w:cs="微软雅黑"/>
                    <w:sz w:val="24"/>
                    <w:szCs w:val="24"/>
                    <w:u w:val="single"/>
                  </w:rPr>
                </w:rPrChange>
              </w:rPr>
              <w:pPrChange w:id="4235"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jc w:val="center"/>
          <w:del w:id="4239"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41" w:author="威(×_×)" w:date="2021-03-18T17:58:57Z"/>
                <w:rFonts w:ascii="Times New Roman" w:hAnsi="Times New Roman" w:eastAsia="微软雅黑" w:cs="Times New Roman"/>
                <w:sz w:val="24"/>
                <w:szCs w:val="24"/>
                <w:rPrChange w:id="4242" w:author="威(×_×)" w:date="2021-03-18T17:49:20Z">
                  <w:rPr>
                    <w:del w:id="4243" w:author="威(×_×)" w:date="2021-03-18T17:58:57Z"/>
                    <w:rFonts w:ascii="微软雅黑" w:hAnsi="微软雅黑" w:eastAsia="微软雅黑" w:cs="微软雅黑"/>
                    <w:sz w:val="24"/>
                    <w:szCs w:val="24"/>
                  </w:rPr>
                </w:rPrChange>
              </w:rPr>
              <w:pPrChange w:id="4240" w:author="威(×_×)" w:date="2021-03-18T18:07:48Z">
                <w:pPr>
                  <w:spacing w:after="156"/>
                  <w:jc w:val="left"/>
                </w:pPr>
              </w:pPrChange>
            </w:pPr>
            <w:del w:id="4244" w:author="威(×_×)" w:date="2021-03-18T17:58:57Z">
              <w:r>
                <w:rPr>
                  <w:rFonts w:hint="default" w:ascii="Times New Roman" w:hAnsi="Times New Roman" w:eastAsia="微软雅黑" w:cs="Times New Roman"/>
                  <w:bCs/>
                  <w:sz w:val="24"/>
                  <w:szCs w:val="24"/>
                  <w:rPrChange w:id="4245" w:author="威(×_×)" w:date="2021-03-18T17:49:20Z">
                    <w:rPr>
                      <w:rFonts w:hint="eastAsia" w:ascii="微软雅黑" w:hAnsi="微软雅黑" w:eastAsia="微软雅黑" w:cs="微软雅黑"/>
                      <w:bCs/>
                      <w:sz w:val="24"/>
                      <w:szCs w:val="24"/>
                    </w:rPr>
                  </w:rPrChange>
                </w:rPr>
                <w:delText>设计机构在该项目承担的工作范畴</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47" w:author="威(×_×)" w:date="2021-03-18T17:58:57Z"/>
                <w:rFonts w:ascii="Times New Roman" w:hAnsi="Times New Roman" w:eastAsia="微软雅黑" w:cs="Times New Roman"/>
                <w:sz w:val="24"/>
                <w:szCs w:val="24"/>
                <w:rPrChange w:id="4248" w:author="威(×_×)" w:date="2021-03-18T17:49:20Z">
                  <w:rPr>
                    <w:del w:id="4249" w:author="威(×_×)" w:date="2021-03-18T17:58:57Z"/>
                    <w:rFonts w:ascii="微软雅黑" w:hAnsi="微软雅黑" w:eastAsia="微软雅黑" w:cs="微软雅黑"/>
                    <w:sz w:val="24"/>
                    <w:szCs w:val="24"/>
                  </w:rPr>
                </w:rPrChange>
              </w:rPr>
              <w:pPrChange w:id="4246"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del w:id="4250"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52" w:author="威(×_×)" w:date="2021-03-18T17:58:57Z"/>
                <w:rFonts w:ascii="Times New Roman" w:hAnsi="Times New Roman" w:eastAsia="微软雅黑" w:cs="Times New Roman"/>
                <w:sz w:val="24"/>
                <w:szCs w:val="24"/>
                <w:rPrChange w:id="4253" w:author="威(×_×)" w:date="2021-03-18T17:49:20Z">
                  <w:rPr>
                    <w:del w:id="4254" w:author="威(×_×)" w:date="2021-03-18T17:58:57Z"/>
                    <w:rFonts w:ascii="微软雅黑" w:hAnsi="微软雅黑" w:eastAsia="微软雅黑" w:cs="微软雅黑"/>
                    <w:sz w:val="24"/>
                    <w:szCs w:val="24"/>
                  </w:rPr>
                </w:rPrChange>
              </w:rPr>
              <w:pPrChange w:id="4251" w:author="威(×_×)" w:date="2021-03-18T18:07:48Z">
                <w:pPr>
                  <w:spacing w:after="156"/>
                  <w:jc w:val="left"/>
                </w:pPr>
              </w:pPrChange>
            </w:pPr>
            <w:del w:id="4255" w:author="威(×_×)" w:date="2021-03-18T17:58:57Z">
              <w:r>
                <w:rPr>
                  <w:rFonts w:hint="default" w:ascii="Times New Roman" w:hAnsi="Times New Roman" w:eastAsia="微软雅黑" w:cs="Times New Roman"/>
                  <w:bCs/>
                  <w:sz w:val="24"/>
                  <w:szCs w:val="24"/>
                  <w:rPrChange w:id="4256" w:author="威(×_×)" w:date="2021-03-18T17:49:20Z">
                    <w:rPr>
                      <w:rFonts w:hint="eastAsia" w:ascii="微软雅黑" w:hAnsi="微软雅黑" w:eastAsia="微软雅黑" w:cs="微软雅黑"/>
                      <w:bCs/>
                      <w:sz w:val="24"/>
                      <w:szCs w:val="24"/>
                    </w:rPr>
                  </w:rPrChange>
                </w:rPr>
                <w:delText>主要设计人员的姓名、职务、作用及责任分工</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58" w:author="威(×_×)" w:date="2021-03-18T17:58:57Z"/>
                <w:rFonts w:ascii="Times New Roman" w:hAnsi="Times New Roman" w:eastAsia="微软雅黑" w:cs="Times New Roman"/>
                <w:sz w:val="24"/>
                <w:szCs w:val="24"/>
                <w:rPrChange w:id="4259" w:author="威(×_×)" w:date="2021-03-18T17:49:20Z">
                  <w:rPr>
                    <w:del w:id="4260" w:author="威(×_×)" w:date="2021-03-18T17:58:57Z"/>
                    <w:rFonts w:ascii="微软雅黑" w:hAnsi="微软雅黑" w:eastAsia="微软雅黑" w:cs="微软雅黑"/>
                    <w:sz w:val="24"/>
                    <w:szCs w:val="24"/>
                  </w:rPr>
                </w:rPrChange>
              </w:rPr>
              <w:pPrChange w:id="4257"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del w:id="4261"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63" w:author="威(×_×)" w:date="2021-03-18T17:58:57Z"/>
                <w:rFonts w:ascii="Times New Roman" w:hAnsi="Times New Roman" w:eastAsia="微软雅黑" w:cs="Times New Roman"/>
                <w:sz w:val="24"/>
                <w:szCs w:val="24"/>
                <w:rPrChange w:id="4264" w:author="威(×_×)" w:date="2021-03-18T17:49:20Z">
                  <w:rPr>
                    <w:del w:id="4265" w:author="威(×_×)" w:date="2021-03-18T17:58:57Z"/>
                    <w:rFonts w:ascii="微软雅黑" w:hAnsi="微软雅黑" w:eastAsia="微软雅黑" w:cs="微软雅黑"/>
                    <w:sz w:val="24"/>
                    <w:szCs w:val="24"/>
                  </w:rPr>
                </w:rPrChange>
              </w:rPr>
              <w:pPrChange w:id="4262" w:author="威(×_×)" w:date="2021-03-18T18:07:48Z">
                <w:pPr>
                  <w:spacing w:after="156"/>
                  <w:jc w:val="left"/>
                </w:pPr>
              </w:pPrChange>
            </w:pPr>
            <w:del w:id="4266" w:author="威(×_×)" w:date="2021-03-18T17:58:57Z">
              <w:r>
                <w:rPr>
                  <w:rFonts w:hint="default" w:ascii="Times New Roman" w:hAnsi="Times New Roman" w:eastAsia="微软雅黑" w:cs="Times New Roman"/>
                  <w:bCs/>
                  <w:sz w:val="24"/>
                  <w:szCs w:val="24"/>
                  <w:rPrChange w:id="4267" w:author="威(×_×)" w:date="2021-03-18T17:49:20Z">
                    <w:rPr>
                      <w:rFonts w:hint="eastAsia" w:ascii="微软雅黑" w:hAnsi="微软雅黑" w:eastAsia="微软雅黑" w:cs="微软雅黑"/>
                      <w:bCs/>
                      <w:sz w:val="24"/>
                      <w:szCs w:val="24"/>
                    </w:rPr>
                  </w:rPrChange>
                </w:rPr>
                <w:delText>相关照片或效果图</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69" w:author="威(×_×)" w:date="2021-03-18T17:58:57Z"/>
                <w:rFonts w:ascii="Times New Roman" w:hAnsi="Times New Roman" w:eastAsia="微软雅黑" w:cs="Times New Roman"/>
                <w:sz w:val="24"/>
                <w:szCs w:val="24"/>
                <w:rPrChange w:id="4270" w:author="威(×_×)" w:date="2021-03-18T17:49:20Z">
                  <w:rPr>
                    <w:del w:id="4271" w:author="威(×_×)" w:date="2021-03-18T17:58:57Z"/>
                    <w:rFonts w:ascii="微软雅黑" w:hAnsi="微软雅黑" w:eastAsia="微软雅黑" w:cs="微软雅黑"/>
                    <w:sz w:val="24"/>
                    <w:szCs w:val="24"/>
                  </w:rPr>
                </w:rPrChange>
              </w:rPr>
              <w:pPrChange w:id="4268"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272"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74" w:author="威(×_×)" w:date="2021-03-18T17:58:57Z"/>
                <w:rFonts w:ascii="Times New Roman" w:hAnsi="Times New Roman" w:eastAsia="微软雅黑" w:cs="Times New Roman"/>
                <w:sz w:val="24"/>
                <w:szCs w:val="24"/>
                <w:rPrChange w:id="4275" w:author="威(×_×)" w:date="2021-03-18T17:49:20Z">
                  <w:rPr>
                    <w:del w:id="4276" w:author="威(×_×)" w:date="2021-03-18T17:58:57Z"/>
                    <w:rFonts w:ascii="微软雅黑" w:hAnsi="微软雅黑" w:eastAsia="微软雅黑" w:cs="微软雅黑"/>
                    <w:sz w:val="24"/>
                    <w:szCs w:val="24"/>
                  </w:rPr>
                </w:rPrChange>
              </w:rPr>
              <w:pPrChange w:id="4273" w:author="威(×_×)" w:date="2021-03-18T18:07:48Z">
                <w:pPr>
                  <w:spacing w:after="156"/>
                  <w:jc w:val="left"/>
                </w:pPr>
              </w:pPrChange>
            </w:pPr>
            <w:del w:id="4277" w:author="威(×_×)" w:date="2021-03-18T17:58:57Z">
              <w:r>
                <w:rPr>
                  <w:rFonts w:hint="default" w:ascii="Times New Roman" w:hAnsi="Times New Roman" w:eastAsia="微软雅黑" w:cs="Times New Roman"/>
                  <w:bCs/>
                  <w:sz w:val="24"/>
                  <w:szCs w:val="24"/>
                  <w:rPrChange w:id="4278" w:author="威(×_×)" w:date="2021-03-18T17:49:20Z">
                    <w:rPr>
                      <w:rFonts w:hint="eastAsia" w:ascii="微软雅黑" w:hAnsi="微软雅黑" w:eastAsia="微软雅黑" w:cs="微软雅黑"/>
                      <w:bCs/>
                      <w:sz w:val="24"/>
                      <w:szCs w:val="24"/>
                    </w:rPr>
                  </w:rPrChange>
                </w:rPr>
                <w:delText>项目的实施情况（如有）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80" w:author="威(×_×)" w:date="2021-03-18T17:58:57Z"/>
                <w:rFonts w:ascii="Times New Roman" w:hAnsi="Times New Roman" w:eastAsia="微软雅黑" w:cs="Times New Roman"/>
                <w:sz w:val="24"/>
                <w:szCs w:val="24"/>
                <w:rPrChange w:id="4281" w:author="威(×_×)" w:date="2021-03-18T17:49:20Z">
                  <w:rPr>
                    <w:del w:id="4282" w:author="威(×_×)" w:date="2021-03-18T17:58:57Z"/>
                    <w:rFonts w:ascii="微软雅黑" w:hAnsi="微软雅黑" w:eastAsia="微软雅黑" w:cs="微软雅黑"/>
                    <w:sz w:val="24"/>
                    <w:szCs w:val="24"/>
                  </w:rPr>
                </w:rPrChange>
              </w:rPr>
              <w:pPrChange w:id="4279"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283"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85" w:author="威(×_×)" w:date="2021-03-18T17:58:57Z"/>
                <w:rFonts w:ascii="Times New Roman" w:hAnsi="Times New Roman" w:eastAsia="微软雅黑" w:cs="Times New Roman"/>
                <w:sz w:val="24"/>
                <w:szCs w:val="24"/>
                <w:rPrChange w:id="4286" w:author="威(×_×)" w:date="2021-03-18T17:49:20Z">
                  <w:rPr>
                    <w:del w:id="4287" w:author="威(×_×)" w:date="2021-03-18T17:58:57Z"/>
                    <w:rFonts w:ascii="微软雅黑" w:hAnsi="微软雅黑" w:eastAsia="微软雅黑" w:cs="微软雅黑"/>
                    <w:sz w:val="24"/>
                    <w:szCs w:val="24"/>
                  </w:rPr>
                </w:rPrChange>
              </w:rPr>
              <w:pPrChange w:id="4284" w:author="威(×_×)" w:date="2021-03-18T18:07:48Z">
                <w:pPr>
                  <w:spacing w:after="156"/>
                  <w:jc w:val="left"/>
                </w:pPr>
              </w:pPrChange>
            </w:pPr>
            <w:del w:id="4288" w:author="威(×_×)" w:date="2021-03-18T17:58:57Z">
              <w:r>
                <w:rPr>
                  <w:rFonts w:hint="default" w:ascii="Times New Roman" w:hAnsi="Times New Roman" w:eastAsia="微软雅黑" w:cs="Times New Roman"/>
                  <w:sz w:val="24"/>
                  <w:szCs w:val="24"/>
                  <w:rPrChange w:id="4289" w:author="威(×_×)" w:date="2021-03-18T17:49:20Z">
                    <w:rPr>
                      <w:rFonts w:hint="eastAsia" w:ascii="微软雅黑" w:hAnsi="微软雅黑" w:eastAsia="微软雅黑" w:cs="微软雅黑"/>
                      <w:sz w:val="24"/>
                      <w:szCs w:val="24"/>
                    </w:rPr>
                  </w:rPrChange>
                </w:rPr>
                <w:delText>设计合同关键页扫描件(应能体现合同名称、设计内容及规模、设计阶段、参与的设计内容、合同签订时间、合同签章页)</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291" w:author="威(×_×)" w:date="2021-03-18T17:58:57Z"/>
                <w:rFonts w:ascii="Times New Roman" w:hAnsi="Times New Roman" w:eastAsia="微软雅黑" w:cs="Times New Roman"/>
                <w:sz w:val="24"/>
                <w:szCs w:val="24"/>
                <w:rPrChange w:id="4292" w:author="威(×_×)" w:date="2021-03-18T17:49:20Z">
                  <w:rPr>
                    <w:del w:id="4293" w:author="威(×_×)" w:date="2021-03-18T17:58:57Z"/>
                    <w:rFonts w:ascii="微软雅黑" w:hAnsi="微软雅黑" w:eastAsia="微软雅黑" w:cs="微软雅黑"/>
                    <w:sz w:val="24"/>
                    <w:szCs w:val="24"/>
                  </w:rPr>
                </w:rPrChange>
              </w:rPr>
              <w:pPrChange w:id="4290"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294"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296" w:author="威(×_×)" w:date="2021-03-18T17:58:57Z"/>
                <w:rFonts w:ascii="Times New Roman" w:hAnsi="Times New Roman" w:eastAsia="微软雅黑" w:cs="Times New Roman"/>
                <w:bCs/>
                <w:sz w:val="24"/>
                <w:szCs w:val="24"/>
                <w:rPrChange w:id="4297" w:author="威(×_×)" w:date="2021-03-18T17:49:20Z">
                  <w:rPr>
                    <w:del w:id="4298" w:author="威(×_×)" w:date="2021-03-18T17:58:57Z"/>
                    <w:rFonts w:ascii="微软雅黑" w:hAnsi="微软雅黑" w:eastAsia="微软雅黑" w:cs="微软雅黑"/>
                    <w:bCs/>
                    <w:sz w:val="24"/>
                    <w:szCs w:val="24"/>
                  </w:rPr>
                </w:rPrChange>
              </w:rPr>
              <w:pPrChange w:id="4295" w:author="威(×_×)" w:date="2021-03-18T18:07:48Z">
                <w:pPr>
                  <w:spacing w:after="156"/>
                  <w:jc w:val="left"/>
                </w:pPr>
              </w:pPrChange>
            </w:pPr>
            <w:del w:id="4299" w:author="威(×_×)" w:date="2021-03-18T17:58:57Z">
              <w:r>
                <w:rPr>
                  <w:rFonts w:hint="default" w:ascii="Times New Roman" w:hAnsi="Times New Roman" w:eastAsia="微软雅黑" w:cs="Times New Roman"/>
                  <w:bCs/>
                  <w:sz w:val="24"/>
                  <w:szCs w:val="24"/>
                  <w:rPrChange w:id="4300" w:author="威(×_×)" w:date="2021-03-18T17:49:20Z">
                    <w:rPr>
                      <w:rFonts w:hint="eastAsia" w:ascii="微软雅黑" w:hAnsi="微软雅黑" w:eastAsia="微软雅黑" w:cs="微软雅黑"/>
                      <w:bCs/>
                      <w:sz w:val="24"/>
                      <w:szCs w:val="24"/>
                    </w:rPr>
                  </w:rPrChange>
                </w:rPr>
                <w:delText>项目获国家级或国外相应级别专业奖项（建筑、景观、室内）（如有）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302" w:author="威(×_×)" w:date="2021-03-18T17:58:57Z"/>
                <w:rFonts w:ascii="Times New Roman" w:hAnsi="Times New Roman" w:eastAsia="微软雅黑" w:cs="Times New Roman"/>
                <w:sz w:val="24"/>
                <w:szCs w:val="24"/>
                <w:rPrChange w:id="4303" w:author="威(×_×)" w:date="2021-03-18T17:49:20Z">
                  <w:rPr>
                    <w:del w:id="4304" w:author="威(×_×)" w:date="2021-03-18T17:58:57Z"/>
                    <w:rFonts w:ascii="微软雅黑" w:hAnsi="微软雅黑" w:eastAsia="微软雅黑" w:cs="微软雅黑"/>
                    <w:sz w:val="24"/>
                    <w:szCs w:val="24"/>
                  </w:rPr>
                </w:rPrChange>
              </w:rPr>
              <w:pPrChange w:id="4301" w:author="威(×_×)" w:date="2021-03-18T18:07:48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del w:id="4305" w:author="威(×_×)" w:date="2021-03-18T17:58:57Z"/>
        </w:trPr>
        <w:tc>
          <w:tcPr>
            <w:tcW w:w="3244" w:type="dxa"/>
            <w:tcBorders>
              <w:top w:val="single" w:color="auto" w:sz="4" w:space="0"/>
              <w:left w:val="single" w:color="auto" w:sz="4" w:space="0"/>
              <w:bottom w:val="single" w:color="auto" w:sz="4" w:space="0"/>
              <w:right w:val="single" w:color="auto" w:sz="4" w:space="0"/>
            </w:tcBorders>
            <w:vAlign w:val="center"/>
          </w:tcPr>
          <w:p>
            <w:pPr>
              <w:spacing w:after="0"/>
              <w:jc w:val="left"/>
              <w:rPr>
                <w:del w:id="4307" w:author="威(×_×)" w:date="2021-03-18T17:58:57Z"/>
                <w:rFonts w:ascii="Times New Roman" w:hAnsi="Times New Roman" w:eastAsia="微软雅黑" w:cs="Times New Roman"/>
                <w:bCs/>
                <w:sz w:val="24"/>
                <w:szCs w:val="24"/>
                <w:rPrChange w:id="4308" w:author="威(×_×)" w:date="2021-03-18T17:49:20Z">
                  <w:rPr>
                    <w:del w:id="4309" w:author="威(×_×)" w:date="2021-03-18T17:58:57Z"/>
                    <w:rFonts w:ascii="微软雅黑" w:hAnsi="微软雅黑" w:eastAsia="微软雅黑" w:cs="微软雅黑"/>
                    <w:bCs/>
                    <w:sz w:val="24"/>
                    <w:szCs w:val="24"/>
                  </w:rPr>
                </w:rPrChange>
              </w:rPr>
              <w:pPrChange w:id="4306" w:author="威(×_×)" w:date="2021-03-18T18:07:48Z">
                <w:pPr>
                  <w:spacing w:after="156"/>
                  <w:jc w:val="left"/>
                </w:pPr>
              </w:pPrChange>
            </w:pPr>
            <w:del w:id="4310" w:author="威(×_×)" w:date="2021-03-18T17:58:57Z">
              <w:r>
                <w:rPr>
                  <w:rFonts w:hint="default" w:ascii="Times New Roman" w:hAnsi="Times New Roman" w:eastAsia="微软雅黑" w:cs="Times New Roman"/>
                  <w:bCs/>
                  <w:sz w:val="24"/>
                  <w:szCs w:val="24"/>
                  <w:rPrChange w:id="4311" w:author="威(×_×)" w:date="2021-03-18T17:49:20Z">
                    <w:rPr>
                      <w:rFonts w:hint="eastAsia" w:ascii="微软雅黑" w:hAnsi="微软雅黑" w:eastAsia="微软雅黑" w:cs="微软雅黑"/>
                      <w:bCs/>
                      <w:sz w:val="24"/>
                      <w:szCs w:val="24"/>
                    </w:rPr>
                  </w:rPrChange>
                </w:rPr>
                <w:delText>项目获得绿色建筑认证（如有）</w:delText>
              </w:r>
            </w:del>
          </w:p>
        </w:tc>
        <w:tc>
          <w:tcPr>
            <w:tcW w:w="6467" w:type="dxa"/>
            <w:tcBorders>
              <w:top w:val="single" w:color="auto" w:sz="4" w:space="0"/>
              <w:left w:val="single" w:color="auto" w:sz="4" w:space="0"/>
              <w:bottom w:val="single" w:color="auto" w:sz="4" w:space="0"/>
              <w:right w:val="single" w:color="auto" w:sz="4" w:space="0"/>
            </w:tcBorders>
            <w:vAlign w:val="center"/>
          </w:tcPr>
          <w:p>
            <w:pPr>
              <w:spacing w:after="0" w:line="240" w:lineRule="auto"/>
              <w:rPr>
                <w:del w:id="4313" w:author="威(×_×)" w:date="2021-03-18T17:58:57Z"/>
                <w:rFonts w:ascii="Times New Roman" w:hAnsi="Times New Roman" w:eastAsia="微软雅黑" w:cs="Times New Roman"/>
                <w:sz w:val="24"/>
                <w:szCs w:val="24"/>
                <w:rPrChange w:id="4314" w:author="威(×_×)" w:date="2021-03-18T17:49:20Z">
                  <w:rPr>
                    <w:del w:id="4315" w:author="威(×_×)" w:date="2021-03-18T17:58:57Z"/>
                    <w:rFonts w:ascii="微软雅黑" w:hAnsi="微软雅黑" w:eastAsia="微软雅黑" w:cs="微软雅黑"/>
                    <w:sz w:val="24"/>
                    <w:szCs w:val="24"/>
                  </w:rPr>
                </w:rPrChange>
              </w:rPr>
              <w:pPrChange w:id="4312" w:author="威(×_×)" w:date="2021-03-18T18:07:48Z">
                <w:pPr>
                  <w:spacing w:after="156" w:line="276" w:lineRule="auto"/>
                </w:pPr>
              </w:pPrChange>
            </w:pPr>
          </w:p>
        </w:tc>
      </w:tr>
    </w:tbl>
    <w:p>
      <w:pPr>
        <w:pStyle w:val="2"/>
        <w:spacing w:before="156" w:beforeLines="50" w:after="312" w:afterLines="100" w:line="340" w:lineRule="exact"/>
        <w:jc w:val="left"/>
        <w:rPr>
          <w:ins w:id="4317" w:author="威(×_×)" w:date="2021-03-18T18:08:45Z"/>
          <w:rFonts w:ascii="Times New Roman" w:hAnsi="Times New Roman" w:eastAsia="微软雅黑" w:cs="Times New Roman"/>
          <w:smallCaps w:val="0"/>
          <w:color w:val="537F35"/>
          <w:sz w:val="30"/>
          <w:szCs w:val="44"/>
          <w:u w:val="single"/>
        </w:rPr>
        <w:pPrChange w:id="4316" w:author="威(×_×)" w:date="2021-03-18T18:08:01Z">
          <w:pPr>
            <w:spacing w:after="156"/>
          </w:pPr>
        </w:pPrChange>
      </w:pPr>
      <w:ins w:id="4318" w:author="威(×_×)" w:date="2021-03-18T18:08:48Z">
        <w:bookmarkStart w:id="34" w:name="_Toc48667638"/>
        <w:bookmarkEnd w:id="34"/>
        <w:bookmarkStart w:id="35" w:name="_Toc48667699"/>
        <w:bookmarkEnd w:id="35"/>
        <w:bookmarkStart w:id="36" w:name="_Toc2522"/>
        <w:r>
          <w:rPr>
            <w:rFonts w:hint="eastAsia" w:ascii="Times New Roman" w:hAnsi="Times New Roman" w:eastAsia="微软雅黑" w:cs="Times New Roman"/>
            <w:color w:val="537F35"/>
            <w:u w:val="single"/>
            <w:lang w:val="en-US" w:eastAsia="zh-CN"/>
          </w:rPr>
          <w:t>10</w:t>
        </w:r>
      </w:ins>
      <w:ins w:id="4319" w:author="威(×_×)" w:date="2021-03-18T18:08:54Z">
        <w:r>
          <w:rPr>
            <w:rFonts w:hint="default" w:ascii="Times New Roman" w:hAnsi="Times New Roman" w:eastAsia="微软雅黑" w:cs="Times New Roman"/>
            <w:smallCaps w:val="0"/>
            <w:color w:val="537F35"/>
            <w:sz w:val="30"/>
            <w:u w:val="single"/>
          </w:rPr>
          <w:t>拟派本项目负责人情况及业绩表Project Leader Introduction and Experiences</w:t>
        </w:r>
        <w:bookmarkEnd w:id="36"/>
      </w:ins>
    </w:p>
    <w:p>
      <w:pPr>
        <w:spacing w:after="156"/>
        <w:rPr>
          <w:del w:id="4320" w:author="威(×_×)" w:date="2021-03-18T18:08:58Z"/>
          <w:rFonts w:ascii="Calibri" w:hAnsi="Calibri" w:eastAsia="黑体" w:cs="Times New Roman"/>
          <w:sz w:val="21"/>
          <w:szCs w:val="22"/>
          <w:rPrChange w:id="4321" w:author="威(×_×)" w:date="2021-03-18T18:08:25Z">
            <w:rPr>
              <w:del w:id="4322" w:author="威(×_×)" w:date="2021-03-18T18:08:58Z"/>
              <w:rFonts w:ascii="微软雅黑" w:hAnsi="微软雅黑" w:eastAsia="微软雅黑" w:cs="微软雅黑"/>
              <w:sz w:val="28"/>
              <w:szCs w:val="28"/>
            </w:rPr>
          </w:rPrChange>
        </w:rPr>
      </w:pPr>
    </w:p>
    <w:p>
      <w:pPr>
        <w:pStyle w:val="2"/>
        <w:spacing w:before="156" w:beforeLines="50" w:after="312" w:afterLines="100" w:line="340" w:lineRule="exact"/>
        <w:jc w:val="left"/>
        <w:rPr>
          <w:del w:id="4324" w:author="威(×_×)" w:date="2021-03-18T18:08:58Z"/>
          <w:rFonts w:ascii="Times New Roman" w:hAnsi="Times New Roman" w:eastAsia="微软雅黑" w:cs="Times New Roman"/>
          <w:smallCaps w:val="0"/>
          <w:color w:val="537F35"/>
          <w:sz w:val="30"/>
          <w:u w:val="single"/>
          <w:rPrChange w:id="4325" w:author="威(×_×)" w:date="2021-03-18T18:08:01Z">
            <w:rPr>
              <w:del w:id="4326" w:author="威(×_×)" w:date="2021-03-18T18:08:58Z"/>
              <w:rFonts w:ascii="微软雅黑" w:hAnsi="微软雅黑" w:eastAsia="微软雅黑" w:cs="微软雅黑"/>
            </w:rPr>
          </w:rPrChange>
        </w:rPr>
        <w:pPrChange w:id="4323" w:author="威(×_×)" w:date="2021-03-18T18:08:01Z">
          <w:pPr>
            <w:spacing w:after="156"/>
          </w:pPr>
        </w:pPrChange>
      </w:pPr>
    </w:p>
    <w:tbl>
      <w:tblPr>
        <w:tblStyle w:val="20"/>
        <w:tblW w:w="9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3" w:hRule="atLeast"/>
          <w:jc w:val="center"/>
          <w:ins w:id="4327" w:author="威(×_×)" w:date="2021-03-18T18:05:43Z"/>
        </w:trPr>
        <w:tc>
          <w:tcPr>
            <w:tcW w:w="974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329" w:author="威(×_×)" w:date="2021-03-18T18:05:43Z"/>
                <w:rFonts w:hint="default" w:ascii="Times New Roman" w:hAnsi="Times New Roman" w:eastAsia="微软雅黑"/>
                <w:rPrChange w:id="4330" w:author="威(×_×)" w:date="2021-03-18T18:06:53Z">
                  <w:rPr>
                    <w:ins w:id="4331" w:author="威(×_×)" w:date="2021-03-18T18:05:43Z"/>
                    <w:rFonts w:ascii="Times New Roman" w:hAnsi="Times New Roman" w:eastAsia="宋体"/>
                  </w:rPr>
                </w:rPrChange>
              </w:rPr>
              <w:pPrChange w:id="4328" w:author="威(×_×)" w:date="2021-03-19T17:47:30Z">
                <w:pPr>
                  <w:spacing w:after="156" w:line="276" w:lineRule="auto"/>
                </w:pPr>
              </w:pPrChange>
            </w:pPr>
            <w:del w:id="4332" w:author="威(×_×)" w:date="2021-03-18T18:08:58Z">
              <w:r>
                <w:rPr>
                  <w:rFonts w:hint="default" w:ascii="Times New Roman" w:hAnsi="Times New Roman" w:eastAsia="微软雅黑" w:cs="Times New Roman"/>
                  <w:smallCaps w:val="0"/>
                  <w:color w:val="537F35"/>
                  <w:sz w:val="30"/>
                  <w:u w:val="single"/>
                  <w:rPrChange w:id="4333" w:author="威(×_×)" w:date="2021-03-18T18:08:01Z">
                    <w:rPr>
                      <w:rFonts w:hint="eastAsia" w:ascii="微软雅黑" w:hAnsi="微软雅黑" w:eastAsia="微软雅黑" w:cs="微软雅黑"/>
                    </w:rPr>
                  </w:rPrChange>
                </w:rPr>
                <w:br w:type="page"/>
              </w:r>
            </w:del>
            <w:del w:id="4334" w:author="威(×_×)" w:date="2021-03-18T18:08:58Z">
              <w:bookmarkStart w:id="37" w:name="_Toc13771"/>
              <w:r>
                <w:rPr>
                  <w:rFonts w:hint="default" w:ascii="Times New Roman" w:hAnsi="Times New Roman" w:eastAsia="微软雅黑" w:cs="Times New Roman"/>
                  <w:smallCaps w:val="0"/>
                  <w:color w:val="537F35"/>
                  <w:sz w:val="30"/>
                  <w:u w:val="single"/>
                  <w:rPrChange w:id="4335" w:author="威(×_×)" w:date="2021-03-18T18:08:01Z">
                    <w:rPr>
                      <w:rFonts w:hint="eastAsia" w:ascii="微软雅黑" w:hAnsi="微软雅黑" w:eastAsia="微软雅黑" w:cs="微软雅黑"/>
                      <w:color w:val="537F35"/>
                      <w:u w:val="single"/>
                    </w:rPr>
                  </w:rPrChange>
                </w:rPr>
                <w:delText>10</w:delText>
              </w:r>
            </w:del>
            <w:del w:id="4336" w:author="威(×_×)" w:date="2021-03-18T18:08:58Z">
              <w:r>
                <w:rPr>
                  <w:rFonts w:hint="default" w:ascii="Times New Roman" w:hAnsi="Times New Roman" w:eastAsia="微软雅黑" w:cs="Times New Roman"/>
                  <w:smallCaps w:val="0"/>
                  <w:color w:val="537F35"/>
                  <w:sz w:val="30"/>
                  <w:u w:val="single"/>
                  <w:rPrChange w:id="4337" w:author="威(×_×)" w:date="2021-03-18T17:49:20Z">
                    <w:rPr>
                      <w:rFonts w:hint="eastAsia" w:ascii="微软雅黑" w:hAnsi="微软雅黑" w:eastAsia="微软雅黑" w:cs="微软雅黑"/>
                      <w:smallCaps w:val="0"/>
                      <w:color w:val="537F35"/>
                      <w:sz w:val="30"/>
                      <w:u w:val="single"/>
                    </w:rPr>
                  </w:rPrChange>
                </w:rPr>
                <w:delText>拟派本项目负责人情况及业绩表</w:delText>
              </w:r>
              <w:bookmarkEnd w:id="0"/>
              <w:bookmarkEnd w:id="1"/>
              <w:bookmarkEnd w:id="2"/>
              <w:bookmarkEnd w:id="37"/>
            </w:del>
            <w:ins w:id="4338" w:author="威(×_×)" w:date="2021-03-18T18:05:43Z">
              <w:bookmarkStart w:id="38" w:name="_Hlk532462945"/>
              <w:r>
                <w:rPr>
                  <w:rFonts w:hint="default" w:ascii="Times New Roman" w:hAnsi="Times New Roman" w:eastAsia="微软雅黑"/>
                  <w:rPrChange w:id="4339" w:author="威(×_×)" w:date="2021-03-18T18:06:53Z">
                    <w:rPr>
                      <w:rFonts w:ascii="Times New Roman" w:hAnsi="Times New Roman" w:eastAsia="宋体"/>
                    </w:rPr>
                  </w:rPrChange>
                </w:rPr>
                <w:t>填写要求Filling Requirements:</w:t>
              </w:r>
            </w:ins>
          </w:p>
          <w:p>
            <w:pPr>
              <w:pStyle w:val="4"/>
              <w:numPr>
                <w:ilvl w:val="0"/>
                <w:numId w:val="11"/>
              </w:numPr>
              <w:snapToGrid w:val="0"/>
              <w:spacing w:after="156" w:line="240" w:lineRule="auto"/>
              <w:ind w:firstLineChars="0"/>
              <w:rPr>
                <w:ins w:id="4341" w:author="威(×_×)" w:date="2021-03-18T18:05:43Z"/>
                <w:rFonts w:hint="default" w:ascii="Times New Roman" w:hAnsi="Times New Roman" w:eastAsia="微软雅黑"/>
                <w:rPrChange w:id="4342" w:author="威(×_×)" w:date="2021-03-18T18:06:53Z">
                  <w:rPr>
                    <w:ins w:id="4343" w:author="威(×_×)" w:date="2021-03-18T18:05:43Z"/>
                    <w:rFonts w:ascii="Times New Roman" w:hAnsi="Times New Roman" w:eastAsia="宋体"/>
                  </w:rPr>
                </w:rPrChange>
              </w:rPr>
              <w:pPrChange w:id="4340" w:author="威(×_×)" w:date="2021-03-19T17:47:30Z">
                <w:pPr>
                  <w:pStyle w:val="4"/>
                  <w:numPr>
                    <w:ilvl w:val="0"/>
                    <w:numId w:val="11"/>
                  </w:numPr>
                  <w:spacing w:after="156"/>
                  <w:ind w:firstLineChars="0"/>
                </w:pPr>
              </w:pPrChange>
            </w:pPr>
            <w:ins w:id="4344" w:author="威(×_×)" w:date="2021-03-18T18:05:43Z">
              <w:r>
                <w:rPr>
                  <w:rFonts w:hint="default" w:ascii="Times New Roman" w:hAnsi="Times New Roman" w:eastAsia="微软雅黑"/>
                  <w:rPrChange w:id="4345" w:author="威(×_×)" w:date="2021-03-18T18:06:53Z">
                    <w:rPr>
                      <w:rFonts w:ascii="Times New Roman" w:hAnsi="Times New Roman" w:eastAsia="宋体"/>
                    </w:rPr>
                  </w:rPrChange>
                </w:rPr>
                <w:t>项目负责人1人（联合</w:t>
              </w:r>
            </w:ins>
            <w:ins w:id="4346" w:author="威(×_×)" w:date="2021-03-18T18:05:43Z">
              <w:r>
                <w:rPr>
                  <w:rFonts w:hint="default" w:ascii="Times New Roman" w:hAnsi="Times New Roman" w:eastAsia="微软雅黑"/>
                  <w:lang w:val="en-US" w:eastAsia="zh-CN"/>
                  <w:rPrChange w:id="4347" w:author="威(×_×)" w:date="2021-03-18T18:06:53Z">
                    <w:rPr>
                      <w:rFonts w:hint="eastAsia" w:ascii="Times New Roman" w:hAnsi="Times New Roman" w:eastAsia="宋体"/>
                      <w:lang w:val="en-US" w:eastAsia="zh-CN"/>
                    </w:rPr>
                  </w:rPrChange>
                </w:rPr>
                <w:t>团队</w:t>
              </w:r>
            </w:ins>
            <w:ins w:id="4348" w:author="威(×_×)" w:date="2021-03-18T18:05:43Z">
              <w:r>
                <w:rPr>
                  <w:rFonts w:hint="default" w:ascii="Times New Roman" w:hAnsi="Times New Roman" w:eastAsia="微软雅黑"/>
                  <w:rPrChange w:id="4349" w:author="威(×_×)" w:date="2021-03-18T18:06:53Z">
                    <w:rPr>
                      <w:rFonts w:ascii="Times New Roman" w:hAnsi="Times New Roman" w:eastAsia="宋体"/>
                    </w:rPr>
                  </w:rPrChange>
                </w:rPr>
                <w:t>参赛共同指派1人），超过1人的，只取前1人。</w:t>
              </w:r>
            </w:ins>
          </w:p>
          <w:p>
            <w:pPr>
              <w:pStyle w:val="4"/>
              <w:snapToGrid w:val="0"/>
              <w:spacing w:after="156" w:line="240" w:lineRule="auto"/>
              <w:ind w:left="420" w:firstLine="0" w:firstLineChars="0"/>
              <w:rPr>
                <w:ins w:id="4351" w:author="威(×_×)" w:date="2021-03-18T18:05:43Z"/>
                <w:rFonts w:hint="default" w:ascii="Times New Roman" w:hAnsi="Times New Roman" w:eastAsia="微软雅黑"/>
                <w:rPrChange w:id="4352" w:author="威(×_×)" w:date="2021-03-18T18:06:53Z">
                  <w:rPr>
                    <w:ins w:id="4353" w:author="威(×_×)" w:date="2021-03-18T18:05:43Z"/>
                    <w:rFonts w:ascii="Times New Roman" w:hAnsi="Times New Roman" w:eastAsia="宋体"/>
                  </w:rPr>
                </w:rPrChange>
              </w:rPr>
              <w:pPrChange w:id="4350" w:author="威(×_×)" w:date="2021-03-19T17:47:30Z">
                <w:pPr>
                  <w:pStyle w:val="4"/>
                  <w:spacing w:after="156"/>
                  <w:ind w:left="420" w:firstLine="0" w:firstLineChars="0"/>
                </w:pPr>
              </w:pPrChange>
            </w:pPr>
            <w:ins w:id="4354" w:author="威(×_×)" w:date="2021-03-18T18:05:43Z">
              <w:r>
                <w:rPr>
                  <w:rFonts w:hint="default" w:ascii="Times New Roman" w:hAnsi="Times New Roman" w:eastAsia="微软雅黑"/>
                  <w:rPrChange w:id="4355" w:author="威(×_×)" w:date="2021-03-18T18:06:53Z">
                    <w:rPr>
                      <w:rFonts w:ascii="Times New Roman" w:hAnsi="Times New Roman" w:eastAsia="宋体"/>
                    </w:rPr>
                  </w:rPrChange>
                </w:rPr>
                <w:t xml:space="preserve">There shall be only one project leader (appointed by </w:t>
              </w:r>
            </w:ins>
            <w:ins w:id="4356" w:author="威(×_×)" w:date="2021-03-18T18:05:43Z">
              <w:r>
                <w:rPr>
                  <w:rFonts w:hint="default" w:ascii="Times New Roman" w:hAnsi="Times New Roman" w:eastAsia="微软雅黑"/>
                  <w:lang w:val="en-US" w:eastAsia="zh-CN"/>
                  <w:rPrChange w:id="4357" w:author="威(×_×)" w:date="2021-03-18T18:06:53Z">
                    <w:rPr>
                      <w:rFonts w:hint="eastAsia" w:ascii="Times New Roman" w:hAnsi="Times New Roman" w:eastAsia="宋体"/>
                      <w:lang w:val="en-US" w:eastAsia="zh-CN"/>
                    </w:rPr>
                  </w:rPrChange>
                </w:rPr>
                <w:t>join team</w:t>
              </w:r>
            </w:ins>
            <w:ins w:id="4358" w:author="威(×_×)" w:date="2021-03-18T18:05:43Z">
              <w:r>
                <w:rPr>
                  <w:rFonts w:hint="default" w:ascii="Times New Roman" w:hAnsi="Times New Roman" w:eastAsia="微软雅黑"/>
                  <w:rPrChange w:id="4359" w:author="威(×_×)" w:date="2021-03-18T18:06:53Z">
                    <w:rPr>
                      <w:rFonts w:ascii="Times New Roman" w:hAnsi="Times New Roman" w:eastAsia="宋体"/>
                    </w:rPr>
                  </w:rPrChange>
                </w:rPr>
                <w:t xml:space="preserve"> leading member and </w:t>
              </w:r>
            </w:ins>
            <w:ins w:id="4360" w:author="威(×_×)" w:date="2021-03-18T18:05:43Z">
              <w:r>
                <w:rPr>
                  <w:rFonts w:hint="default" w:ascii="Times New Roman" w:hAnsi="Times New Roman" w:eastAsia="微软雅黑"/>
                  <w:lang w:val="en-US" w:eastAsia="zh-CN"/>
                  <w:rPrChange w:id="4361" w:author="威(×_×)" w:date="2021-03-18T18:06:53Z">
                    <w:rPr>
                      <w:rFonts w:hint="eastAsia" w:ascii="Times New Roman" w:hAnsi="Times New Roman" w:eastAsia="宋体"/>
                      <w:lang w:val="en-US" w:eastAsia="zh-CN"/>
                    </w:rPr>
                  </w:rPrChange>
                </w:rPr>
                <w:t>join team</w:t>
              </w:r>
            </w:ins>
            <w:ins w:id="4362" w:author="威(×_×)" w:date="2021-03-18T18:05:43Z">
              <w:r>
                <w:rPr>
                  <w:rFonts w:hint="default" w:ascii="Times New Roman" w:hAnsi="Times New Roman" w:eastAsia="微软雅黑"/>
                  <w:rPrChange w:id="4363" w:author="威(×_×)" w:date="2021-03-18T18:06:53Z">
                    <w:rPr>
                      <w:rFonts w:ascii="Times New Roman" w:hAnsi="Times New Roman" w:eastAsia="宋体"/>
                    </w:rPr>
                  </w:rPrChange>
                </w:rPr>
                <w:t xml:space="preserve"> members together), and only the first person will be selected if there is more than one.</w:t>
              </w:r>
            </w:ins>
          </w:p>
          <w:p>
            <w:pPr>
              <w:pStyle w:val="4"/>
              <w:numPr>
                <w:ilvl w:val="0"/>
                <w:numId w:val="11"/>
              </w:numPr>
              <w:snapToGrid w:val="0"/>
              <w:spacing w:after="156" w:line="240" w:lineRule="auto"/>
              <w:ind w:firstLineChars="0"/>
              <w:rPr>
                <w:ins w:id="4365" w:author="威(×_×)" w:date="2021-03-18T18:05:43Z"/>
                <w:rFonts w:hint="default" w:ascii="Times New Roman" w:hAnsi="Times New Roman" w:eastAsia="微软雅黑"/>
                <w:rPrChange w:id="4366" w:author="威(×_×)" w:date="2021-03-18T18:06:53Z">
                  <w:rPr>
                    <w:ins w:id="4367" w:author="威(×_×)" w:date="2021-03-18T18:05:43Z"/>
                    <w:rFonts w:ascii="Times New Roman" w:hAnsi="Times New Roman" w:eastAsia="宋体"/>
                  </w:rPr>
                </w:rPrChange>
              </w:rPr>
              <w:pPrChange w:id="4364" w:author="威(×_×)" w:date="2021-03-19T17:47:30Z">
                <w:pPr>
                  <w:pStyle w:val="4"/>
                  <w:numPr>
                    <w:ilvl w:val="0"/>
                    <w:numId w:val="11"/>
                  </w:numPr>
                  <w:spacing w:after="156"/>
                  <w:ind w:firstLineChars="0"/>
                </w:pPr>
              </w:pPrChange>
            </w:pPr>
            <w:ins w:id="4368" w:author="威(×_×)" w:date="2021-03-18T18:05:43Z">
              <w:r>
                <w:rPr>
                  <w:rFonts w:hint="default" w:ascii="Times New Roman" w:hAnsi="Times New Roman" w:eastAsia="微软雅黑"/>
                  <w:rPrChange w:id="4369" w:author="威(×_×)" w:date="2021-03-18T18:06:53Z">
                    <w:rPr>
                      <w:rFonts w:ascii="Times New Roman" w:hAnsi="Times New Roman" w:eastAsia="宋体"/>
                    </w:rPr>
                  </w:rPrChange>
                </w:rPr>
                <w:t>项目负责人和主创设计师</w:t>
              </w:r>
            </w:ins>
            <w:ins w:id="4370" w:author="威(×_×)" w:date="2021-03-18T18:05:43Z">
              <w:r>
                <w:rPr>
                  <w:rFonts w:hint="default" w:ascii="Times New Roman" w:hAnsi="Times New Roman" w:eastAsia="微软雅黑"/>
                  <w:rPrChange w:id="4371" w:author="威(×_×)" w:date="2021-03-18T18:06:53Z">
                    <w:rPr>
                      <w:rFonts w:hint="eastAsia" w:ascii="Times New Roman" w:hAnsi="Times New Roman" w:eastAsia="宋体"/>
                    </w:rPr>
                  </w:rPrChange>
                </w:rPr>
                <w:t>不</w:t>
              </w:r>
            </w:ins>
            <w:ins w:id="4372" w:author="威(×_×)" w:date="2021-03-18T18:05:43Z">
              <w:r>
                <w:rPr>
                  <w:rFonts w:hint="default" w:ascii="Times New Roman" w:hAnsi="Times New Roman" w:eastAsia="微软雅黑"/>
                  <w:rPrChange w:id="4373" w:author="威(×_×)" w:date="2021-03-18T18:06:53Z">
                    <w:rPr>
                      <w:rFonts w:ascii="Times New Roman" w:hAnsi="Times New Roman" w:eastAsia="宋体"/>
                    </w:rPr>
                  </w:rPrChange>
                </w:rPr>
                <w:t>可为同一人。</w:t>
              </w:r>
            </w:ins>
          </w:p>
          <w:p>
            <w:pPr>
              <w:pStyle w:val="4"/>
              <w:snapToGrid w:val="0"/>
              <w:spacing w:after="156" w:line="240" w:lineRule="auto"/>
              <w:ind w:left="420" w:firstLine="0" w:firstLineChars="0"/>
              <w:rPr>
                <w:ins w:id="4375" w:author="威(×_×)" w:date="2021-03-18T18:05:43Z"/>
                <w:rFonts w:hint="default" w:ascii="Times New Roman" w:hAnsi="Times New Roman" w:eastAsia="微软雅黑"/>
                <w:rPrChange w:id="4376" w:author="威(×_×)" w:date="2021-03-18T18:06:53Z">
                  <w:rPr>
                    <w:ins w:id="4377" w:author="威(×_×)" w:date="2021-03-18T18:05:43Z"/>
                    <w:rFonts w:ascii="Times New Roman" w:hAnsi="Times New Roman" w:eastAsia="宋体"/>
                  </w:rPr>
                </w:rPrChange>
              </w:rPr>
              <w:pPrChange w:id="4374" w:author="威(×_×)" w:date="2021-03-19T17:47:30Z">
                <w:pPr>
                  <w:pStyle w:val="4"/>
                  <w:spacing w:after="156"/>
                  <w:ind w:left="420" w:firstLine="0" w:firstLineChars="0"/>
                </w:pPr>
              </w:pPrChange>
            </w:pPr>
            <w:ins w:id="4378" w:author="威(×_×)" w:date="2021-03-18T18:05:43Z">
              <w:r>
                <w:rPr>
                  <w:rFonts w:hint="default" w:ascii="Times New Roman" w:hAnsi="Times New Roman" w:eastAsia="微软雅黑"/>
                  <w:rPrChange w:id="4379" w:author="威(×_×)" w:date="2021-03-18T18:06:53Z">
                    <w:rPr>
                      <w:rFonts w:ascii="Times New Roman" w:hAnsi="Times New Roman" w:eastAsia="宋体"/>
                    </w:rPr>
                  </w:rPrChange>
                </w:rPr>
                <w:t>The project leader and the principal designer can</w:t>
              </w:r>
            </w:ins>
            <w:ins w:id="4380" w:author="威(×_×)" w:date="2021-03-18T18:05:43Z">
              <w:r>
                <w:rPr>
                  <w:rFonts w:hint="default" w:ascii="Times New Roman" w:hAnsi="Times New Roman" w:eastAsia="微软雅黑"/>
                  <w:lang w:val="en-US" w:eastAsia="zh-CN"/>
                  <w:rPrChange w:id="4381" w:author="威(×_×)" w:date="2021-03-18T18:06:53Z">
                    <w:rPr>
                      <w:rFonts w:hint="eastAsia" w:ascii="Times New Roman" w:hAnsi="Times New Roman" w:eastAsia="宋体"/>
                      <w:lang w:val="en-US" w:eastAsia="zh-CN"/>
                    </w:rPr>
                  </w:rPrChange>
                </w:rPr>
                <w:t xml:space="preserve"> not</w:t>
              </w:r>
            </w:ins>
            <w:ins w:id="4382" w:author="威(×_×)" w:date="2021-03-18T18:05:43Z">
              <w:r>
                <w:rPr>
                  <w:rFonts w:hint="default" w:ascii="Times New Roman" w:hAnsi="Times New Roman" w:eastAsia="微软雅黑"/>
                  <w:rPrChange w:id="4383" w:author="威(×_×)" w:date="2021-03-18T18:06:53Z">
                    <w:rPr>
                      <w:rFonts w:ascii="Times New Roman" w:hAnsi="Times New Roman" w:eastAsia="宋体"/>
                    </w:rPr>
                  </w:rPrChange>
                </w:rPr>
                <w:t xml:space="preserve"> be the same person.</w:t>
              </w:r>
            </w:ins>
          </w:p>
          <w:p>
            <w:pPr>
              <w:pStyle w:val="4"/>
              <w:numPr>
                <w:ilvl w:val="0"/>
                <w:numId w:val="11"/>
              </w:numPr>
              <w:snapToGrid w:val="0"/>
              <w:spacing w:after="156" w:line="240" w:lineRule="auto"/>
              <w:ind w:firstLineChars="0"/>
              <w:rPr>
                <w:ins w:id="4385" w:author="威(×_×)" w:date="2021-03-18T18:05:43Z"/>
                <w:rFonts w:hint="default" w:ascii="Times New Roman" w:hAnsi="Times New Roman" w:eastAsia="微软雅黑"/>
                <w:rPrChange w:id="4386" w:author="威(×_×)" w:date="2021-03-18T18:06:53Z">
                  <w:rPr>
                    <w:ins w:id="4387" w:author="威(×_×)" w:date="2021-03-18T18:05:43Z"/>
                    <w:rFonts w:ascii="Times New Roman" w:hAnsi="Times New Roman" w:eastAsia="宋体"/>
                  </w:rPr>
                </w:rPrChange>
              </w:rPr>
              <w:pPrChange w:id="4384" w:author="威(×_×)" w:date="2021-03-19T17:47:30Z">
                <w:pPr>
                  <w:pStyle w:val="4"/>
                  <w:numPr>
                    <w:ilvl w:val="0"/>
                    <w:numId w:val="11"/>
                  </w:numPr>
                  <w:spacing w:after="156"/>
                  <w:ind w:firstLineChars="0"/>
                </w:pPr>
              </w:pPrChange>
            </w:pPr>
            <w:ins w:id="4388" w:author="威(×_×)" w:date="2021-03-18T18:05:43Z">
              <w:r>
                <w:rPr>
                  <w:rFonts w:hint="default" w:ascii="Times New Roman" w:hAnsi="Times New Roman" w:eastAsia="微软雅黑"/>
                  <w:rPrChange w:id="4389" w:author="威(×_×)" w:date="2021-03-18T18:06:53Z">
                    <w:rPr>
                      <w:rFonts w:ascii="Times New Roman" w:hAnsi="Times New Roman" w:eastAsia="宋体"/>
                    </w:rPr>
                  </w:rPrChange>
                </w:rPr>
                <w:t>提供项目负责人担任过</w:t>
              </w:r>
            </w:ins>
            <w:ins w:id="4390" w:author="威(×_×)" w:date="2021-03-18T18:05:43Z">
              <w:r>
                <w:rPr>
                  <w:rFonts w:hint="default" w:ascii="Times New Roman" w:hAnsi="Times New Roman" w:eastAsia="微软雅黑"/>
                  <w:rPrChange w:id="4391" w:author="威(×_×)" w:date="2021-03-18T18:06:53Z">
                    <w:rPr>
                      <w:rFonts w:hint="eastAsia" w:ascii="Times New Roman" w:hAnsi="Times New Roman" w:eastAsia="宋体"/>
                    </w:rPr>
                  </w:rPrChange>
                </w:rPr>
                <w:t>同类公共建筑设计项目</w:t>
              </w:r>
            </w:ins>
            <w:ins w:id="4392" w:author="威(×_×)" w:date="2021-03-18T18:05:43Z">
              <w:r>
                <w:rPr>
                  <w:rFonts w:hint="default" w:ascii="Times New Roman" w:hAnsi="Times New Roman" w:eastAsia="微软雅黑"/>
                  <w:rPrChange w:id="4393" w:author="威(×_×)" w:date="2021-03-18T18:06:53Z">
                    <w:rPr>
                      <w:rFonts w:ascii="Times New Roman" w:hAnsi="Times New Roman" w:eastAsia="宋体"/>
                    </w:rPr>
                  </w:rPrChange>
                </w:rPr>
                <w:t>负责人的业绩，业绩数量</w:t>
              </w:r>
            </w:ins>
            <w:ins w:id="4394" w:author="威(×_×)" w:date="2021-03-18T18:05:43Z">
              <w:r>
                <w:rPr>
                  <w:rFonts w:hint="default" w:ascii="Times New Roman" w:hAnsi="Times New Roman" w:eastAsia="微软雅黑"/>
                  <w:rPrChange w:id="4395" w:author="威(×_×)" w:date="2021-03-18T18:06:53Z">
                    <w:rPr>
                      <w:rFonts w:hint="eastAsia" w:ascii="Times New Roman" w:hAnsi="Times New Roman" w:eastAsia="宋体"/>
                    </w:rPr>
                  </w:rPrChange>
                </w:rPr>
                <w:t>不</w:t>
              </w:r>
            </w:ins>
            <w:ins w:id="4396" w:author="威(×_×)" w:date="2021-03-18T18:05:43Z">
              <w:r>
                <w:rPr>
                  <w:rFonts w:hint="default" w:ascii="Times New Roman" w:hAnsi="Times New Roman" w:eastAsia="微软雅黑"/>
                  <w:rPrChange w:id="4397" w:author="威(×_×)" w:date="2021-03-18T18:06:53Z">
                    <w:rPr>
                      <w:rFonts w:ascii="Times New Roman" w:hAnsi="Times New Roman" w:eastAsia="宋体"/>
                    </w:rPr>
                  </w:rPrChange>
                </w:rPr>
                <w:t>超过3项，</w:t>
              </w:r>
            </w:ins>
            <w:ins w:id="4398" w:author="威(×_×)" w:date="2021-03-18T18:05:43Z">
              <w:r>
                <w:rPr>
                  <w:rFonts w:hint="default" w:ascii="Times New Roman" w:hAnsi="Times New Roman" w:eastAsia="微软雅黑"/>
                  <w:rPrChange w:id="4399" w:author="威(×_×)" w:date="2021-03-18T18:06:53Z">
                    <w:rPr>
                      <w:rFonts w:hint="eastAsia" w:ascii="Times New Roman" w:hAnsi="Times New Roman" w:eastAsia="宋体"/>
                    </w:rPr>
                  </w:rPrChange>
                </w:rPr>
                <w:t>超过3项的，</w:t>
              </w:r>
            </w:ins>
            <w:ins w:id="4400" w:author="威(×_×)" w:date="2021-03-18T18:05:43Z">
              <w:r>
                <w:rPr>
                  <w:rFonts w:hint="default" w:ascii="Times New Roman" w:hAnsi="Times New Roman" w:eastAsia="微软雅黑"/>
                  <w:rPrChange w:id="4401" w:author="威(×_×)" w:date="2021-03-18T18:06:53Z">
                    <w:rPr>
                      <w:rFonts w:ascii="Times New Roman" w:hAnsi="Times New Roman" w:eastAsia="宋体"/>
                    </w:rPr>
                  </w:rPrChange>
                </w:rPr>
                <w:t>只取前3项。</w:t>
              </w:r>
            </w:ins>
          </w:p>
          <w:p>
            <w:pPr>
              <w:pStyle w:val="4"/>
              <w:snapToGrid w:val="0"/>
              <w:spacing w:after="156" w:line="240" w:lineRule="auto"/>
              <w:ind w:left="420" w:firstLine="0" w:firstLineChars="0"/>
              <w:rPr>
                <w:ins w:id="4403" w:author="威(×_×)" w:date="2021-03-18T18:05:43Z"/>
                <w:rFonts w:hint="default" w:ascii="Times New Roman" w:hAnsi="Times New Roman" w:eastAsia="微软雅黑"/>
                <w:rPrChange w:id="4404" w:author="威(×_×)" w:date="2021-03-18T18:06:53Z">
                  <w:rPr>
                    <w:ins w:id="4405" w:author="威(×_×)" w:date="2021-03-18T18:05:43Z"/>
                    <w:rFonts w:ascii="Times New Roman" w:hAnsi="Times New Roman" w:eastAsia="宋体"/>
                  </w:rPr>
                </w:rPrChange>
              </w:rPr>
              <w:pPrChange w:id="4402" w:author="威(×_×)" w:date="2021-03-19T17:47:30Z">
                <w:pPr>
                  <w:pStyle w:val="4"/>
                  <w:spacing w:after="156"/>
                  <w:ind w:left="420" w:firstLine="0" w:firstLineChars="0"/>
                </w:pPr>
              </w:pPrChange>
            </w:pPr>
            <w:ins w:id="4406" w:author="威(×_×)" w:date="2021-03-18T18:05:43Z">
              <w:r>
                <w:rPr>
                  <w:rFonts w:hint="default" w:ascii="Times New Roman" w:hAnsi="Times New Roman" w:eastAsia="微软雅黑"/>
                  <w:rPrChange w:id="4407" w:author="威(×_×)" w:date="2021-03-18T18:06:53Z">
                    <w:rPr>
                      <w:rFonts w:ascii="Times New Roman" w:hAnsi="Times New Roman" w:eastAsia="宋体"/>
                    </w:rPr>
                  </w:rPrChange>
                </w:rPr>
                <w:t>Provide the achievements of the project leader in university design. If the number of achievements provided exceeds3, only the first 3 shall be taken.</w:t>
              </w:r>
            </w:ins>
          </w:p>
          <w:p>
            <w:pPr>
              <w:pStyle w:val="4"/>
              <w:numPr>
                <w:ilvl w:val="0"/>
                <w:numId w:val="11"/>
              </w:numPr>
              <w:snapToGrid w:val="0"/>
              <w:spacing w:after="156" w:line="240" w:lineRule="auto"/>
              <w:ind w:firstLineChars="0"/>
              <w:rPr>
                <w:ins w:id="4409" w:author="威(×_×)" w:date="2021-03-18T18:05:43Z"/>
                <w:rFonts w:hint="default" w:ascii="Times New Roman" w:hAnsi="Times New Roman" w:eastAsia="微软雅黑"/>
                <w:rPrChange w:id="4410" w:author="威(×_×)" w:date="2021-03-18T18:06:53Z">
                  <w:rPr>
                    <w:ins w:id="4411" w:author="威(×_×)" w:date="2021-03-18T18:05:43Z"/>
                    <w:rFonts w:ascii="Times New Roman" w:hAnsi="Times New Roman" w:eastAsia="宋体"/>
                  </w:rPr>
                </w:rPrChange>
              </w:rPr>
              <w:pPrChange w:id="4408" w:author="威(×_×)" w:date="2021-03-19T17:47:30Z">
                <w:pPr>
                  <w:pStyle w:val="4"/>
                  <w:numPr>
                    <w:ilvl w:val="0"/>
                    <w:numId w:val="11"/>
                  </w:numPr>
                  <w:spacing w:after="156"/>
                  <w:ind w:firstLineChars="0"/>
                </w:pPr>
              </w:pPrChange>
            </w:pPr>
            <w:ins w:id="4412" w:author="威(×_×)" w:date="2021-03-18T18:05:43Z">
              <w:r>
                <w:rPr>
                  <w:rFonts w:hint="default" w:ascii="Times New Roman" w:hAnsi="Times New Roman" w:eastAsia="微软雅黑"/>
                  <w:rPrChange w:id="4413" w:author="威(×_×)" w:date="2021-03-18T18:06:53Z">
                    <w:rPr>
                      <w:rFonts w:ascii="Times New Roman" w:hAnsi="Times New Roman" w:eastAsia="宋体"/>
                    </w:rPr>
                  </w:rPrChange>
                </w:rPr>
                <w:t xml:space="preserve">证明材料：(1) </w:t>
              </w:r>
            </w:ins>
            <w:ins w:id="4414" w:author="威(×_×)" w:date="2021-03-18T18:05:43Z">
              <w:r>
                <w:rPr>
                  <w:rFonts w:hint="default" w:ascii="Times New Roman" w:hAnsi="Times New Roman" w:eastAsia="微软雅黑"/>
                  <w:rPrChange w:id="4415" w:author="威(×_×)" w:date="2021-03-18T18:06:53Z">
                    <w:rPr>
                      <w:rFonts w:hint="eastAsia" w:ascii="Times New Roman" w:hAnsi="Times New Roman" w:eastAsia="宋体"/>
                    </w:rPr>
                  </w:rPrChange>
                </w:rPr>
                <w:t>项目名称、规模（总建筑面积和场地面积）、甲方信息、设计时间、参与的设计内容及主要效果图及总图或照片；（2）项目获国家级或国外相应级别专业奖项（如有）；（3）项目获得绿色建筑认证（如有）；（4）个人所获行业国家或国际奖项或荣誉（如有，荣誉证书、获奖证书应有项目负责人名字，总数不超过3项，超过3项的，只取前3项）。</w:t>
              </w:r>
            </w:ins>
          </w:p>
          <w:p>
            <w:pPr>
              <w:pStyle w:val="4"/>
              <w:snapToGrid w:val="0"/>
              <w:spacing w:after="156" w:line="240" w:lineRule="auto"/>
              <w:ind w:left="420" w:firstLine="0" w:firstLineChars="0"/>
              <w:rPr>
                <w:ins w:id="4417" w:author="威(×_×)" w:date="2021-03-18T18:05:43Z"/>
                <w:rFonts w:hint="default" w:ascii="Times New Roman" w:hAnsi="Times New Roman" w:eastAsia="微软雅黑"/>
                <w:rPrChange w:id="4418" w:author="威(×_×)" w:date="2021-03-18T18:06:53Z">
                  <w:rPr>
                    <w:ins w:id="4419" w:author="威(×_×)" w:date="2021-03-18T18:05:43Z"/>
                    <w:rFonts w:ascii="Times New Roman" w:hAnsi="Times New Roman" w:eastAsia="宋体"/>
                  </w:rPr>
                </w:rPrChange>
              </w:rPr>
              <w:pPrChange w:id="4416" w:author="威(×_×)" w:date="2021-03-19T17:47:30Z">
                <w:pPr>
                  <w:pStyle w:val="4"/>
                  <w:spacing w:after="156"/>
                  <w:ind w:left="420" w:firstLine="0" w:firstLineChars="0"/>
                </w:pPr>
              </w:pPrChange>
            </w:pPr>
            <w:ins w:id="4420" w:author="威(×_×)" w:date="2021-03-18T18:05:43Z">
              <w:r>
                <w:rPr>
                  <w:rFonts w:hint="default" w:ascii="Times New Roman" w:hAnsi="Times New Roman" w:eastAsia="微软雅黑"/>
                  <w:rPrChange w:id="4421" w:author="威(×_×)" w:date="2021-03-18T18:06:53Z">
                    <w:rPr>
                      <w:rFonts w:ascii="Times New Roman" w:hAnsi="Times New Roman" w:eastAsia="宋体"/>
                    </w:rPr>
                  </w:rPrChange>
                </w:rPr>
                <w:t>Supporting materials: (1) Similar projects: project name, scale (gross floor area and land area), client’s information, design time, participatory design content, main renderings or photo of completion; (2) Awards of above similar projects, personal awards or honors (If any, please provide the highest honors, up to 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ins w:id="4422" w:author="威(×_×)" w:date="2021-03-18T18:05:43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rPr>
                <w:ins w:id="4424" w:author="威(×_×)" w:date="2021-03-18T18:05:43Z"/>
                <w:rFonts w:hint="default" w:ascii="Times New Roman" w:hAnsi="Times New Roman" w:eastAsia="微软雅黑"/>
                <w:b/>
                <w:rPrChange w:id="4425" w:author="威(×_×)" w:date="2021-03-18T18:06:53Z">
                  <w:rPr>
                    <w:ins w:id="4426" w:author="威(×_×)" w:date="2021-03-18T18:05:43Z"/>
                    <w:rFonts w:ascii="Times New Roman" w:hAnsi="Times New Roman" w:eastAsia="宋体"/>
                    <w:b/>
                  </w:rPr>
                </w:rPrChange>
              </w:rPr>
              <w:pPrChange w:id="4423" w:author="威(×_×)" w:date="2021-03-19T17:47:30Z">
                <w:pPr>
                  <w:spacing w:after="156" w:line="276" w:lineRule="auto"/>
                </w:pPr>
              </w:pPrChange>
            </w:pPr>
            <w:ins w:id="4427" w:author="威(×_×)" w:date="2021-03-18T18:05:43Z">
              <w:r>
                <w:rPr>
                  <w:rFonts w:hint="default" w:ascii="Times New Roman" w:hAnsi="Times New Roman" w:eastAsia="微软雅黑"/>
                  <w:b/>
                  <w:rPrChange w:id="4428" w:author="威(×_×)" w:date="2021-03-18T18:06:53Z">
                    <w:rPr>
                      <w:rFonts w:ascii="Times New Roman" w:hAnsi="Times New Roman" w:eastAsia="宋体"/>
                      <w:b/>
                    </w:rPr>
                  </w:rPrChange>
                </w:rPr>
                <w:t>项目负责人基本情况Basic Information of Project Leader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ins w:id="4429"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431" w:author="威(×_×)" w:date="2021-03-18T18:05:43Z"/>
                <w:rFonts w:hint="default" w:ascii="Times New Roman" w:hAnsi="Times New Roman" w:eastAsia="微软雅黑"/>
                <w:rPrChange w:id="4432" w:author="威(×_×)" w:date="2021-03-18T18:06:53Z">
                  <w:rPr>
                    <w:ins w:id="4433" w:author="威(×_×)" w:date="2021-03-18T18:05:43Z"/>
                    <w:rFonts w:ascii="Times New Roman" w:hAnsi="Times New Roman" w:eastAsia="宋体"/>
                  </w:rPr>
                </w:rPrChange>
              </w:rPr>
              <w:pPrChange w:id="4430" w:author="威(×_×)" w:date="2021-03-19T17:47:30Z">
                <w:pPr>
                  <w:spacing w:after="156" w:line="276" w:lineRule="auto"/>
                  <w:jc w:val="left"/>
                </w:pPr>
              </w:pPrChange>
            </w:pPr>
            <w:ins w:id="4434" w:author="威(×_×)" w:date="2021-03-18T18:05:43Z">
              <w:r>
                <w:rPr>
                  <w:rFonts w:hint="default" w:ascii="Times New Roman" w:hAnsi="Times New Roman" w:eastAsia="微软雅黑"/>
                  <w:rPrChange w:id="4435" w:author="威(×_×)" w:date="2021-03-18T18:06:53Z">
                    <w:rPr>
                      <w:rFonts w:ascii="Times New Roman" w:hAnsi="Times New Roman" w:eastAsia="宋体"/>
                    </w:rPr>
                  </w:rPrChange>
                </w:rPr>
                <w:t>姓名Name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437" w:author="威(×_×)" w:date="2021-03-18T18:05:43Z"/>
                <w:rFonts w:hint="default" w:ascii="Times New Roman" w:hAnsi="Times New Roman" w:eastAsia="微软雅黑"/>
                <w:rPrChange w:id="4438" w:author="威(×_×)" w:date="2021-03-18T18:06:53Z">
                  <w:rPr>
                    <w:ins w:id="4439" w:author="威(×_×)" w:date="2021-03-18T18:05:43Z"/>
                    <w:rFonts w:ascii="Times New Roman" w:hAnsi="Times New Roman" w:eastAsia="宋体"/>
                  </w:rPr>
                </w:rPrChange>
              </w:rPr>
              <w:pPrChange w:id="4436"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ins w:id="4440"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442" w:author="威(×_×)" w:date="2021-03-18T18:05:43Z"/>
                <w:rFonts w:hint="default" w:ascii="Times New Roman" w:hAnsi="Times New Roman" w:eastAsia="微软雅黑"/>
                <w:rPrChange w:id="4443" w:author="威(×_×)" w:date="2021-03-18T18:06:53Z">
                  <w:rPr>
                    <w:ins w:id="4444" w:author="威(×_×)" w:date="2021-03-18T18:05:43Z"/>
                    <w:rFonts w:ascii="Times New Roman" w:hAnsi="Times New Roman" w:eastAsia="宋体"/>
                  </w:rPr>
                </w:rPrChange>
              </w:rPr>
              <w:pPrChange w:id="4441" w:author="威(×_×)" w:date="2021-03-19T17:47:30Z">
                <w:pPr>
                  <w:spacing w:after="156" w:line="276" w:lineRule="auto"/>
                  <w:jc w:val="left"/>
                </w:pPr>
              </w:pPrChange>
            </w:pPr>
            <w:ins w:id="4445" w:author="威(×_×)" w:date="2021-03-18T18:05:43Z">
              <w:r>
                <w:rPr>
                  <w:rFonts w:hint="default" w:ascii="Times New Roman" w:hAnsi="Times New Roman" w:eastAsia="微软雅黑"/>
                  <w:rPrChange w:id="4446" w:author="威(×_×)" w:date="2021-03-18T18:06:53Z">
                    <w:rPr>
                      <w:rFonts w:ascii="Times New Roman" w:hAnsi="Times New Roman" w:eastAsia="宋体"/>
                    </w:rPr>
                  </w:rPrChange>
                </w:rPr>
                <w:t>学历、学位及专业特长</w:t>
              </w:r>
            </w:ins>
          </w:p>
          <w:p>
            <w:pPr>
              <w:snapToGrid w:val="0"/>
              <w:spacing w:after="156" w:line="240" w:lineRule="auto"/>
              <w:jc w:val="left"/>
              <w:rPr>
                <w:ins w:id="4448" w:author="威(×_×)" w:date="2021-03-18T18:05:43Z"/>
                <w:rFonts w:hint="default" w:ascii="Times New Roman" w:hAnsi="Times New Roman" w:eastAsia="微软雅黑"/>
                <w:rPrChange w:id="4449" w:author="威(×_×)" w:date="2021-03-18T18:06:53Z">
                  <w:rPr>
                    <w:ins w:id="4450" w:author="威(×_×)" w:date="2021-03-18T18:05:43Z"/>
                    <w:rFonts w:ascii="Times New Roman" w:hAnsi="Times New Roman" w:eastAsia="宋体"/>
                  </w:rPr>
                </w:rPrChange>
              </w:rPr>
              <w:pPrChange w:id="4447" w:author="威(×_×)" w:date="2021-03-19T17:47:30Z">
                <w:pPr>
                  <w:spacing w:after="156" w:line="276" w:lineRule="auto"/>
                  <w:jc w:val="left"/>
                </w:pPr>
              </w:pPrChange>
            </w:pPr>
            <w:ins w:id="4451" w:author="威(×_×)" w:date="2021-03-18T18:05:43Z">
              <w:r>
                <w:rPr>
                  <w:rFonts w:hint="default" w:ascii="Times New Roman" w:hAnsi="Times New Roman" w:eastAsia="微软雅黑"/>
                  <w:rPrChange w:id="4452" w:author="威(×_×)" w:date="2021-03-18T18:06:53Z">
                    <w:rPr>
                      <w:rFonts w:ascii="Times New Roman" w:hAnsi="Times New Roman" w:eastAsia="宋体"/>
                    </w:rPr>
                  </w:rPrChange>
                </w:rPr>
                <w:t>Education background, degree and expertise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454" w:author="威(×_×)" w:date="2021-03-18T18:05:43Z"/>
                <w:rFonts w:hint="default" w:ascii="Times New Roman" w:hAnsi="Times New Roman" w:eastAsia="微软雅黑"/>
                <w:rPrChange w:id="4455" w:author="威(×_×)" w:date="2021-03-18T18:06:53Z">
                  <w:rPr>
                    <w:ins w:id="4456" w:author="威(×_×)" w:date="2021-03-18T18:05:43Z"/>
                    <w:rFonts w:ascii="Times New Roman" w:hAnsi="Times New Roman" w:eastAsia="宋体"/>
                  </w:rPr>
                </w:rPrChange>
              </w:rPr>
              <w:pPrChange w:id="4453"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ins w:id="4457"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459" w:author="威(×_×)" w:date="2021-03-18T18:05:43Z"/>
                <w:rFonts w:hint="default" w:ascii="Times New Roman" w:hAnsi="Times New Roman" w:eastAsia="微软雅黑"/>
                <w:rPrChange w:id="4460" w:author="威(×_×)" w:date="2021-03-18T18:06:53Z">
                  <w:rPr>
                    <w:ins w:id="4461" w:author="威(×_×)" w:date="2021-03-18T18:05:43Z"/>
                    <w:rFonts w:ascii="Times New Roman" w:hAnsi="Times New Roman" w:eastAsia="宋体"/>
                  </w:rPr>
                </w:rPrChange>
              </w:rPr>
              <w:pPrChange w:id="4458" w:author="威(×_×)" w:date="2021-03-19T17:47:30Z">
                <w:pPr>
                  <w:spacing w:after="156" w:line="276" w:lineRule="auto"/>
                  <w:jc w:val="left"/>
                </w:pPr>
              </w:pPrChange>
            </w:pPr>
            <w:ins w:id="4462" w:author="威(×_×)" w:date="2021-03-18T18:05:43Z">
              <w:r>
                <w:rPr>
                  <w:rFonts w:hint="default" w:ascii="Times New Roman" w:hAnsi="Times New Roman" w:eastAsia="微软雅黑"/>
                  <w:rPrChange w:id="4463" w:author="威(×_×)" w:date="2021-03-18T18:06:53Z">
                    <w:rPr>
                      <w:rFonts w:ascii="Times New Roman" w:hAnsi="Times New Roman" w:eastAsia="宋体"/>
                    </w:rPr>
                  </w:rPrChange>
                </w:rPr>
                <w:t>任职历史（自现职开始）</w:t>
              </w:r>
            </w:ins>
          </w:p>
          <w:p>
            <w:pPr>
              <w:snapToGrid w:val="0"/>
              <w:spacing w:after="156" w:line="240" w:lineRule="auto"/>
              <w:jc w:val="left"/>
              <w:rPr>
                <w:ins w:id="4465" w:author="威(×_×)" w:date="2021-03-18T18:05:43Z"/>
                <w:rFonts w:hint="default" w:ascii="Times New Roman" w:hAnsi="Times New Roman" w:eastAsia="微软雅黑"/>
                <w:rPrChange w:id="4466" w:author="威(×_×)" w:date="2021-03-18T18:06:53Z">
                  <w:rPr>
                    <w:ins w:id="4467" w:author="威(×_×)" w:date="2021-03-18T18:05:43Z"/>
                    <w:rFonts w:ascii="Times New Roman" w:hAnsi="Times New Roman" w:eastAsia="宋体"/>
                  </w:rPr>
                </w:rPrChange>
              </w:rPr>
              <w:pPrChange w:id="4464" w:author="威(×_×)" w:date="2021-03-19T17:47:30Z">
                <w:pPr>
                  <w:spacing w:after="156" w:line="276" w:lineRule="auto"/>
                  <w:jc w:val="left"/>
                </w:pPr>
              </w:pPrChange>
            </w:pPr>
            <w:ins w:id="4468" w:author="威(×_×)" w:date="2021-03-18T18:05:43Z">
              <w:r>
                <w:rPr>
                  <w:rFonts w:hint="default" w:ascii="Times New Roman" w:hAnsi="Times New Roman" w:eastAsia="微软雅黑"/>
                  <w:rPrChange w:id="4469" w:author="威(×_×)" w:date="2021-03-18T18:06:53Z">
                    <w:rPr>
                      <w:rFonts w:ascii="Times New Roman" w:hAnsi="Times New Roman" w:eastAsia="宋体"/>
                    </w:rPr>
                  </w:rPrChange>
                </w:rPr>
                <w:t>History of employment (since present employment)</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471" w:author="威(×_×)" w:date="2021-03-18T18:05:43Z"/>
                <w:rFonts w:hint="default" w:ascii="Times New Roman" w:hAnsi="Times New Roman" w:eastAsia="微软雅黑"/>
                <w:rPrChange w:id="4472" w:author="威(×_×)" w:date="2021-03-18T18:06:53Z">
                  <w:rPr>
                    <w:ins w:id="4473" w:author="威(×_×)" w:date="2021-03-18T18:05:43Z"/>
                    <w:rFonts w:ascii="Times New Roman" w:hAnsi="Times New Roman" w:eastAsia="宋体"/>
                  </w:rPr>
                </w:rPrChange>
              </w:rPr>
              <w:pPrChange w:id="4470"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jc w:val="center"/>
          <w:ins w:id="4474"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476" w:author="威(×_×)" w:date="2021-03-18T18:05:43Z"/>
                <w:rFonts w:hint="default" w:ascii="Times New Roman" w:hAnsi="Times New Roman" w:eastAsia="微软雅黑"/>
                <w:rPrChange w:id="4477" w:author="威(×_×)" w:date="2021-03-18T18:06:53Z">
                  <w:rPr>
                    <w:ins w:id="4478" w:author="威(×_×)" w:date="2021-03-18T18:05:43Z"/>
                    <w:rFonts w:ascii="Times New Roman" w:hAnsi="Times New Roman" w:eastAsia="宋体"/>
                  </w:rPr>
                </w:rPrChange>
              </w:rPr>
              <w:pPrChange w:id="4475" w:author="威(×_×)" w:date="2021-03-19T17:47:30Z">
                <w:pPr>
                  <w:spacing w:after="156" w:line="276" w:lineRule="auto"/>
                  <w:jc w:val="left"/>
                </w:pPr>
              </w:pPrChange>
            </w:pPr>
            <w:ins w:id="4479" w:author="威(×_×)" w:date="2021-03-18T18:05:43Z">
              <w:r>
                <w:rPr>
                  <w:rFonts w:hint="default" w:ascii="Times New Roman" w:hAnsi="Times New Roman" w:eastAsia="微软雅黑"/>
                  <w:rPrChange w:id="4480" w:author="威(×_×)" w:date="2021-03-18T18:06:53Z">
                    <w:rPr>
                      <w:rFonts w:hint="eastAsia" w:ascii="Times New Roman" w:hAnsi="Times New Roman" w:eastAsia="宋体"/>
                    </w:rPr>
                  </w:rPrChange>
                </w:rPr>
                <w:t>个人所获行业国家或国际奖项或荣誉（如有，荣誉证书、获奖证书应有项目负责人名字）。</w:t>
              </w:r>
            </w:ins>
          </w:p>
          <w:p>
            <w:pPr>
              <w:snapToGrid w:val="0"/>
              <w:spacing w:after="156" w:line="240" w:lineRule="auto"/>
              <w:jc w:val="left"/>
              <w:rPr>
                <w:ins w:id="4482" w:author="威(×_×)" w:date="2021-03-18T18:05:43Z"/>
                <w:rFonts w:hint="default" w:ascii="Times New Roman" w:hAnsi="Times New Roman" w:eastAsia="微软雅黑"/>
                <w:rPrChange w:id="4483" w:author="威(×_×)" w:date="2021-03-18T18:06:53Z">
                  <w:rPr>
                    <w:ins w:id="4484" w:author="威(×_×)" w:date="2021-03-18T18:05:43Z"/>
                    <w:rFonts w:ascii="Times New Roman" w:hAnsi="Times New Roman" w:eastAsia="宋体"/>
                  </w:rPr>
                </w:rPrChange>
              </w:rPr>
              <w:pPrChange w:id="4481" w:author="威(×_×)" w:date="2021-03-19T17:47:30Z">
                <w:pPr>
                  <w:spacing w:after="156" w:line="276" w:lineRule="auto"/>
                  <w:jc w:val="left"/>
                </w:pPr>
              </w:pPrChange>
            </w:pPr>
            <w:ins w:id="4485" w:author="威(×_×)" w:date="2021-03-18T18:05:43Z">
              <w:r>
                <w:rPr>
                  <w:rFonts w:hint="default" w:ascii="Times New Roman" w:hAnsi="Times New Roman" w:eastAsia="微软雅黑"/>
                  <w:rPrChange w:id="4486" w:author="威(×_×)" w:date="2021-03-18T18:06:53Z">
                    <w:rPr>
                      <w:rFonts w:ascii="Times New Roman" w:hAnsi="Times New Roman" w:eastAsia="宋体"/>
                    </w:rPr>
                  </w:rPrChange>
                </w:rPr>
                <w:t>The international industrial awards or honors received by the person (if any, the honorary certificate and award certificate shall have the name of the project leader)</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488" w:author="威(×_×)" w:date="2021-03-18T18:05:43Z"/>
                <w:rFonts w:hint="default" w:ascii="Times New Roman" w:hAnsi="Times New Roman" w:eastAsia="微软雅黑"/>
                <w:rPrChange w:id="4489" w:author="威(×_×)" w:date="2021-03-18T18:06:53Z">
                  <w:rPr>
                    <w:ins w:id="4490" w:author="威(×_×)" w:date="2021-03-18T18:05:43Z"/>
                    <w:rFonts w:ascii="Times New Roman" w:hAnsi="Times New Roman" w:eastAsia="宋体"/>
                  </w:rPr>
                </w:rPrChange>
              </w:rPr>
              <w:pPrChange w:id="4487"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ins w:id="4491" w:author="威(×_×)" w:date="2021-03-18T18:05:43Z"/>
        </w:trPr>
        <w:tc>
          <w:tcPr>
            <w:tcW w:w="9747" w:type="dxa"/>
            <w:gridSpan w:val="2"/>
            <w:tcBorders>
              <w:top w:val="single" w:color="auto" w:sz="4" w:space="0"/>
              <w:left w:val="single" w:color="auto" w:sz="4" w:space="0"/>
              <w:bottom w:val="single" w:color="auto" w:sz="4" w:space="0"/>
              <w:right w:val="single" w:color="auto" w:sz="4" w:space="0"/>
            </w:tcBorders>
            <w:shd w:val="clear" w:color="auto" w:fill="C0C0C0"/>
            <w:noWrap w:val="0"/>
            <w:vAlign w:val="center"/>
          </w:tcPr>
          <w:p>
            <w:pPr>
              <w:snapToGrid w:val="0"/>
              <w:spacing w:after="156" w:line="240" w:lineRule="auto"/>
              <w:rPr>
                <w:ins w:id="4493" w:author="威(×_×)" w:date="2021-03-18T18:05:43Z"/>
                <w:rFonts w:hint="default" w:ascii="Times New Roman" w:hAnsi="Times New Roman" w:eastAsia="微软雅黑"/>
                <w:rPrChange w:id="4494" w:author="威(×_×)" w:date="2021-03-18T18:06:53Z">
                  <w:rPr>
                    <w:ins w:id="4495" w:author="威(×_×)" w:date="2021-03-18T18:05:43Z"/>
                    <w:rFonts w:ascii="Times New Roman" w:hAnsi="Times New Roman" w:eastAsia="宋体"/>
                  </w:rPr>
                </w:rPrChange>
              </w:rPr>
              <w:pPrChange w:id="4492" w:author="威(×_×)" w:date="2021-03-19T17:47:30Z">
                <w:pPr>
                  <w:spacing w:after="156" w:line="276" w:lineRule="auto"/>
                </w:pPr>
              </w:pPrChange>
            </w:pPr>
            <w:ins w:id="4496" w:author="威(×_×)" w:date="2021-03-18T18:05:43Z">
              <w:r>
                <w:rPr>
                  <w:rFonts w:hint="default" w:ascii="Times New Roman" w:hAnsi="Times New Roman" w:eastAsia="微软雅黑"/>
                  <w:b/>
                  <w:rPrChange w:id="4497" w:author="威(×_×)" w:date="2021-03-18T18:06:53Z">
                    <w:rPr>
                      <w:rFonts w:ascii="Times New Roman" w:hAnsi="Times New Roman" w:eastAsia="宋体"/>
                      <w:b/>
                    </w:rPr>
                  </w:rPrChange>
                </w:rPr>
                <w:t>设计经验Design Experience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ins w:id="4498" w:author="威(×_×)" w:date="2021-03-18T18:05:43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4500" w:author="威(×_×)" w:date="2021-03-18T18:05:43Z"/>
                <w:rFonts w:hint="default" w:ascii="Times New Roman" w:hAnsi="Times New Roman" w:eastAsia="微软雅黑"/>
                <w:b/>
                <w:rPrChange w:id="4501" w:author="威(×_×)" w:date="2021-03-18T18:06:53Z">
                  <w:rPr>
                    <w:ins w:id="4502" w:author="威(×_×)" w:date="2021-03-18T18:05:43Z"/>
                    <w:rFonts w:ascii="Times New Roman" w:hAnsi="Times New Roman" w:eastAsia="宋体"/>
                    <w:b/>
                  </w:rPr>
                </w:rPrChange>
              </w:rPr>
              <w:pPrChange w:id="4499" w:author="威(×_×)" w:date="2021-03-19T17:47:30Z">
                <w:pPr>
                  <w:spacing w:after="156" w:line="276" w:lineRule="auto"/>
                  <w:jc w:val="center"/>
                </w:pPr>
              </w:pPrChange>
            </w:pPr>
            <w:ins w:id="4503" w:author="威(×_×)" w:date="2021-03-18T18:05:43Z">
              <w:r>
                <w:rPr>
                  <w:rFonts w:hint="default" w:ascii="Times New Roman" w:hAnsi="Times New Roman" w:eastAsia="微软雅黑"/>
                  <w:b/>
                  <w:rPrChange w:id="4504" w:author="威(×_×)" w:date="2021-03-18T18:06:53Z">
                    <w:rPr>
                      <w:rFonts w:ascii="Times New Roman" w:hAnsi="Times New Roman" w:eastAsia="宋体"/>
                      <w:b/>
                    </w:rPr>
                  </w:rPrChange>
                </w:rPr>
                <w:t>项目1</w:t>
              </w:r>
            </w:ins>
          </w:p>
          <w:p>
            <w:pPr>
              <w:snapToGrid w:val="0"/>
              <w:spacing w:after="156" w:line="240" w:lineRule="auto"/>
              <w:jc w:val="center"/>
              <w:rPr>
                <w:ins w:id="4506" w:author="威(×_×)" w:date="2021-03-18T18:05:43Z"/>
                <w:rFonts w:hint="default" w:ascii="Times New Roman" w:hAnsi="Times New Roman" w:eastAsia="微软雅黑"/>
                <w:b/>
                <w:bCs/>
                <w:rPrChange w:id="4507" w:author="威(×_×)" w:date="2021-03-18T18:06:53Z">
                  <w:rPr>
                    <w:ins w:id="4508" w:author="威(×_×)" w:date="2021-03-18T18:05:43Z"/>
                    <w:rFonts w:ascii="Times New Roman" w:hAnsi="Times New Roman" w:eastAsia="宋体"/>
                    <w:b/>
                    <w:bCs/>
                  </w:rPr>
                </w:rPrChange>
              </w:rPr>
              <w:pPrChange w:id="4505" w:author="威(×_×)" w:date="2021-03-19T17:47:30Z">
                <w:pPr>
                  <w:spacing w:after="156" w:line="276" w:lineRule="auto"/>
                  <w:jc w:val="center"/>
                </w:pPr>
              </w:pPrChange>
            </w:pPr>
            <w:ins w:id="4509" w:author="威(×_×)" w:date="2021-03-18T18:05:43Z">
              <w:r>
                <w:rPr>
                  <w:rFonts w:hint="default" w:ascii="Times New Roman" w:hAnsi="Times New Roman" w:eastAsia="微软雅黑"/>
                  <w:b/>
                  <w:rPrChange w:id="4510" w:author="威(×_×)" w:date="2021-03-18T18:06:53Z">
                    <w:rPr>
                      <w:rFonts w:ascii="Times New Roman" w:hAnsi="Times New Roman" w:eastAsia="宋体"/>
                      <w:b/>
                    </w:rPr>
                  </w:rPrChange>
                </w:rPr>
                <w:t>Project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4511"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513" w:author="威(×_×)" w:date="2021-03-18T18:05:43Z"/>
                <w:rFonts w:hint="default" w:ascii="Times New Roman" w:hAnsi="Times New Roman" w:eastAsia="微软雅黑"/>
                <w:bCs/>
                <w:sz w:val="24"/>
                <w:szCs w:val="24"/>
                <w:rPrChange w:id="4514" w:author="威(×_×)" w:date="2021-03-18T18:06:53Z">
                  <w:rPr>
                    <w:ins w:id="4515" w:author="威(×_×)" w:date="2021-03-18T18:05:43Z"/>
                    <w:rFonts w:ascii="Times New Roman" w:hAnsi="Times New Roman" w:eastAsia="宋体"/>
                    <w:bCs/>
                    <w:sz w:val="24"/>
                    <w:szCs w:val="24"/>
                  </w:rPr>
                </w:rPrChange>
              </w:rPr>
              <w:pPrChange w:id="4512" w:author="威(×_×)" w:date="2021-03-19T17:47:30Z">
                <w:pPr>
                  <w:spacing w:after="156" w:line="276" w:lineRule="auto"/>
                </w:pPr>
              </w:pPrChange>
            </w:pPr>
            <w:ins w:id="4516" w:author="威(×_×)" w:date="2021-03-18T18:05:43Z">
              <w:r>
                <w:rPr>
                  <w:rFonts w:hint="default" w:ascii="Times New Roman" w:hAnsi="Times New Roman" w:eastAsia="微软雅黑"/>
                  <w:bCs/>
                  <w:sz w:val="24"/>
                  <w:szCs w:val="24"/>
                  <w:rPrChange w:id="4517" w:author="威(×_×)" w:date="2021-03-18T18:06:53Z">
                    <w:rPr>
                      <w:rFonts w:ascii="Times New Roman" w:hAnsi="Times New Roman" w:eastAsia="宋体"/>
                      <w:bCs/>
                      <w:sz w:val="24"/>
                      <w:szCs w:val="24"/>
                    </w:rPr>
                  </w:rPrChange>
                </w:rPr>
                <w:t>项目类型</w:t>
              </w:r>
            </w:ins>
          </w:p>
          <w:p>
            <w:pPr>
              <w:snapToGrid w:val="0"/>
              <w:spacing w:after="156" w:line="240" w:lineRule="auto"/>
              <w:rPr>
                <w:ins w:id="4519" w:author="威(×_×)" w:date="2021-03-18T18:05:43Z"/>
                <w:rFonts w:hint="default" w:ascii="Times New Roman" w:hAnsi="Times New Roman" w:eastAsia="微软雅黑"/>
                <w:rPrChange w:id="4520" w:author="威(×_×)" w:date="2021-03-18T18:06:53Z">
                  <w:rPr>
                    <w:ins w:id="4521" w:author="威(×_×)" w:date="2021-03-18T18:05:43Z"/>
                    <w:rFonts w:ascii="Times New Roman" w:hAnsi="Times New Roman" w:eastAsia="宋体"/>
                  </w:rPr>
                </w:rPrChange>
              </w:rPr>
              <w:pPrChange w:id="4518" w:author="威(×_×)" w:date="2021-03-19T17:47:30Z">
                <w:pPr>
                  <w:spacing w:after="156" w:line="276" w:lineRule="auto"/>
                </w:pPr>
              </w:pPrChange>
            </w:pPr>
            <w:ins w:id="4522" w:author="威(×_×)" w:date="2021-03-18T18:05:43Z">
              <w:r>
                <w:rPr>
                  <w:rFonts w:hint="default" w:ascii="Times New Roman" w:hAnsi="Times New Roman" w:eastAsia="微软雅黑"/>
                  <w:bCs/>
                  <w:sz w:val="24"/>
                  <w:szCs w:val="24"/>
                  <w:rPrChange w:id="4523" w:author="威(×_×)" w:date="2021-03-18T18:06:53Z">
                    <w:rPr>
                      <w:rFonts w:ascii="Times New Roman" w:hAnsi="Times New Roman" w:eastAsia="宋体"/>
                      <w:bCs/>
                      <w:sz w:val="24"/>
                      <w:szCs w:val="24"/>
                    </w:rPr>
                  </w:rPrChange>
                </w:rPr>
                <w:t>Project type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525" w:author="威(×_×)" w:date="2021-03-18T18:05:43Z"/>
                <w:rFonts w:hint="default" w:ascii="Times New Roman" w:hAnsi="Times New Roman" w:eastAsia="微软雅黑"/>
                <w:rPrChange w:id="4526" w:author="威(×_×)" w:date="2021-03-18T18:06:53Z">
                  <w:rPr>
                    <w:ins w:id="4527" w:author="威(×_×)" w:date="2021-03-18T18:05:43Z"/>
                    <w:rFonts w:ascii="Times New Roman" w:hAnsi="Times New Roman" w:eastAsia="宋体"/>
                  </w:rPr>
                </w:rPrChange>
              </w:rPr>
              <w:pPrChange w:id="4524"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4528"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530" w:author="威(×_×)" w:date="2021-03-18T18:05:43Z"/>
                <w:rFonts w:hint="default" w:ascii="Times New Roman" w:hAnsi="Times New Roman" w:eastAsia="微软雅黑"/>
                <w:bCs/>
                <w:sz w:val="24"/>
                <w:szCs w:val="24"/>
                <w:rPrChange w:id="4531" w:author="威(×_×)" w:date="2021-03-18T18:06:53Z">
                  <w:rPr>
                    <w:ins w:id="4532" w:author="威(×_×)" w:date="2021-03-18T18:05:43Z"/>
                    <w:rFonts w:ascii="Times New Roman" w:hAnsi="Times New Roman" w:eastAsia="宋体"/>
                    <w:bCs/>
                    <w:sz w:val="24"/>
                    <w:szCs w:val="24"/>
                  </w:rPr>
                </w:rPrChange>
              </w:rPr>
              <w:pPrChange w:id="4529" w:author="威(×_×)" w:date="2021-03-19T17:47:30Z">
                <w:pPr>
                  <w:spacing w:after="156" w:line="276" w:lineRule="auto"/>
                </w:pPr>
              </w:pPrChange>
            </w:pPr>
            <w:ins w:id="4533" w:author="威(×_×)" w:date="2021-03-18T18:05:43Z">
              <w:r>
                <w:rPr>
                  <w:rFonts w:hint="default" w:ascii="Times New Roman" w:hAnsi="Times New Roman" w:eastAsia="微软雅黑"/>
                  <w:bCs/>
                  <w:sz w:val="24"/>
                  <w:szCs w:val="24"/>
                  <w:rPrChange w:id="4534" w:author="威(×_×)" w:date="2021-03-18T18:06:53Z">
                    <w:rPr>
                      <w:rFonts w:ascii="Times New Roman" w:hAnsi="Times New Roman" w:eastAsia="宋体"/>
                      <w:bCs/>
                      <w:sz w:val="24"/>
                      <w:szCs w:val="24"/>
                    </w:rPr>
                  </w:rPrChange>
                </w:rPr>
                <w:t>项目名称</w:t>
              </w:r>
            </w:ins>
          </w:p>
          <w:p>
            <w:pPr>
              <w:snapToGrid w:val="0"/>
              <w:spacing w:after="156" w:line="240" w:lineRule="auto"/>
              <w:rPr>
                <w:ins w:id="4536" w:author="威(×_×)" w:date="2021-03-18T18:05:43Z"/>
                <w:rFonts w:hint="default" w:ascii="Times New Roman" w:hAnsi="Times New Roman" w:eastAsia="微软雅黑"/>
                <w:rPrChange w:id="4537" w:author="威(×_×)" w:date="2021-03-18T18:06:53Z">
                  <w:rPr>
                    <w:ins w:id="4538" w:author="威(×_×)" w:date="2021-03-18T18:05:43Z"/>
                    <w:rFonts w:ascii="Times New Roman" w:hAnsi="Times New Roman" w:eastAsia="宋体"/>
                  </w:rPr>
                </w:rPrChange>
              </w:rPr>
              <w:pPrChange w:id="4535" w:author="威(×_×)" w:date="2021-03-19T17:47:30Z">
                <w:pPr>
                  <w:spacing w:after="156" w:line="276" w:lineRule="auto"/>
                </w:pPr>
              </w:pPrChange>
            </w:pPr>
            <w:ins w:id="4539" w:author="威(×_×)" w:date="2021-03-18T18:05:43Z">
              <w:r>
                <w:rPr>
                  <w:rFonts w:hint="default" w:ascii="Times New Roman" w:hAnsi="Times New Roman" w:eastAsia="微软雅黑"/>
                  <w:bCs/>
                  <w:sz w:val="24"/>
                  <w:szCs w:val="24"/>
                  <w:rPrChange w:id="4540" w:author="威(×_×)" w:date="2021-03-18T18:06:53Z">
                    <w:rPr>
                      <w:rFonts w:ascii="Times New Roman" w:hAnsi="Times New Roman" w:eastAsia="宋体"/>
                      <w:bCs/>
                      <w:sz w:val="24"/>
                      <w:szCs w:val="24"/>
                    </w:rPr>
                  </w:rPrChange>
                </w:rPr>
                <w:t>Project 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542" w:author="威(×_×)" w:date="2021-03-18T18:05:43Z"/>
                <w:rFonts w:hint="default" w:ascii="Times New Roman" w:hAnsi="Times New Roman" w:eastAsia="微软雅黑"/>
                <w:rPrChange w:id="4543" w:author="威(×_×)" w:date="2021-03-18T18:06:53Z">
                  <w:rPr>
                    <w:ins w:id="4544" w:author="威(×_×)" w:date="2021-03-18T18:05:43Z"/>
                    <w:rFonts w:ascii="Times New Roman" w:hAnsi="Times New Roman" w:eastAsia="宋体"/>
                  </w:rPr>
                </w:rPrChange>
              </w:rPr>
              <w:pPrChange w:id="4541"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4" w:hRule="atLeast"/>
          <w:jc w:val="center"/>
          <w:ins w:id="4545"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547" w:author="威(×_×)" w:date="2021-03-18T18:05:43Z"/>
                <w:rFonts w:hint="default" w:ascii="Times New Roman" w:hAnsi="Times New Roman" w:eastAsia="微软雅黑"/>
                <w:bCs/>
                <w:sz w:val="24"/>
                <w:szCs w:val="24"/>
                <w:rPrChange w:id="4548" w:author="威(×_×)" w:date="2021-03-18T18:06:53Z">
                  <w:rPr>
                    <w:ins w:id="4549" w:author="威(×_×)" w:date="2021-03-18T18:05:43Z"/>
                    <w:rFonts w:ascii="Times New Roman" w:hAnsi="Times New Roman" w:eastAsia="宋体"/>
                    <w:bCs/>
                    <w:sz w:val="24"/>
                    <w:szCs w:val="24"/>
                  </w:rPr>
                </w:rPrChange>
              </w:rPr>
              <w:pPrChange w:id="4546" w:author="威(×_×)" w:date="2021-03-19T17:47:30Z">
                <w:pPr>
                  <w:spacing w:after="156"/>
                  <w:jc w:val="left"/>
                </w:pPr>
              </w:pPrChange>
            </w:pPr>
            <w:ins w:id="4550" w:author="威(×_×)" w:date="2021-03-18T18:05:43Z">
              <w:r>
                <w:rPr>
                  <w:rFonts w:hint="default" w:ascii="Times New Roman" w:hAnsi="Times New Roman" w:eastAsia="微软雅黑"/>
                  <w:bCs/>
                  <w:sz w:val="24"/>
                  <w:szCs w:val="24"/>
                  <w:rPrChange w:id="4551" w:author="威(×_×)" w:date="2021-03-18T18:06:53Z">
                    <w:rPr>
                      <w:rFonts w:ascii="Times New Roman" w:hAnsi="Times New Roman" w:eastAsia="宋体"/>
                      <w:bCs/>
                      <w:sz w:val="24"/>
                      <w:szCs w:val="24"/>
                    </w:rPr>
                  </w:rPrChange>
                </w:rPr>
                <w:t>项目规模、特点</w:t>
              </w:r>
            </w:ins>
          </w:p>
          <w:p>
            <w:pPr>
              <w:snapToGrid w:val="0"/>
              <w:spacing w:after="156" w:line="240" w:lineRule="auto"/>
              <w:rPr>
                <w:ins w:id="4553" w:author="威(×_×)" w:date="2021-03-18T18:05:43Z"/>
                <w:rFonts w:hint="default" w:ascii="Times New Roman" w:hAnsi="Times New Roman" w:eastAsia="微软雅黑"/>
                <w:bCs/>
                <w:sz w:val="24"/>
                <w:szCs w:val="24"/>
                <w:rPrChange w:id="4554" w:author="威(×_×)" w:date="2021-03-18T18:06:53Z">
                  <w:rPr>
                    <w:ins w:id="4555" w:author="威(×_×)" w:date="2021-03-18T18:05:43Z"/>
                    <w:rFonts w:ascii="Times New Roman" w:hAnsi="Times New Roman" w:eastAsia="宋体"/>
                    <w:bCs/>
                    <w:sz w:val="24"/>
                    <w:szCs w:val="24"/>
                  </w:rPr>
                </w:rPrChange>
              </w:rPr>
              <w:pPrChange w:id="4552" w:author="威(×_×)" w:date="2021-03-19T17:47:30Z">
                <w:pPr>
                  <w:spacing w:after="156"/>
                </w:pPr>
              </w:pPrChange>
            </w:pPr>
            <w:ins w:id="4556" w:author="威(×_×)" w:date="2021-03-18T18:05:43Z">
              <w:r>
                <w:rPr>
                  <w:rFonts w:hint="default" w:ascii="Times New Roman" w:hAnsi="Times New Roman" w:eastAsia="微软雅黑"/>
                  <w:bCs/>
                  <w:sz w:val="24"/>
                  <w:szCs w:val="24"/>
                  <w:rPrChange w:id="4557" w:author="威(×_×)" w:date="2021-03-18T18:06:53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4559" w:author="威(×_×)" w:date="2021-03-18T18:05:43Z"/>
                <w:rFonts w:hint="default" w:ascii="Times New Roman" w:hAnsi="Times New Roman" w:eastAsia="微软雅黑"/>
                <w:sz w:val="20"/>
                <w:u w:val="single"/>
                <w:rPrChange w:id="4560" w:author="威(×_×)" w:date="2021-03-18T18:06:53Z">
                  <w:rPr>
                    <w:ins w:id="4561" w:author="威(×_×)" w:date="2021-03-18T18:05:43Z"/>
                    <w:rFonts w:ascii="Times New Roman" w:hAnsi="Times New Roman" w:eastAsia="宋体"/>
                    <w:sz w:val="20"/>
                    <w:u w:val="single"/>
                  </w:rPr>
                </w:rPrChange>
              </w:rPr>
              <w:pPrChange w:id="4558" w:author="威(×_×)" w:date="2021-03-19T17:47:30Z">
                <w:pPr>
                  <w:spacing w:after="156" w:line="276" w:lineRule="auto"/>
                  <w:jc w:val="left"/>
                </w:pPr>
              </w:pPrChange>
            </w:pPr>
            <w:ins w:id="4562" w:author="威(×_×)" w:date="2021-03-18T18:05:43Z">
              <w:r>
                <w:rPr>
                  <w:rFonts w:hint="default" w:ascii="Times New Roman" w:hAnsi="Times New Roman" w:eastAsia="微软雅黑"/>
                  <w:bCs/>
                  <w:sz w:val="24"/>
                  <w:szCs w:val="24"/>
                  <w:rPrChange w:id="4563" w:author="威(×_×)" w:date="2021-03-18T18:06:53Z">
                    <w:rPr>
                      <w:rFonts w:ascii="Times New Roman" w:hAnsi="Times New Roman" w:eastAsia="宋体"/>
                      <w:bCs/>
                      <w:sz w:val="24"/>
                      <w:szCs w:val="24"/>
                    </w:rPr>
                  </w:rPrChange>
                </w:rPr>
                <w:t>Project scale and characteristics (briefly d</w:t>
              </w:r>
            </w:ins>
            <w:ins w:id="4564" w:author="威(×_×)" w:date="2021-03-18T18:05:43Z">
              <w:r>
                <w:rPr>
                  <w:rFonts w:hint="default" w:ascii="Times New Roman" w:hAnsi="Times New Roman" w:eastAsia="微软雅黑"/>
                  <w:sz w:val="24"/>
                  <w:szCs w:val="24"/>
                  <w:rPrChange w:id="4565" w:author="威(×_×)" w:date="2021-03-18T18:06:53Z">
                    <w:rPr>
                      <w:rFonts w:ascii="Times New Roman" w:hAnsi="Times New Roman" w:eastAsia="宋体"/>
                      <w:sz w:val="24"/>
                      <w:szCs w:val="24"/>
                    </w:rPr>
                  </w:rPrChange>
                </w:rPr>
                <w:t xml:space="preserve">escribe the </w:t>
              </w:r>
            </w:ins>
            <w:ins w:id="4566" w:author="威(×_×)" w:date="2021-03-18T18:05:43Z">
              <w:r>
                <w:rPr>
                  <w:rFonts w:hint="default" w:ascii="Times New Roman" w:hAnsi="Times New Roman" w:eastAsia="微软雅黑"/>
                  <w:bCs/>
                  <w:sz w:val="24"/>
                  <w:szCs w:val="24"/>
                  <w:rPrChange w:id="4567" w:author="威(×_×)" w:date="2021-03-18T18:06:53Z">
                    <w:rPr>
                      <w:rFonts w:ascii="Times New Roman" w:hAnsi="Times New Roman" w:eastAsia="宋体"/>
                      <w:bCs/>
                      <w:sz w:val="24"/>
                      <w:szCs w:val="24"/>
                    </w:rPr>
                  </w:rPrChange>
                </w:rPr>
                <w:t xml:space="preserve">project location, client, total land area, GFA, major functions, design content etc.)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569" w:author="威(×_×)" w:date="2021-03-18T18:05:43Z"/>
                <w:rFonts w:hint="default" w:ascii="Times New Roman" w:hAnsi="Times New Roman" w:eastAsia="微软雅黑"/>
                <w:u w:val="single"/>
                <w:rPrChange w:id="4570" w:author="威(×_×)" w:date="2021-03-18T18:06:53Z">
                  <w:rPr>
                    <w:ins w:id="4571" w:author="威(×_×)" w:date="2021-03-18T18:05:43Z"/>
                    <w:rFonts w:ascii="Times New Roman" w:hAnsi="Times New Roman" w:eastAsia="宋体"/>
                    <w:u w:val="single"/>
                  </w:rPr>
                </w:rPrChange>
              </w:rPr>
              <w:pPrChange w:id="4568"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ins w:id="4572"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574" w:author="威(×_×)" w:date="2021-03-18T18:05:43Z"/>
                <w:rFonts w:hint="default" w:ascii="Times New Roman" w:hAnsi="Times New Roman" w:eastAsia="微软雅黑"/>
                <w:bCs/>
                <w:sz w:val="24"/>
                <w:szCs w:val="24"/>
                <w:rPrChange w:id="4575" w:author="威(×_×)" w:date="2021-03-18T18:06:53Z">
                  <w:rPr>
                    <w:ins w:id="4576" w:author="威(×_×)" w:date="2021-03-18T18:05:43Z"/>
                    <w:rFonts w:ascii="Times New Roman" w:hAnsi="Times New Roman" w:eastAsia="宋体"/>
                    <w:bCs/>
                    <w:sz w:val="24"/>
                    <w:szCs w:val="24"/>
                  </w:rPr>
                </w:rPrChange>
              </w:rPr>
              <w:pPrChange w:id="4573" w:author="威(×_×)" w:date="2021-03-19T17:47:30Z">
                <w:pPr>
                  <w:spacing w:after="156"/>
                  <w:jc w:val="left"/>
                </w:pPr>
              </w:pPrChange>
            </w:pPr>
            <w:ins w:id="4577" w:author="威(×_×)" w:date="2021-03-18T18:05:43Z">
              <w:r>
                <w:rPr>
                  <w:rFonts w:hint="default" w:ascii="Times New Roman" w:hAnsi="Times New Roman" w:eastAsia="微软雅黑"/>
                  <w:bCs/>
                  <w:sz w:val="24"/>
                  <w:szCs w:val="24"/>
                  <w:rPrChange w:id="4578" w:author="威(×_×)" w:date="2021-03-18T18:06:53Z">
                    <w:rPr>
                      <w:rFonts w:ascii="Times New Roman" w:hAnsi="Times New Roman" w:eastAsia="宋体"/>
                      <w:bCs/>
                      <w:sz w:val="24"/>
                      <w:szCs w:val="24"/>
                    </w:rPr>
                  </w:rPrChange>
                </w:rPr>
                <w:t>在该项目承担的工作</w:t>
              </w:r>
            </w:ins>
          </w:p>
          <w:p>
            <w:pPr>
              <w:snapToGrid w:val="0"/>
              <w:spacing w:after="156" w:line="240" w:lineRule="auto"/>
              <w:jc w:val="left"/>
              <w:rPr>
                <w:ins w:id="4580" w:author="威(×_×)" w:date="2021-03-18T18:05:43Z"/>
                <w:rFonts w:hint="default" w:ascii="Times New Roman" w:hAnsi="Times New Roman" w:eastAsia="微软雅黑"/>
                <w:rPrChange w:id="4581" w:author="威(×_×)" w:date="2021-03-18T18:06:53Z">
                  <w:rPr>
                    <w:ins w:id="4582" w:author="威(×_×)" w:date="2021-03-18T18:05:43Z"/>
                    <w:rFonts w:ascii="Times New Roman" w:hAnsi="Times New Roman" w:eastAsia="宋体"/>
                  </w:rPr>
                </w:rPrChange>
              </w:rPr>
              <w:pPrChange w:id="4579" w:author="威(×_×)" w:date="2021-03-19T17:47:30Z">
                <w:pPr>
                  <w:spacing w:after="156" w:line="276" w:lineRule="auto"/>
                  <w:jc w:val="left"/>
                </w:pPr>
              </w:pPrChange>
            </w:pPr>
            <w:ins w:id="4583" w:author="威(×_×)" w:date="2021-03-18T18:05:43Z">
              <w:r>
                <w:rPr>
                  <w:rFonts w:hint="default" w:ascii="Times New Roman" w:hAnsi="Times New Roman" w:eastAsia="微软雅黑"/>
                  <w:bCs/>
                  <w:sz w:val="24"/>
                  <w:szCs w:val="24"/>
                  <w:rPrChange w:id="4584" w:author="威(×_×)" w:date="2021-03-18T18:06:53Z">
                    <w:rPr>
                      <w:rFonts w:ascii="Times New Roman" w:hAnsi="Times New Roman" w:eastAsia="宋体"/>
                      <w:bCs/>
                      <w:sz w:val="24"/>
                      <w:szCs w:val="24"/>
                    </w:rPr>
                  </w:rPrChange>
                </w:rPr>
                <w:t>Work undertaken</w:t>
              </w:r>
            </w:ins>
            <w:ins w:id="4585" w:author="威(×_×)" w:date="2021-03-18T18:05:43Z">
              <w:r>
                <w:rPr>
                  <w:rFonts w:hint="default" w:ascii="Times New Roman" w:hAnsi="Times New Roman" w:eastAsia="微软雅黑"/>
                  <w:bCs/>
                  <w:sz w:val="24"/>
                  <w:szCs w:val="24"/>
                  <w:lang w:eastAsia="zh-TW"/>
                  <w:rPrChange w:id="4586" w:author="威(×_×)" w:date="2021-03-18T18:06:53Z">
                    <w:rPr>
                      <w:rFonts w:ascii="Times New Roman" w:hAnsi="Times New Roman" w:eastAsia="PMingLiU"/>
                      <w:bCs/>
                      <w:sz w:val="24"/>
                      <w:szCs w:val="24"/>
                      <w:lang w:eastAsia="zh-TW"/>
                    </w:rPr>
                  </w:rPrChange>
                </w:rPr>
                <w:t xml:space="preserve"> </w:t>
              </w:r>
            </w:ins>
            <w:ins w:id="4587" w:author="威(×_×)" w:date="2021-03-18T18:05:43Z">
              <w:r>
                <w:rPr>
                  <w:rFonts w:hint="default" w:ascii="Times New Roman" w:hAnsi="Times New Roman" w:eastAsia="微软雅黑"/>
                  <w:bCs/>
                  <w:sz w:val="24"/>
                  <w:szCs w:val="24"/>
                  <w:rPrChange w:id="4588" w:author="威(×_×)" w:date="2021-03-18T18:06:53Z">
                    <w:rPr>
                      <w:rFonts w:ascii="Times New Roman" w:hAnsi="Times New Roman" w:eastAsia="宋体"/>
                      <w:bCs/>
                      <w:sz w:val="24"/>
                      <w:szCs w:val="24"/>
                    </w:rPr>
                  </w:rPrChange>
                </w:rPr>
                <w:t xml:space="preserve">in the project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590" w:author="威(×_×)" w:date="2021-03-18T18:05:43Z"/>
                <w:rFonts w:hint="default" w:ascii="Times New Roman" w:hAnsi="Times New Roman" w:eastAsia="微软雅黑"/>
                <w:rPrChange w:id="4591" w:author="威(×_×)" w:date="2021-03-18T18:06:53Z">
                  <w:rPr>
                    <w:ins w:id="4592" w:author="威(×_×)" w:date="2021-03-18T18:05:43Z"/>
                    <w:rFonts w:ascii="Times New Roman" w:hAnsi="Times New Roman" w:eastAsia="宋体"/>
                  </w:rPr>
                </w:rPrChange>
              </w:rPr>
              <w:pPrChange w:id="4589"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jc w:val="center"/>
          <w:ins w:id="4593"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595" w:author="威(×_×)" w:date="2021-03-18T18:05:43Z"/>
                <w:rFonts w:hint="default" w:ascii="Times New Roman" w:hAnsi="Times New Roman" w:eastAsia="微软雅黑"/>
                <w:bCs/>
                <w:sz w:val="24"/>
                <w:szCs w:val="24"/>
                <w:rPrChange w:id="4596" w:author="威(×_×)" w:date="2021-03-18T18:06:53Z">
                  <w:rPr>
                    <w:ins w:id="4597" w:author="威(×_×)" w:date="2021-03-18T18:05:43Z"/>
                    <w:rFonts w:ascii="Times New Roman" w:hAnsi="Times New Roman" w:eastAsia="宋体"/>
                    <w:bCs/>
                    <w:sz w:val="24"/>
                    <w:szCs w:val="24"/>
                  </w:rPr>
                </w:rPrChange>
              </w:rPr>
              <w:pPrChange w:id="4594" w:author="威(×_×)" w:date="2021-03-19T17:47:30Z">
                <w:pPr>
                  <w:spacing w:after="156"/>
                  <w:jc w:val="left"/>
                </w:pPr>
              </w:pPrChange>
            </w:pPr>
            <w:ins w:id="4598" w:author="威(×_×)" w:date="2021-03-18T18:05:43Z">
              <w:r>
                <w:rPr>
                  <w:rFonts w:hint="default" w:ascii="Times New Roman" w:hAnsi="Times New Roman" w:eastAsia="微软雅黑"/>
                  <w:bCs/>
                  <w:sz w:val="24"/>
                  <w:szCs w:val="24"/>
                  <w:rPrChange w:id="4599" w:author="威(×_×)" w:date="2021-03-18T18:06:53Z">
                    <w:rPr>
                      <w:rFonts w:ascii="Times New Roman" w:hAnsi="Times New Roman" w:eastAsia="宋体"/>
                      <w:bCs/>
                      <w:sz w:val="24"/>
                      <w:szCs w:val="24"/>
                    </w:rPr>
                  </w:rPrChange>
                </w:rPr>
                <w:t>相关照片或效果图</w:t>
              </w:r>
            </w:ins>
          </w:p>
          <w:p>
            <w:pPr>
              <w:snapToGrid w:val="0"/>
              <w:spacing w:after="156" w:line="240" w:lineRule="auto"/>
              <w:rPr>
                <w:ins w:id="4601" w:author="威(×_×)" w:date="2021-03-18T18:05:43Z"/>
                <w:rFonts w:hint="default" w:ascii="Times New Roman" w:hAnsi="Times New Roman" w:eastAsia="微软雅黑"/>
                <w:rPrChange w:id="4602" w:author="威(×_×)" w:date="2021-03-18T18:06:53Z">
                  <w:rPr>
                    <w:ins w:id="4603" w:author="威(×_×)" w:date="2021-03-18T18:05:43Z"/>
                    <w:rFonts w:ascii="Times New Roman" w:hAnsi="Times New Roman" w:eastAsia="宋体"/>
                  </w:rPr>
                </w:rPrChange>
              </w:rPr>
              <w:pPrChange w:id="4600" w:author="威(×_×)" w:date="2021-03-19T17:47:30Z">
                <w:pPr>
                  <w:spacing w:after="156" w:line="240" w:lineRule="auto"/>
                </w:pPr>
              </w:pPrChange>
            </w:pPr>
            <w:ins w:id="4604" w:author="威(×_×)" w:date="2021-03-18T18:05:43Z">
              <w:r>
                <w:rPr>
                  <w:rFonts w:hint="default" w:ascii="Times New Roman" w:hAnsi="Times New Roman" w:eastAsia="微软雅黑"/>
                  <w:bCs/>
                  <w:sz w:val="24"/>
                  <w:szCs w:val="24"/>
                  <w:rPrChange w:id="4605" w:author="威(×_×)" w:date="2021-03-18T18:06:53Z">
                    <w:rPr>
                      <w:rFonts w:ascii="Times New Roman" w:hAnsi="Times New Roman" w:eastAsia="宋体"/>
                      <w:bCs/>
                      <w:sz w:val="24"/>
                      <w:szCs w:val="24"/>
                    </w:rPr>
                  </w:rPrChange>
                </w:rPr>
                <w:t>Relevant photos or renderings</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07" w:author="威(×_×)" w:date="2021-03-18T18:05:43Z"/>
                <w:rFonts w:hint="default" w:ascii="Times New Roman" w:hAnsi="Times New Roman" w:eastAsia="微软雅黑"/>
                <w:rPrChange w:id="4608" w:author="威(×_×)" w:date="2021-03-18T18:06:53Z">
                  <w:rPr>
                    <w:ins w:id="4609" w:author="威(×_×)" w:date="2021-03-18T18:05:43Z"/>
                    <w:rFonts w:ascii="Times New Roman" w:hAnsi="Times New Roman" w:eastAsia="宋体"/>
                  </w:rPr>
                </w:rPrChange>
              </w:rPr>
              <w:pPrChange w:id="4606"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610"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612" w:author="威(×_×)" w:date="2021-03-18T18:05:43Z"/>
                <w:rFonts w:hint="default" w:ascii="Times New Roman" w:hAnsi="Times New Roman" w:eastAsia="微软雅黑"/>
                <w:bCs/>
                <w:sz w:val="24"/>
                <w:szCs w:val="24"/>
                <w:rPrChange w:id="4613" w:author="威(×_×)" w:date="2021-03-18T18:06:53Z">
                  <w:rPr>
                    <w:ins w:id="4614" w:author="威(×_×)" w:date="2021-03-18T18:05:43Z"/>
                    <w:rFonts w:ascii="Times New Roman" w:hAnsi="Times New Roman" w:eastAsia="宋体"/>
                    <w:bCs/>
                    <w:sz w:val="24"/>
                    <w:szCs w:val="24"/>
                  </w:rPr>
                </w:rPrChange>
              </w:rPr>
              <w:pPrChange w:id="4611" w:author="威(×_×)" w:date="2021-03-19T17:47:30Z">
                <w:pPr>
                  <w:spacing w:after="156"/>
                  <w:jc w:val="left"/>
                </w:pPr>
              </w:pPrChange>
            </w:pPr>
            <w:ins w:id="4615" w:author="威(×_×)" w:date="2021-03-18T18:05:43Z">
              <w:r>
                <w:rPr>
                  <w:rFonts w:hint="default" w:ascii="Times New Roman" w:hAnsi="Times New Roman" w:eastAsia="微软雅黑"/>
                  <w:bCs/>
                  <w:sz w:val="24"/>
                  <w:szCs w:val="24"/>
                  <w:rPrChange w:id="4616" w:author="威(×_×)" w:date="2021-03-18T18:06:53Z">
                    <w:rPr>
                      <w:rFonts w:ascii="Times New Roman" w:hAnsi="Times New Roman" w:eastAsia="宋体"/>
                      <w:bCs/>
                      <w:sz w:val="24"/>
                      <w:szCs w:val="24"/>
                    </w:rPr>
                  </w:rPrChange>
                </w:rPr>
                <w:t>项目的实施情况（如有）</w:t>
              </w:r>
            </w:ins>
          </w:p>
          <w:p>
            <w:pPr>
              <w:snapToGrid w:val="0"/>
              <w:spacing w:after="156" w:line="240" w:lineRule="auto"/>
              <w:jc w:val="left"/>
              <w:rPr>
                <w:ins w:id="4618" w:author="威(×_×)" w:date="2021-03-18T18:05:43Z"/>
                <w:rFonts w:hint="default" w:ascii="Times New Roman" w:hAnsi="Times New Roman" w:eastAsia="微软雅黑"/>
                <w:sz w:val="24"/>
                <w:szCs w:val="24"/>
                <w:rPrChange w:id="4619" w:author="威(×_×)" w:date="2021-03-18T18:06:53Z">
                  <w:rPr>
                    <w:ins w:id="4620" w:author="威(×_×)" w:date="2021-03-18T18:05:43Z"/>
                    <w:rFonts w:ascii="Times New Roman" w:hAnsi="Times New Roman" w:eastAsia="宋体"/>
                    <w:sz w:val="24"/>
                    <w:szCs w:val="24"/>
                  </w:rPr>
                </w:rPrChange>
              </w:rPr>
              <w:pPrChange w:id="4617" w:author="威(×_×)" w:date="2021-03-19T17:47:30Z">
                <w:pPr>
                  <w:spacing w:after="156"/>
                  <w:jc w:val="left"/>
                </w:pPr>
              </w:pPrChange>
            </w:pPr>
            <w:ins w:id="4621" w:author="威(×_×)" w:date="2021-03-18T18:05:43Z">
              <w:r>
                <w:rPr>
                  <w:rFonts w:hint="default" w:ascii="Times New Roman" w:hAnsi="Times New Roman" w:eastAsia="微软雅黑"/>
                  <w:sz w:val="24"/>
                  <w:szCs w:val="24"/>
                  <w:rPrChange w:id="4622" w:author="威(×_×)" w:date="2021-03-18T18:06:53Z">
                    <w:rPr>
                      <w:rFonts w:ascii="Times New Roman" w:hAnsi="Times New Roman" w:eastAsia="宋体"/>
                      <w:sz w:val="24"/>
                      <w:szCs w:val="24"/>
                    </w:rPr>
                  </w:rPrChange>
                </w:rPr>
                <w:t>Project implementation information (if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24" w:author="威(×_×)" w:date="2021-03-18T18:05:43Z"/>
                <w:rFonts w:hint="default" w:ascii="Times New Roman" w:hAnsi="Times New Roman" w:eastAsia="微软雅黑"/>
                <w:rPrChange w:id="4625" w:author="威(×_×)" w:date="2021-03-18T18:06:53Z">
                  <w:rPr>
                    <w:ins w:id="4626" w:author="威(×_×)" w:date="2021-03-18T18:05:43Z"/>
                    <w:rFonts w:ascii="Times New Roman" w:hAnsi="Times New Roman" w:eastAsia="宋体"/>
                  </w:rPr>
                </w:rPrChange>
              </w:rPr>
              <w:pPrChange w:id="4623"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627"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629" w:author="威(×_×)" w:date="2021-03-18T18:23:05Z"/>
                <w:rFonts w:hint="default" w:ascii="Times New Roman" w:hAnsi="Times New Roman" w:eastAsia="微软雅黑" w:cs="Times New Roman"/>
                <w:bCs/>
                <w:sz w:val="24"/>
                <w:szCs w:val="24"/>
              </w:rPr>
              <w:pPrChange w:id="4628" w:author="威(×_×)" w:date="2021-03-19T17:47:30Z">
                <w:pPr>
                  <w:spacing w:after="156"/>
                  <w:jc w:val="left"/>
                </w:pPr>
              </w:pPrChange>
            </w:pPr>
            <w:ins w:id="4630" w:author="威(×_×)" w:date="2021-03-18T18:05:43Z">
              <w:r>
                <w:rPr>
                  <w:rFonts w:hint="default" w:ascii="Times New Roman" w:hAnsi="Times New Roman" w:eastAsia="微软雅黑"/>
                  <w:bCs/>
                  <w:sz w:val="24"/>
                  <w:szCs w:val="24"/>
                  <w:rPrChange w:id="4631" w:author="威(×_×)" w:date="2021-03-18T18:06:53Z">
                    <w:rPr>
                      <w:rFonts w:hint="eastAsia" w:ascii="Times New Roman" w:hAnsi="Times New Roman" w:eastAsia="宋体"/>
                      <w:bCs/>
                      <w:sz w:val="24"/>
                      <w:szCs w:val="24"/>
                    </w:rPr>
                  </w:rPrChange>
                </w:rPr>
                <w:t>项目获国家级或国外相应级别专业奖项（如有）</w:t>
              </w:r>
            </w:ins>
          </w:p>
          <w:p>
            <w:pPr>
              <w:snapToGrid w:val="0"/>
              <w:spacing w:after="156" w:line="240" w:lineRule="auto"/>
              <w:jc w:val="left"/>
              <w:rPr>
                <w:ins w:id="4633" w:author="威(×_×)" w:date="2021-03-18T18:05:43Z"/>
                <w:rFonts w:hint="default" w:ascii="Times New Roman" w:hAnsi="Times New Roman" w:eastAsia="微软雅黑"/>
                <w:bCs/>
                <w:sz w:val="24"/>
                <w:szCs w:val="24"/>
                <w:rPrChange w:id="4634" w:author="威(×_×)" w:date="2021-03-18T18:06:53Z">
                  <w:rPr>
                    <w:ins w:id="4635" w:author="威(×_×)" w:date="2021-03-18T18:05:43Z"/>
                    <w:rFonts w:ascii="Times New Roman" w:hAnsi="Times New Roman" w:eastAsia="宋体"/>
                    <w:bCs/>
                    <w:sz w:val="24"/>
                    <w:szCs w:val="24"/>
                  </w:rPr>
                </w:rPrChange>
              </w:rPr>
              <w:pPrChange w:id="4632" w:author="威(×_×)" w:date="2021-03-19T17:47:30Z">
                <w:pPr>
                  <w:spacing w:after="156"/>
                  <w:jc w:val="left"/>
                </w:pPr>
              </w:pPrChange>
            </w:pPr>
            <w:ins w:id="4636" w:author="威(×_×)" w:date="2021-03-18T18:23:06Z">
              <w:r>
                <w:rPr>
                  <w:rFonts w:hint="default" w:ascii="Times New Roman" w:hAnsi="Times New Roman" w:eastAsia="微软雅黑" w:cs="Times New Roman"/>
                  <w:bCs/>
                  <w:sz w:val="24"/>
                  <w:szCs w:val="24"/>
                </w:rPr>
                <w:t>The project has won national or foreign professional awards at the corresponding level(If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38" w:author="威(×_×)" w:date="2021-03-18T18:05:43Z"/>
                <w:rFonts w:hint="default" w:ascii="Times New Roman" w:hAnsi="Times New Roman" w:eastAsia="微软雅黑"/>
                <w:rPrChange w:id="4639" w:author="威(×_×)" w:date="2021-03-18T18:06:53Z">
                  <w:rPr>
                    <w:ins w:id="4640" w:author="威(×_×)" w:date="2021-03-18T18:05:43Z"/>
                    <w:rFonts w:ascii="Times New Roman" w:hAnsi="Times New Roman" w:eastAsia="宋体"/>
                  </w:rPr>
                </w:rPrChange>
              </w:rPr>
              <w:pPrChange w:id="4637"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641"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643" w:author="威(×_×)" w:date="2021-03-18T18:22:28Z"/>
                <w:rFonts w:hint="default" w:ascii="Times New Roman" w:hAnsi="Times New Roman" w:eastAsia="微软雅黑" w:cs="Times New Roman"/>
                <w:bCs/>
                <w:sz w:val="24"/>
                <w:szCs w:val="24"/>
              </w:rPr>
              <w:pPrChange w:id="4642" w:author="威(×_×)" w:date="2021-03-19T17:47:30Z">
                <w:pPr>
                  <w:spacing w:after="156"/>
                  <w:jc w:val="left"/>
                </w:pPr>
              </w:pPrChange>
            </w:pPr>
            <w:ins w:id="4644" w:author="威(×_×)" w:date="2021-03-18T18:05:43Z">
              <w:r>
                <w:rPr>
                  <w:rFonts w:hint="default" w:ascii="Times New Roman" w:hAnsi="Times New Roman" w:eastAsia="微软雅黑"/>
                  <w:bCs/>
                  <w:sz w:val="24"/>
                  <w:szCs w:val="24"/>
                  <w:rPrChange w:id="4645" w:author="威(×_×)" w:date="2021-03-18T18:06:53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4647" w:author="威(×_×)" w:date="2021-03-18T18:05:43Z"/>
                <w:rFonts w:hint="default" w:ascii="Times New Roman" w:hAnsi="Times New Roman" w:eastAsia="微软雅黑"/>
                <w:bCs/>
                <w:sz w:val="24"/>
                <w:szCs w:val="24"/>
                <w:rPrChange w:id="4648" w:author="威(×_×)" w:date="2021-03-18T18:06:53Z">
                  <w:rPr>
                    <w:ins w:id="4649" w:author="威(×_×)" w:date="2021-03-18T18:05:43Z"/>
                    <w:rFonts w:hint="eastAsia" w:ascii="Times New Roman" w:hAnsi="Times New Roman" w:eastAsia="宋体"/>
                    <w:bCs/>
                    <w:sz w:val="24"/>
                    <w:szCs w:val="24"/>
                  </w:rPr>
                </w:rPrChange>
              </w:rPr>
              <w:pPrChange w:id="4646" w:author="威(×_×)" w:date="2021-03-19T17:47:30Z">
                <w:pPr>
                  <w:spacing w:after="156"/>
                  <w:jc w:val="left"/>
                </w:pPr>
              </w:pPrChange>
            </w:pPr>
            <w:ins w:id="4650" w:author="威(×_×)" w:date="2021-03-18T18:22:28Z">
              <w:r>
                <w:rPr>
                  <w:rFonts w:hint="default" w:ascii="Times New Roman" w:hAnsi="Times New Roman" w:eastAsia="微软雅黑" w:cs="Times New Roman"/>
                  <w:bCs/>
                  <w:sz w:val="24"/>
                  <w:szCs w:val="24"/>
                </w:rPr>
                <w:t>Project obtained green building certification(If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52" w:author="威(×_×)" w:date="2021-03-18T18:05:43Z"/>
                <w:rFonts w:hint="default" w:ascii="Times New Roman" w:hAnsi="Times New Roman" w:eastAsia="微软雅黑"/>
                <w:rPrChange w:id="4653" w:author="威(×_×)" w:date="2021-03-18T18:06:53Z">
                  <w:rPr>
                    <w:ins w:id="4654" w:author="威(×_×)" w:date="2021-03-18T18:05:43Z"/>
                    <w:rFonts w:ascii="Times New Roman" w:hAnsi="Times New Roman" w:eastAsia="宋体"/>
                  </w:rPr>
                </w:rPrChange>
              </w:rPr>
              <w:pPrChange w:id="4651"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ins w:id="4655" w:author="威(×_×)" w:date="2021-03-18T18:05:43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4657" w:author="威(×_×)" w:date="2021-03-18T18:05:43Z"/>
                <w:rFonts w:hint="default" w:ascii="Times New Roman" w:hAnsi="Times New Roman" w:eastAsia="微软雅黑"/>
                <w:b/>
                <w:rPrChange w:id="4658" w:author="威(×_×)" w:date="2021-03-18T18:06:53Z">
                  <w:rPr>
                    <w:ins w:id="4659" w:author="威(×_×)" w:date="2021-03-18T18:05:43Z"/>
                    <w:rFonts w:ascii="Times New Roman" w:hAnsi="Times New Roman" w:eastAsia="宋体"/>
                    <w:b/>
                  </w:rPr>
                </w:rPrChange>
              </w:rPr>
              <w:pPrChange w:id="4656" w:author="威(×_×)" w:date="2021-03-19T17:47:30Z">
                <w:pPr>
                  <w:spacing w:after="156" w:line="276" w:lineRule="auto"/>
                  <w:jc w:val="center"/>
                </w:pPr>
              </w:pPrChange>
            </w:pPr>
            <w:ins w:id="4660" w:author="威(×_×)" w:date="2021-03-18T18:05:43Z">
              <w:r>
                <w:rPr>
                  <w:rFonts w:hint="default" w:ascii="Times New Roman" w:hAnsi="Times New Roman" w:eastAsia="微软雅黑"/>
                  <w:b/>
                  <w:rPrChange w:id="4661" w:author="威(×_×)" w:date="2021-03-18T18:06:53Z">
                    <w:rPr>
                      <w:rFonts w:ascii="Times New Roman" w:hAnsi="Times New Roman" w:eastAsia="宋体"/>
                      <w:b/>
                    </w:rPr>
                  </w:rPrChange>
                </w:rPr>
                <w:t>项目2</w:t>
              </w:r>
            </w:ins>
          </w:p>
          <w:p>
            <w:pPr>
              <w:snapToGrid w:val="0"/>
              <w:spacing w:after="156" w:line="240" w:lineRule="auto"/>
              <w:jc w:val="center"/>
              <w:rPr>
                <w:ins w:id="4663" w:author="威(×_×)" w:date="2021-03-18T18:05:43Z"/>
                <w:rFonts w:hint="default" w:ascii="Times New Roman" w:hAnsi="Times New Roman" w:eastAsia="微软雅黑"/>
                <w:b/>
                <w:bCs/>
                <w:rPrChange w:id="4664" w:author="威(×_×)" w:date="2021-03-18T18:06:53Z">
                  <w:rPr>
                    <w:ins w:id="4665" w:author="威(×_×)" w:date="2021-03-18T18:05:43Z"/>
                    <w:rFonts w:ascii="Times New Roman" w:hAnsi="Times New Roman" w:eastAsia="宋体"/>
                    <w:b/>
                    <w:bCs/>
                  </w:rPr>
                </w:rPrChange>
              </w:rPr>
              <w:pPrChange w:id="4662" w:author="威(×_×)" w:date="2021-03-19T17:47:30Z">
                <w:pPr>
                  <w:spacing w:after="156" w:line="276" w:lineRule="auto"/>
                  <w:jc w:val="center"/>
                </w:pPr>
              </w:pPrChange>
            </w:pPr>
            <w:ins w:id="4666" w:author="威(×_×)" w:date="2021-03-18T18:05:43Z">
              <w:r>
                <w:rPr>
                  <w:rFonts w:hint="default" w:ascii="Times New Roman" w:hAnsi="Times New Roman" w:eastAsia="微软雅黑"/>
                  <w:b/>
                  <w:rPrChange w:id="4667" w:author="威(×_×)" w:date="2021-03-18T18:06:53Z">
                    <w:rPr>
                      <w:rFonts w:ascii="Times New Roman" w:hAnsi="Times New Roman" w:eastAsia="宋体"/>
                      <w:b/>
                    </w:rPr>
                  </w:rPrChange>
                </w:rPr>
                <w:t>Project 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4668"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70" w:author="威(×_×)" w:date="2021-03-18T18:05:43Z"/>
                <w:rFonts w:hint="default" w:ascii="Times New Roman" w:hAnsi="Times New Roman" w:eastAsia="微软雅黑"/>
                <w:bCs/>
                <w:sz w:val="24"/>
                <w:szCs w:val="24"/>
                <w:rPrChange w:id="4671" w:author="威(×_×)" w:date="2021-03-18T18:06:53Z">
                  <w:rPr>
                    <w:ins w:id="4672" w:author="威(×_×)" w:date="2021-03-18T18:05:43Z"/>
                    <w:rFonts w:ascii="Times New Roman" w:hAnsi="Times New Roman" w:eastAsia="宋体"/>
                    <w:bCs/>
                    <w:sz w:val="24"/>
                    <w:szCs w:val="24"/>
                  </w:rPr>
                </w:rPrChange>
              </w:rPr>
              <w:pPrChange w:id="4669" w:author="威(×_×)" w:date="2021-03-19T17:47:30Z">
                <w:pPr>
                  <w:spacing w:after="156" w:line="276" w:lineRule="auto"/>
                </w:pPr>
              </w:pPrChange>
            </w:pPr>
            <w:ins w:id="4673" w:author="威(×_×)" w:date="2021-03-18T18:05:43Z">
              <w:r>
                <w:rPr>
                  <w:rFonts w:hint="default" w:ascii="Times New Roman" w:hAnsi="Times New Roman" w:eastAsia="微软雅黑"/>
                  <w:bCs/>
                  <w:sz w:val="24"/>
                  <w:szCs w:val="24"/>
                  <w:rPrChange w:id="4674" w:author="威(×_×)" w:date="2021-03-18T18:06:53Z">
                    <w:rPr>
                      <w:rFonts w:ascii="Times New Roman" w:hAnsi="Times New Roman" w:eastAsia="宋体"/>
                      <w:bCs/>
                      <w:sz w:val="24"/>
                      <w:szCs w:val="24"/>
                    </w:rPr>
                  </w:rPrChange>
                </w:rPr>
                <w:t>项目类型</w:t>
              </w:r>
            </w:ins>
          </w:p>
          <w:p>
            <w:pPr>
              <w:snapToGrid w:val="0"/>
              <w:spacing w:after="156" w:line="240" w:lineRule="auto"/>
              <w:rPr>
                <w:ins w:id="4676" w:author="威(×_×)" w:date="2021-03-18T18:05:43Z"/>
                <w:rFonts w:hint="default" w:ascii="Times New Roman" w:hAnsi="Times New Roman" w:eastAsia="微软雅黑"/>
                <w:rPrChange w:id="4677" w:author="威(×_×)" w:date="2021-03-18T18:06:53Z">
                  <w:rPr>
                    <w:ins w:id="4678" w:author="威(×_×)" w:date="2021-03-18T18:05:43Z"/>
                    <w:rFonts w:ascii="Times New Roman" w:hAnsi="Times New Roman" w:eastAsia="宋体"/>
                  </w:rPr>
                </w:rPrChange>
              </w:rPr>
              <w:pPrChange w:id="4675" w:author="威(×_×)" w:date="2021-03-19T17:47:30Z">
                <w:pPr>
                  <w:spacing w:after="156" w:line="276" w:lineRule="auto"/>
                </w:pPr>
              </w:pPrChange>
            </w:pPr>
            <w:ins w:id="4679" w:author="威(×_×)" w:date="2021-03-18T18:05:43Z">
              <w:r>
                <w:rPr>
                  <w:rFonts w:hint="default" w:ascii="Times New Roman" w:hAnsi="Times New Roman" w:eastAsia="微软雅黑"/>
                  <w:bCs/>
                  <w:sz w:val="24"/>
                  <w:szCs w:val="24"/>
                  <w:rPrChange w:id="4680" w:author="威(×_×)" w:date="2021-03-18T18:06:53Z">
                    <w:rPr>
                      <w:rFonts w:ascii="Times New Roman" w:hAnsi="Times New Roman" w:eastAsia="宋体"/>
                      <w:bCs/>
                      <w:sz w:val="24"/>
                      <w:szCs w:val="24"/>
                    </w:rPr>
                  </w:rPrChange>
                </w:rPr>
                <w:t>Project type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82" w:author="威(×_×)" w:date="2021-03-18T18:05:43Z"/>
                <w:rFonts w:hint="default" w:ascii="Times New Roman" w:hAnsi="Times New Roman" w:eastAsia="微软雅黑"/>
                <w:rPrChange w:id="4683" w:author="威(×_×)" w:date="2021-03-18T18:06:53Z">
                  <w:rPr>
                    <w:ins w:id="4684" w:author="威(×_×)" w:date="2021-03-18T18:05:43Z"/>
                    <w:rFonts w:ascii="Times New Roman" w:hAnsi="Times New Roman" w:eastAsia="宋体"/>
                  </w:rPr>
                </w:rPrChange>
              </w:rPr>
              <w:pPrChange w:id="4681"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4685"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87" w:author="威(×_×)" w:date="2021-03-18T18:05:43Z"/>
                <w:rFonts w:hint="default" w:ascii="Times New Roman" w:hAnsi="Times New Roman" w:eastAsia="微软雅黑"/>
                <w:bCs/>
                <w:sz w:val="24"/>
                <w:szCs w:val="24"/>
                <w:rPrChange w:id="4688" w:author="威(×_×)" w:date="2021-03-18T18:06:53Z">
                  <w:rPr>
                    <w:ins w:id="4689" w:author="威(×_×)" w:date="2021-03-18T18:05:43Z"/>
                    <w:rFonts w:ascii="Times New Roman" w:hAnsi="Times New Roman" w:eastAsia="宋体"/>
                    <w:bCs/>
                    <w:sz w:val="24"/>
                    <w:szCs w:val="24"/>
                  </w:rPr>
                </w:rPrChange>
              </w:rPr>
              <w:pPrChange w:id="4686" w:author="威(×_×)" w:date="2021-03-19T17:47:30Z">
                <w:pPr>
                  <w:spacing w:after="156" w:line="276" w:lineRule="auto"/>
                </w:pPr>
              </w:pPrChange>
            </w:pPr>
            <w:ins w:id="4690" w:author="威(×_×)" w:date="2021-03-18T18:05:43Z">
              <w:r>
                <w:rPr>
                  <w:rFonts w:hint="default" w:ascii="Times New Roman" w:hAnsi="Times New Roman" w:eastAsia="微软雅黑"/>
                  <w:bCs/>
                  <w:sz w:val="24"/>
                  <w:szCs w:val="24"/>
                  <w:rPrChange w:id="4691" w:author="威(×_×)" w:date="2021-03-18T18:06:53Z">
                    <w:rPr>
                      <w:rFonts w:ascii="Times New Roman" w:hAnsi="Times New Roman" w:eastAsia="宋体"/>
                      <w:bCs/>
                      <w:sz w:val="24"/>
                      <w:szCs w:val="24"/>
                    </w:rPr>
                  </w:rPrChange>
                </w:rPr>
                <w:t>项目名称</w:t>
              </w:r>
            </w:ins>
          </w:p>
          <w:p>
            <w:pPr>
              <w:snapToGrid w:val="0"/>
              <w:spacing w:after="156" w:line="240" w:lineRule="auto"/>
              <w:rPr>
                <w:ins w:id="4693" w:author="威(×_×)" w:date="2021-03-18T18:05:43Z"/>
                <w:rFonts w:hint="default" w:ascii="Times New Roman" w:hAnsi="Times New Roman" w:eastAsia="微软雅黑"/>
                <w:rPrChange w:id="4694" w:author="威(×_×)" w:date="2021-03-18T18:06:53Z">
                  <w:rPr>
                    <w:ins w:id="4695" w:author="威(×_×)" w:date="2021-03-18T18:05:43Z"/>
                    <w:rFonts w:ascii="Times New Roman" w:hAnsi="Times New Roman" w:eastAsia="宋体"/>
                  </w:rPr>
                </w:rPrChange>
              </w:rPr>
              <w:pPrChange w:id="4692" w:author="威(×_×)" w:date="2021-03-19T17:47:30Z">
                <w:pPr>
                  <w:spacing w:after="156" w:line="276" w:lineRule="auto"/>
                </w:pPr>
              </w:pPrChange>
            </w:pPr>
            <w:ins w:id="4696" w:author="威(×_×)" w:date="2021-03-18T18:05:43Z">
              <w:r>
                <w:rPr>
                  <w:rFonts w:hint="default" w:ascii="Times New Roman" w:hAnsi="Times New Roman" w:eastAsia="微软雅黑"/>
                  <w:bCs/>
                  <w:sz w:val="24"/>
                  <w:szCs w:val="24"/>
                  <w:rPrChange w:id="4697" w:author="威(×_×)" w:date="2021-03-18T18:06:53Z">
                    <w:rPr>
                      <w:rFonts w:ascii="Times New Roman" w:hAnsi="Times New Roman" w:eastAsia="宋体"/>
                      <w:bCs/>
                      <w:sz w:val="24"/>
                      <w:szCs w:val="24"/>
                    </w:rPr>
                  </w:rPrChange>
                </w:rPr>
                <w:t>Project 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699" w:author="威(×_×)" w:date="2021-03-18T18:05:43Z"/>
                <w:rFonts w:hint="default" w:ascii="Times New Roman" w:hAnsi="Times New Roman" w:eastAsia="微软雅黑"/>
                <w:rPrChange w:id="4700" w:author="威(×_×)" w:date="2021-03-18T18:06:53Z">
                  <w:rPr>
                    <w:ins w:id="4701" w:author="威(×_×)" w:date="2021-03-18T18:05:43Z"/>
                    <w:rFonts w:ascii="Times New Roman" w:hAnsi="Times New Roman" w:eastAsia="宋体"/>
                  </w:rPr>
                </w:rPrChange>
              </w:rPr>
              <w:pPrChange w:id="4698"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4" w:hRule="atLeast"/>
          <w:jc w:val="center"/>
          <w:ins w:id="4702"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704" w:author="威(×_×)" w:date="2021-03-18T18:05:43Z"/>
                <w:rFonts w:hint="default" w:ascii="Times New Roman" w:hAnsi="Times New Roman" w:eastAsia="微软雅黑"/>
                <w:bCs/>
                <w:sz w:val="24"/>
                <w:szCs w:val="24"/>
                <w:rPrChange w:id="4705" w:author="威(×_×)" w:date="2021-03-18T18:06:53Z">
                  <w:rPr>
                    <w:ins w:id="4706" w:author="威(×_×)" w:date="2021-03-18T18:05:43Z"/>
                    <w:rFonts w:ascii="Times New Roman" w:hAnsi="Times New Roman" w:eastAsia="宋体"/>
                    <w:bCs/>
                    <w:sz w:val="24"/>
                    <w:szCs w:val="24"/>
                  </w:rPr>
                </w:rPrChange>
              </w:rPr>
              <w:pPrChange w:id="4703" w:author="威(×_×)" w:date="2021-03-19T17:47:30Z">
                <w:pPr>
                  <w:spacing w:after="156"/>
                  <w:jc w:val="left"/>
                </w:pPr>
              </w:pPrChange>
            </w:pPr>
            <w:ins w:id="4707" w:author="威(×_×)" w:date="2021-03-18T18:05:43Z">
              <w:r>
                <w:rPr>
                  <w:rFonts w:hint="default" w:ascii="Times New Roman" w:hAnsi="Times New Roman" w:eastAsia="微软雅黑"/>
                  <w:bCs/>
                  <w:sz w:val="24"/>
                  <w:szCs w:val="24"/>
                  <w:rPrChange w:id="4708" w:author="威(×_×)" w:date="2021-03-18T18:06:53Z">
                    <w:rPr>
                      <w:rFonts w:ascii="Times New Roman" w:hAnsi="Times New Roman" w:eastAsia="宋体"/>
                      <w:bCs/>
                      <w:sz w:val="24"/>
                      <w:szCs w:val="24"/>
                    </w:rPr>
                  </w:rPrChange>
                </w:rPr>
                <w:t>项目规模、特点</w:t>
              </w:r>
            </w:ins>
          </w:p>
          <w:p>
            <w:pPr>
              <w:snapToGrid w:val="0"/>
              <w:spacing w:after="156" w:line="240" w:lineRule="auto"/>
              <w:rPr>
                <w:ins w:id="4710" w:author="威(×_×)" w:date="2021-03-18T18:05:43Z"/>
                <w:rFonts w:hint="default" w:ascii="Times New Roman" w:hAnsi="Times New Roman" w:eastAsia="微软雅黑"/>
                <w:bCs/>
                <w:sz w:val="24"/>
                <w:szCs w:val="24"/>
                <w:rPrChange w:id="4711" w:author="威(×_×)" w:date="2021-03-18T18:06:53Z">
                  <w:rPr>
                    <w:ins w:id="4712" w:author="威(×_×)" w:date="2021-03-18T18:05:43Z"/>
                    <w:rFonts w:ascii="Times New Roman" w:hAnsi="Times New Roman" w:eastAsia="宋体"/>
                    <w:bCs/>
                    <w:sz w:val="24"/>
                    <w:szCs w:val="24"/>
                  </w:rPr>
                </w:rPrChange>
              </w:rPr>
              <w:pPrChange w:id="4709" w:author="威(×_×)" w:date="2021-03-19T17:47:30Z">
                <w:pPr>
                  <w:spacing w:after="156"/>
                </w:pPr>
              </w:pPrChange>
            </w:pPr>
            <w:ins w:id="4713" w:author="威(×_×)" w:date="2021-03-18T18:05:43Z">
              <w:r>
                <w:rPr>
                  <w:rFonts w:hint="default" w:ascii="Times New Roman" w:hAnsi="Times New Roman" w:eastAsia="微软雅黑"/>
                  <w:bCs/>
                  <w:sz w:val="24"/>
                  <w:szCs w:val="24"/>
                  <w:rPrChange w:id="4714" w:author="威(×_×)" w:date="2021-03-18T18:06:53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4716" w:author="威(×_×)" w:date="2021-03-18T18:05:43Z"/>
                <w:rFonts w:hint="default" w:ascii="Times New Roman" w:hAnsi="Times New Roman" w:eastAsia="微软雅黑"/>
                <w:sz w:val="20"/>
                <w:u w:val="single"/>
                <w:rPrChange w:id="4717" w:author="威(×_×)" w:date="2021-03-18T18:06:53Z">
                  <w:rPr>
                    <w:ins w:id="4718" w:author="威(×_×)" w:date="2021-03-18T18:05:43Z"/>
                    <w:rFonts w:ascii="Times New Roman" w:hAnsi="Times New Roman" w:eastAsia="宋体"/>
                    <w:sz w:val="20"/>
                    <w:u w:val="single"/>
                  </w:rPr>
                </w:rPrChange>
              </w:rPr>
              <w:pPrChange w:id="4715" w:author="威(×_×)" w:date="2021-03-19T17:47:30Z">
                <w:pPr>
                  <w:spacing w:after="156" w:line="276" w:lineRule="auto"/>
                  <w:jc w:val="left"/>
                </w:pPr>
              </w:pPrChange>
            </w:pPr>
            <w:ins w:id="4719" w:author="威(×_×)" w:date="2021-03-18T18:05:43Z">
              <w:r>
                <w:rPr>
                  <w:rFonts w:hint="default" w:ascii="Times New Roman" w:hAnsi="Times New Roman" w:eastAsia="微软雅黑"/>
                  <w:bCs/>
                  <w:sz w:val="24"/>
                  <w:szCs w:val="24"/>
                  <w:rPrChange w:id="4720" w:author="威(×_×)" w:date="2021-03-18T18:06:53Z">
                    <w:rPr>
                      <w:rFonts w:ascii="Times New Roman" w:hAnsi="Times New Roman" w:eastAsia="宋体"/>
                      <w:bCs/>
                      <w:sz w:val="24"/>
                      <w:szCs w:val="24"/>
                    </w:rPr>
                  </w:rPrChange>
                </w:rPr>
                <w:t>Project scale and characteristics (briefly d</w:t>
              </w:r>
            </w:ins>
            <w:ins w:id="4721" w:author="威(×_×)" w:date="2021-03-18T18:05:43Z">
              <w:r>
                <w:rPr>
                  <w:rFonts w:hint="default" w:ascii="Times New Roman" w:hAnsi="Times New Roman" w:eastAsia="微软雅黑"/>
                  <w:sz w:val="24"/>
                  <w:szCs w:val="24"/>
                  <w:rPrChange w:id="4722" w:author="威(×_×)" w:date="2021-03-18T18:06:53Z">
                    <w:rPr>
                      <w:rFonts w:ascii="Times New Roman" w:hAnsi="Times New Roman" w:eastAsia="宋体"/>
                      <w:sz w:val="24"/>
                      <w:szCs w:val="24"/>
                    </w:rPr>
                  </w:rPrChange>
                </w:rPr>
                <w:t xml:space="preserve">escribe the </w:t>
              </w:r>
            </w:ins>
            <w:ins w:id="4723" w:author="威(×_×)" w:date="2021-03-18T18:05:43Z">
              <w:r>
                <w:rPr>
                  <w:rFonts w:hint="default" w:ascii="Times New Roman" w:hAnsi="Times New Roman" w:eastAsia="微软雅黑"/>
                  <w:bCs/>
                  <w:sz w:val="24"/>
                  <w:szCs w:val="24"/>
                  <w:rPrChange w:id="4724" w:author="威(×_×)" w:date="2021-03-18T18:06:53Z">
                    <w:rPr>
                      <w:rFonts w:ascii="Times New Roman" w:hAnsi="Times New Roman" w:eastAsia="宋体"/>
                      <w:bCs/>
                      <w:sz w:val="24"/>
                      <w:szCs w:val="24"/>
                    </w:rPr>
                  </w:rPrChange>
                </w:rPr>
                <w:t xml:space="preserve">project location, client, total land area, GFA, major functions, design content etc.)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726" w:author="威(×_×)" w:date="2021-03-18T18:05:43Z"/>
                <w:rFonts w:hint="default" w:ascii="Times New Roman" w:hAnsi="Times New Roman" w:eastAsia="微软雅黑"/>
                <w:u w:val="single"/>
                <w:rPrChange w:id="4727" w:author="威(×_×)" w:date="2021-03-18T18:06:53Z">
                  <w:rPr>
                    <w:ins w:id="4728" w:author="威(×_×)" w:date="2021-03-18T18:05:43Z"/>
                    <w:rFonts w:ascii="Times New Roman" w:hAnsi="Times New Roman" w:eastAsia="宋体"/>
                    <w:u w:val="single"/>
                  </w:rPr>
                </w:rPrChange>
              </w:rPr>
              <w:pPrChange w:id="4725"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ins w:id="4729"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731" w:author="威(×_×)" w:date="2021-03-18T18:05:43Z"/>
                <w:rFonts w:hint="default" w:ascii="Times New Roman" w:hAnsi="Times New Roman" w:eastAsia="微软雅黑"/>
                <w:bCs/>
                <w:sz w:val="24"/>
                <w:szCs w:val="24"/>
                <w:rPrChange w:id="4732" w:author="威(×_×)" w:date="2021-03-18T18:06:53Z">
                  <w:rPr>
                    <w:ins w:id="4733" w:author="威(×_×)" w:date="2021-03-18T18:05:43Z"/>
                    <w:rFonts w:ascii="Times New Roman" w:hAnsi="Times New Roman" w:eastAsia="宋体"/>
                    <w:bCs/>
                    <w:sz w:val="24"/>
                    <w:szCs w:val="24"/>
                  </w:rPr>
                </w:rPrChange>
              </w:rPr>
              <w:pPrChange w:id="4730" w:author="威(×_×)" w:date="2021-03-19T17:47:30Z">
                <w:pPr>
                  <w:spacing w:after="156"/>
                  <w:jc w:val="left"/>
                </w:pPr>
              </w:pPrChange>
            </w:pPr>
            <w:ins w:id="4734" w:author="威(×_×)" w:date="2021-03-18T18:05:43Z">
              <w:r>
                <w:rPr>
                  <w:rFonts w:hint="default" w:ascii="Times New Roman" w:hAnsi="Times New Roman" w:eastAsia="微软雅黑"/>
                  <w:bCs/>
                  <w:sz w:val="24"/>
                  <w:szCs w:val="24"/>
                  <w:rPrChange w:id="4735" w:author="威(×_×)" w:date="2021-03-18T18:06:53Z">
                    <w:rPr>
                      <w:rFonts w:ascii="Times New Roman" w:hAnsi="Times New Roman" w:eastAsia="宋体"/>
                      <w:bCs/>
                      <w:sz w:val="24"/>
                      <w:szCs w:val="24"/>
                    </w:rPr>
                  </w:rPrChange>
                </w:rPr>
                <w:t>在该项目承担的工作</w:t>
              </w:r>
            </w:ins>
          </w:p>
          <w:p>
            <w:pPr>
              <w:snapToGrid w:val="0"/>
              <w:spacing w:after="156" w:line="240" w:lineRule="auto"/>
              <w:jc w:val="left"/>
              <w:rPr>
                <w:ins w:id="4737" w:author="威(×_×)" w:date="2021-03-18T18:05:43Z"/>
                <w:rFonts w:hint="default" w:ascii="Times New Roman" w:hAnsi="Times New Roman" w:eastAsia="微软雅黑"/>
                <w:rPrChange w:id="4738" w:author="威(×_×)" w:date="2021-03-18T18:06:53Z">
                  <w:rPr>
                    <w:ins w:id="4739" w:author="威(×_×)" w:date="2021-03-18T18:05:43Z"/>
                    <w:rFonts w:ascii="Times New Roman" w:hAnsi="Times New Roman" w:eastAsia="宋体"/>
                  </w:rPr>
                </w:rPrChange>
              </w:rPr>
              <w:pPrChange w:id="4736" w:author="威(×_×)" w:date="2021-03-19T17:47:30Z">
                <w:pPr>
                  <w:spacing w:after="156" w:line="276" w:lineRule="auto"/>
                  <w:jc w:val="left"/>
                </w:pPr>
              </w:pPrChange>
            </w:pPr>
            <w:ins w:id="4740" w:author="威(×_×)" w:date="2021-03-18T18:05:43Z">
              <w:r>
                <w:rPr>
                  <w:rFonts w:hint="default" w:ascii="Times New Roman" w:hAnsi="Times New Roman" w:eastAsia="微软雅黑"/>
                  <w:bCs/>
                  <w:sz w:val="24"/>
                  <w:szCs w:val="24"/>
                  <w:rPrChange w:id="4741" w:author="威(×_×)" w:date="2021-03-18T18:06:53Z">
                    <w:rPr>
                      <w:rFonts w:ascii="Times New Roman" w:hAnsi="Times New Roman" w:eastAsia="宋体"/>
                      <w:bCs/>
                      <w:sz w:val="24"/>
                      <w:szCs w:val="24"/>
                    </w:rPr>
                  </w:rPrChange>
                </w:rPr>
                <w:t>Work undertaken</w:t>
              </w:r>
            </w:ins>
            <w:ins w:id="4742" w:author="威(×_×)" w:date="2021-03-18T18:05:43Z">
              <w:r>
                <w:rPr>
                  <w:rFonts w:hint="default" w:ascii="Times New Roman" w:hAnsi="Times New Roman" w:eastAsia="微软雅黑"/>
                  <w:bCs/>
                  <w:sz w:val="24"/>
                  <w:szCs w:val="24"/>
                  <w:lang w:eastAsia="zh-TW"/>
                  <w:rPrChange w:id="4743" w:author="威(×_×)" w:date="2021-03-18T18:06:53Z">
                    <w:rPr>
                      <w:rFonts w:ascii="Times New Roman" w:hAnsi="Times New Roman" w:eastAsia="PMingLiU"/>
                      <w:bCs/>
                      <w:sz w:val="24"/>
                      <w:szCs w:val="24"/>
                      <w:lang w:eastAsia="zh-TW"/>
                    </w:rPr>
                  </w:rPrChange>
                </w:rPr>
                <w:t xml:space="preserve"> </w:t>
              </w:r>
            </w:ins>
            <w:ins w:id="4744" w:author="威(×_×)" w:date="2021-03-18T18:05:43Z">
              <w:r>
                <w:rPr>
                  <w:rFonts w:hint="default" w:ascii="Times New Roman" w:hAnsi="Times New Roman" w:eastAsia="微软雅黑"/>
                  <w:bCs/>
                  <w:sz w:val="24"/>
                  <w:szCs w:val="24"/>
                  <w:rPrChange w:id="4745" w:author="威(×_×)" w:date="2021-03-18T18:06:53Z">
                    <w:rPr>
                      <w:rFonts w:ascii="Times New Roman" w:hAnsi="Times New Roman" w:eastAsia="宋体"/>
                      <w:bCs/>
                      <w:sz w:val="24"/>
                      <w:szCs w:val="24"/>
                    </w:rPr>
                  </w:rPrChange>
                </w:rPr>
                <w:t xml:space="preserve">in the project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747" w:author="威(×_×)" w:date="2021-03-18T18:05:43Z"/>
                <w:rFonts w:hint="default" w:ascii="Times New Roman" w:hAnsi="Times New Roman" w:eastAsia="微软雅黑"/>
                <w:rPrChange w:id="4748" w:author="威(×_×)" w:date="2021-03-18T18:06:53Z">
                  <w:rPr>
                    <w:ins w:id="4749" w:author="威(×_×)" w:date="2021-03-18T18:05:43Z"/>
                    <w:rFonts w:ascii="Times New Roman" w:hAnsi="Times New Roman" w:eastAsia="宋体"/>
                  </w:rPr>
                </w:rPrChange>
              </w:rPr>
              <w:pPrChange w:id="4746"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jc w:val="center"/>
          <w:ins w:id="4750"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752" w:author="威(×_×)" w:date="2021-03-18T18:05:43Z"/>
                <w:rFonts w:hint="default" w:ascii="Times New Roman" w:hAnsi="Times New Roman" w:eastAsia="微软雅黑"/>
                <w:bCs/>
                <w:sz w:val="24"/>
                <w:szCs w:val="24"/>
                <w:rPrChange w:id="4753" w:author="威(×_×)" w:date="2021-03-18T18:06:53Z">
                  <w:rPr>
                    <w:ins w:id="4754" w:author="威(×_×)" w:date="2021-03-18T18:05:43Z"/>
                    <w:rFonts w:ascii="Times New Roman" w:hAnsi="Times New Roman" w:eastAsia="宋体"/>
                    <w:bCs/>
                    <w:sz w:val="24"/>
                    <w:szCs w:val="24"/>
                  </w:rPr>
                </w:rPrChange>
              </w:rPr>
              <w:pPrChange w:id="4751" w:author="威(×_×)" w:date="2021-03-19T17:47:30Z">
                <w:pPr>
                  <w:spacing w:after="156"/>
                  <w:jc w:val="left"/>
                </w:pPr>
              </w:pPrChange>
            </w:pPr>
            <w:ins w:id="4755" w:author="威(×_×)" w:date="2021-03-18T18:05:43Z">
              <w:r>
                <w:rPr>
                  <w:rFonts w:hint="default" w:ascii="Times New Roman" w:hAnsi="Times New Roman" w:eastAsia="微软雅黑"/>
                  <w:bCs/>
                  <w:sz w:val="24"/>
                  <w:szCs w:val="24"/>
                  <w:rPrChange w:id="4756" w:author="威(×_×)" w:date="2021-03-18T18:06:53Z">
                    <w:rPr>
                      <w:rFonts w:ascii="Times New Roman" w:hAnsi="Times New Roman" w:eastAsia="宋体"/>
                      <w:bCs/>
                      <w:sz w:val="24"/>
                      <w:szCs w:val="24"/>
                    </w:rPr>
                  </w:rPrChange>
                </w:rPr>
                <w:t>相关照片或效果图</w:t>
              </w:r>
            </w:ins>
          </w:p>
          <w:p>
            <w:pPr>
              <w:snapToGrid w:val="0"/>
              <w:spacing w:after="156" w:line="240" w:lineRule="auto"/>
              <w:rPr>
                <w:ins w:id="4758" w:author="威(×_×)" w:date="2021-03-18T18:05:43Z"/>
                <w:rFonts w:hint="default" w:ascii="Times New Roman" w:hAnsi="Times New Roman" w:eastAsia="微软雅黑"/>
                <w:rPrChange w:id="4759" w:author="威(×_×)" w:date="2021-03-18T18:06:53Z">
                  <w:rPr>
                    <w:ins w:id="4760" w:author="威(×_×)" w:date="2021-03-18T18:05:43Z"/>
                    <w:rFonts w:ascii="Times New Roman" w:hAnsi="Times New Roman" w:eastAsia="宋体"/>
                  </w:rPr>
                </w:rPrChange>
              </w:rPr>
              <w:pPrChange w:id="4757" w:author="威(×_×)" w:date="2021-03-19T17:47:30Z">
                <w:pPr>
                  <w:spacing w:after="156" w:line="240" w:lineRule="auto"/>
                </w:pPr>
              </w:pPrChange>
            </w:pPr>
            <w:ins w:id="4761" w:author="威(×_×)" w:date="2021-03-18T18:05:43Z">
              <w:r>
                <w:rPr>
                  <w:rFonts w:hint="default" w:ascii="Times New Roman" w:hAnsi="Times New Roman" w:eastAsia="微软雅黑"/>
                  <w:bCs/>
                  <w:sz w:val="24"/>
                  <w:szCs w:val="24"/>
                  <w:rPrChange w:id="4762" w:author="威(×_×)" w:date="2021-03-18T18:06:53Z">
                    <w:rPr>
                      <w:rFonts w:ascii="Times New Roman" w:hAnsi="Times New Roman" w:eastAsia="宋体"/>
                      <w:bCs/>
                      <w:sz w:val="24"/>
                      <w:szCs w:val="24"/>
                    </w:rPr>
                  </w:rPrChange>
                </w:rPr>
                <w:t>Relevant photos or renderings</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764" w:author="威(×_×)" w:date="2021-03-18T18:05:43Z"/>
                <w:rFonts w:hint="default" w:ascii="Times New Roman" w:hAnsi="Times New Roman" w:eastAsia="微软雅黑"/>
                <w:rPrChange w:id="4765" w:author="威(×_×)" w:date="2021-03-18T18:06:53Z">
                  <w:rPr>
                    <w:ins w:id="4766" w:author="威(×_×)" w:date="2021-03-18T18:05:43Z"/>
                    <w:rFonts w:ascii="Times New Roman" w:hAnsi="Times New Roman" w:eastAsia="宋体"/>
                  </w:rPr>
                </w:rPrChange>
              </w:rPr>
              <w:pPrChange w:id="4763"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767"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769" w:author="威(×_×)" w:date="2021-03-18T18:05:43Z"/>
                <w:rFonts w:hint="default" w:ascii="Times New Roman" w:hAnsi="Times New Roman" w:eastAsia="微软雅黑"/>
                <w:bCs/>
                <w:sz w:val="24"/>
                <w:szCs w:val="24"/>
                <w:rPrChange w:id="4770" w:author="威(×_×)" w:date="2021-03-18T18:06:53Z">
                  <w:rPr>
                    <w:ins w:id="4771" w:author="威(×_×)" w:date="2021-03-18T18:05:43Z"/>
                    <w:rFonts w:ascii="Times New Roman" w:hAnsi="Times New Roman" w:eastAsia="宋体"/>
                    <w:bCs/>
                    <w:sz w:val="24"/>
                    <w:szCs w:val="24"/>
                  </w:rPr>
                </w:rPrChange>
              </w:rPr>
              <w:pPrChange w:id="4768" w:author="威(×_×)" w:date="2021-03-19T17:47:30Z">
                <w:pPr>
                  <w:spacing w:after="156"/>
                  <w:jc w:val="left"/>
                </w:pPr>
              </w:pPrChange>
            </w:pPr>
            <w:ins w:id="4772" w:author="威(×_×)" w:date="2021-03-18T18:05:43Z">
              <w:r>
                <w:rPr>
                  <w:rFonts w:hint="default" w:ascii="Times New Roman" w:hAnsi="Times New Roman" w:eastAsia="微软雅黑"/>
                  <w:bCs/>
                  <w:sz w:val="24"/>
                  <w:szCs w:val="24"/>
                  <w:rPrChange w:id="4773" w:author="威(×_×)" w:date="2021-03-18T18:06:53Z">
                    <w:rPr>
                      <w:rFonts w:ascii="Times New Roman" w:hAnsi="Times New Roman" w:eastAsia="宋体"/>
                      <w:bCs/>
                      <w:sz w:val="24"/>
                      <w:szCs w:val="24"/>
                    </w:rPr>
                  </w:rPrChange>
                </w:rPr>
                <w:t>项目的实施情况（如有）</w:t>
              </w:r>
            </w:ins>
          </w:p>
          <w:p>
            <w:pPr>
              <w:snapToGrid w:val="0"/>
              <w:spacing w:after="156" w:line="240" w:lineRule="auto"/>
              <w:jc w:val="left"/>
              <w:rPr>
                <w:ins w:id="4775" w:author="威(×_×)" w:date="2021-03-18T18:05:43Z"/>
                <w:rFonts w:hint="default" w:ascii="Times New Roman" w:hAnsi="Times New Roman" w:eastAsia="微软雅黑"/>
                <w:rPrChange w:id="4776" w:author="威(×_×)" w:date="2021-03-18T18:06:53Z">
                  <w:rPr>
                    <w:ins w:id="4777" w:author="威(×_×)" w:date="2021-03-18T18:05:43Z"/>
                    <w:rFonts w:ascii="Times New Roman" w:hAnsi="Times New Roman" w:eastAsia="宋体"/>
                  </w:rPr>
                </w:rPrChange>
              </w:rPr>
              <w:pPrChange w:id="4774" w:author="威(×_×)" w:date="2021-03-19T17:47:30Z">
                <w:pPr>
                  <w:spacing w:after="156"/>
                  <w:jc w:val="left"/>
                </w:pPr>
              </w:pPrChange>
            </w:pPr>
            <w:ins w:id="4778" w:author="威(×_×)" w:date="2021-03-18T18:05:43Z">
              <w:r>
                <w:rPr>
                  <w:rFonts w:hint="default" w:ascii="Times New Roman" w:hAnsi="Times New Roman" w:eastAsia="微软雅黑"/>
                  <w:sz w:val="24"/>
                  <w:szCs w:val="24"/>
                  <w:rPrChange w:id="4779" w:author="威(×_×)" w:date="2021-03-18T18:06:53Z">
                    <w:rPr>
                      <w:rFonts w:ascii="Times New Roman" w:hAnsi="Times New Roman" w:eastAsia="宋体"/>
                      <w:sz w:val="24"/>
                      <w:szCs w:val="24"/>
                    </w:rPr>
                  </w:rPrChange>
                </w:rPr>
                <w:t>Project implementation information (if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781" w:author="威(×_×)" w:date="2021-03-18T18:05:43Z"/>
                <w:rFonts w:hint="default" w:ascii="Times New Roman" w:hAnsi="Times New Roman" w:eastAsia="微软雅黑"/>
                <w:rPrChange w:id="4782" w:author="威(×_×)" w:date="2021-03-18T18:06:53Z">
                  <w:rPr>
                    <w:ins w:id="4783" w:author="威(×_×)" w:date="2021-03-18T18:05:43Z"/>
                    <w:rFonts w:ascii="Times New Roman" w:hAnsi="Times New Roman" w:eastAsia="宋体"/>
                  </w:rPr>
                </w:rPrChange>
              </w:rPr>
              <w:pPrChange w:id="4780"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784"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786" w:author="威(×_×)" w:date="2021-03-18T18:23:03Z"/>
                <w:rFonts w:hint="default" w:ascii="Times New Roman" w:hAnsi="Times New Roman" w:eastAsia="微软雅黑" w:cs="Times New Roman"/>
                <w:bCs/>
                <w:sz w:val="24"/>
                <w:szCs w:val="24"/>
              </w:rPr>
              <w:pPrChange w:id="4785" w:author="威(×_×)" w:date="2021-03-19T17:47:30Z">
                <w:pPr>
                  <w:spacing w:after="156"/>
                  <w:jc w:val="left"/>
                </w:pPr>
              </w:pPrChange>
            </w:pPr>
            <w:ins w:id="4787" w:author="威(×_×)" w:date="2021-03-18T18:05:43Z">
              <w:r>
                <w:rPr>
                  <w:rFonts w:hint="default" w:ascii="Times New Roman" w:hAnsi="Times New Roman" w:eastAsia="微软雅黑"/>
                  <w:bCs/>
                  <w:sz w:val="24"/>
                  <w:szCs w:val="24"/>
                  <w:rPrChange w:id="4788" w:author="威(×_×)" w:date="2021-03-18T18:06:53Z">
                    <w:rPr>
                      <w:rFonts w:hint="eastAsia" w:ascii="Times New Roman" w:hAnsi="Times New Roman" w:eastAsia="宋体"/>
                      <w:bCs/>
                      <w:sz w:val="24"/>
                      <w:szCs w:val="24"/>
                    </w:rPr>
                  </w:rPrChange>
                </w:rPr>
                <w:t>项目获国家级或国外相应级别专业奖项（如有）</w:t>
              </w:r>
            </w:ins>
          </w:p>
          <w:p>
            <w:pPr>
              <w:snapToGrid w:val="0"/>
              <w:spacing w:after="156" w:line="240" w:lineRule="auto"/>
              <w:jc w:val="left"/>
              <w:rPr>
                <w:ins w:id="4790" w:author="威(×_×)" w:date="2021-03-18T18:05:43Z"/>
                <w:rFonts w:hint="default" w:ascii="Times New Roman" w:hAnsi="Times New Roman" w:eastAsia="微软雅黑"/>
                <w:bCs/>
                <w:sz w:val="24"/>
                <w:szCs w:val="24"/>
                <w:rPrChange w:id="4791" w:author="威(×_×)" w:date="2021-03-18T18:06:53Z">
                  <w:rPr>
                    <w:ins w:id="4792" w:author="威(×_×)" w:date="2021-03-18T18:05:43Z"/>
                    <w:rFonts w:ascii="Times New Roman" w:hAnsi="Times New Roman" w:eastAsia="宋体"/>
                    <w:bCs/>
                    <w:sz w:val="24"/>
                    <w:szCs w:val="24"/>
                  </w:rPr>
                </w:rPrChange>
              </w:rPr>
              <w:pPrChange w:id="4789" w:author="威(×_×)" w:date="2021-03-19T17:47:30Z">
                <w:pPr>
                  <w:spacing w:after="156"/>
                  <w:jc w:val="left"/>
                </w:pPr>
              </w:pPrChange>
            </w:pPr>
            <w:ins w:id="4793" w:author="威(×_×)" w:date="2021-03-18T18:23:03Z">
              <w:r>
                <w:rPr>
                  <w:rFonts w:hint="default" w:ascii="Times New Roman" w:hAnsi="Times New Roman" w:eastAsia="微软雅黑" w:cs="Times New Roman"/>
                  <w:bCs/>
                  <w:sz w:val="24"/>
                  <w:szCs w:val="24"/>
                </w:rPr>
                <w:t>The project has won national or foreign professional awards at the corresponding level(If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795" w:author="威(×_×)" w:date="2021-03-18T18:05:43Z"/>
                <w:rFonts w:hint="default" w:ascii="Times New Roman" w:hAnsi="Times New Roman" w:eastAsia="微软雅黑"/>
                <w:rPrChange w:id="4796" w:author="威(×_×)" w:date="2021-03-18T18:06:53Z">
                  <w:rPr>
                    <w:ins w:id="4797" w:author="威(×_×)" w:date="2021-03-18T18:05:43Z"/>
                    <w:rFonts w:ascii="Times New Roman" w:hAnsi="Times New Roman" w:eastAsia="宋体"/>
                  </w:rPr>
                </w:rPrChange>
              </w:rPr>
              <w:pPrChange w:id="4794"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798"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800" w:author="威(×_×)" w:date="2021-03-18T18:22:33Z"/>
                <w:rFonts w:hint="default" w:ascii="Times New Roman" w:hAnsi="Times New Roman" w:eastAsia="微软雅黑" w:cs="Times New Roman"/>
                <w:bCs/>
                <w:sz w:val="24"/>
                <w:szCs w:val="24"/>
              </w:rPr>
              <w:pPrChange w:id="4799" w:author="威(×_×)" w:date="2021-03-19T17:47:30Z">
                <w:pPr>
                  <w:spacing w:after="156"/>
                  <w:jc w:val="left"/>
                </w:pPr>
              </w:pPrChange>
            </w:pPr>
            <w:ins w:id="4801" w:author="威(×_×)" w:date="2021-03-18T18:05:43Z">
              <w:r>
                <w:rPr>
                  <w:rFonts w:hint="default" w:ascii="Times New Roman" w:hAnsi="Times New Roman" w:eastAsia="微软雅黑"/>
                  <w:bCs/>
                  <w:sz w:val="24"/>
                  <w:szCs w:val="24"/>
                  <w:rPrChange w:id="4802" w:author="威(×_×)" w:date="2021-03-18T18:06:53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4804" w:author="威(×_×)" w:date="2021-03-18T18:05:43Z"/>
                <w:rFonts w:hint="default" w:ascii="Times New Roman" w:hAnsi="Times New Roman" w:eastAsia="微软雅黑"/>
                <w:bCs/>
                <w:sz w:val="24"/>
                <w:szCs w:val="24"/>
                <w:rPrChange w:id="4805" w:author="威(×_×)" w:date="2021-03-18T18:06:53Z">
                  <w:rPr>
                    <w:ins w:id="4806" w:author="威(×_×)" w:date="2021-03-18T18:05:43Z"/>
                    <w:rFonts w:hint="eastAsia" w:ascii="Times New Roman" w:hAnsi="Times New Roman" w:eastAsia="宋体"/>
                    <w:bCs/>
                    <w:sz w:val="24"/>
                    <w:szCs w:val="24"/>
                  </w:rPr>
                </w:rPrChange>
              </w:rPr>
              <w:pPrChange w:id="4803" w:author="威(×_×)" w:date="2021-03-19T17:47:30Z">
                <w:pPr>
                  <w:spacing w:after="156"/>
                  <w:jc w:val="left"/>
                </w:pPr>
              </w:pPrChange>
            </w:pPr>
            <w:ins w:id="4807" w:author="威(×_×)" w:date="2021-03-18T18:22:33Z">
              <w:r>
                <w:rPr>
                  <w:rFonts w:hint="default" w:ascii="Times New Roman" w:hAnsi="Times New Roman" w:eastAsia="微软雅黑" w:cs="Times New Roman"/>
                  <w:bCs/>
                  <w:sz w:val="24"/>
                  <w:szCs w:val="24"/>
                </w:rPr>
                <w:t>Project obtained green building certification(If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809" w:author="威(×_×)" w:date="2021-03-18T18:05:43Z"/>
                <w:rFonts w:hint="default" w:ascii="Times New Roman" w:hAnsi="Times New Roman" w:eastAsia="微软雅黑"/>
                <w:rPrChange w:id="4810" w:author="威(×_×)" w:date="2021-03-18T18:06:53Z">
                  <w:rPr>
                    <w:ins w:id="4811" w:author="威(×_×)" w:date="2021-03-18T18:05:43Z"/>
                    <w:rFonts w:ascii="Times New Roman" w:hAnsi="Times New Roman" w:eastAsia="宋体"/>
                  </w:rPr>
                </w:rPrChange>
              </w:rPr>
              <w:pPrChange w:id="4808"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ins w:id="4812" w:author="威(×_×)" w:date="2021-03-18T18:05:43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4814" w:author="威(×_×)" w:date="2021-03-18T18:05:43Z"/>
                <w:rFonts w:hint="default" w:ascii="Times New Roman" w:hAnsi="Times New Roman" w:eastAsia="微软雅黑"/>
                <w:b/>
                <w:rPrChange w:id="4815" w:author="威(×_×)" w:date="2021-03-18T18:06:53Z">
                  <w:rPr>
                    <w:ins w:id="4816" w:author="威(×_×)" w:date="2021-03-18T18:05:43Z"/>
                    <w:rFonts w:ascii="Times New Roman" w:hAnsi="Times New Roman" w:eastAsia="宋体"/>
                    <w:b/>
                  </w:rPr>
                </w:rPrChange>
              </w:rPr>
              <w:pPrChange w:id="4813" w:author="威(×_×)" w:date="2021-03-19T17:47:30Z">
                <w:pPr>
                  <w:spacing w:after="156" w:line="276" w:lineRule="auto"/>
                  <w:jc w:val="center"/>
                </w:pPr>
              </w:pPrChange>
            </w:pPr>
            <w:ins w:id="4817" w:author="威(×_×)" w:date="2021-03-18T18:05:43Z">
              <w:r>
                <w:rPr>
                  <w:rFonts w:hint="default" w:ascii="Times New Roman" w:hAnsi="Times New Roman" w:eastAsia="微软雅黑"/>
                  <w:b/>
                  <w:rPrChange w:id="4818" w:author="威(×_×)" w:date="2021-03-18T18:06:53Z">
                    <w:rPr>
                      <w:rFonts w:ascii="Times New Roman" w:hAnsi="Times New Roman" w:eastAsia="宋体"/>
                      <w:b/>
                    </w:rPr>
                  </w:rPrChange>
                </w:rPr>
                <w:t xml:space="preserve">项目3 </w:t>
              </w:r>
            </w:ins>
          </w:p>
          <w:p>
            <w:pPr>
              <w:snapToGrid w:val="0"/>
              <w:spacing w:after="156" w:line="240" w:lineRule="auto"/>
              <w:jc w:val="center"/>
              <w:rPr>
                <w:ins w:id="4820" w:author="威(×_×)" w:date="2021-03-18T18:05:43Z"/>
                <w:rFonts w:hint="default" w:ascii="Times New Roman" w:hAnsi="Times New Roman" w:eastAsia="微软雅黑"/>
                <w:b/>
                <w:bCs/>
                <w:rPrChange w:id="4821" w:author="威(×_×)" w:date="2021-03-18T18:06:53Z">
                  <w:rPr>
                    <w:ins w:id="4822" w:author="威(×_×)" w:date="2021-03-18T18:05:43Z"/>
                    <w:rFonts w:ascii="Times New Roman" w:hAnsi="Times New Roman" w:eastAsia="宋体"/>
                    <w:b/>
                    <w:bCs/>
                  </w:rPr>
                </w:rPrChange>
              </w:rPr>
              <w:pPrChange w:id="4819" w:author="威(×_×)" w:date="2021-03-19T17:47:30Z">
                <w:pPr>
                  <w:spacing w:after="156" w:line="276" w:lineRule="auto"/>
                  <w:jc w:val="center"/>
                </w:pPr>
              </w:pPrChange>
            </w:pPr>
            <w:ins w:id="4823" w:author="威(×_×)" w:date="2021-03-18T18:05:43Z">
              <w:r>
                <w:rPr>
                  <w:rFonts w:hint="default" w:ascii="Times New Roman" w:hAnsi="Times New Roman" w:eastAsia="微软雅黑"/>
                  <w:b/>
                  <w:rPrChange w:id="4824" w:author="威(×_×)" w:date="2021-03-18T18:06:53Z">
                    <w:rPr>
                      <w:rFonts w:ascii="Times New Roman" w:hAnsi="Times New Roman" w:eastAsia="宋体"/>
                      <w:b/>
                    </w:rPr>
                  </w:rPrChange>
                </w:rPr>
                <w:t>Project 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4825"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827" w:author="威(×_×)" w:date="2021-03-18T18:05:43Z"/>
                <w:rFonts w:hint="default" w:ascii="Times New Roman" w:hAnsi="Times New Roman" w:eastAsia="微软雅黑"/>
                <w:bCs/>
                <w:sz w:val="24"/>
                <w:szCs w:val="24"/>
                <w:rPrChange w:id="4828" w:author="威(×_×)" w:date="2021-03-18T18:06:53Z">
                  <w:rPr>
                    <w:ins w:id="4829" w:author="威(×_×)" w:date="2021-03-18T18:05:43Z"/>
                    <w:rFonts w:ascii="Times New Roman" w:hAnsi="Times New Roman" w:eastAsia="宋体"/>
                    <w:bCs/>
                    <w:sz w:val="24"/>
                    <w:szCs w:val="24"/>
                  </w:rPr>
                </w:rPrChange>
              </w:rPr>
              <w:pPrChange w:id="4826" w:author="威(×_×)" w:date="2021-03-19T17:47:30Z">
                <w:pPr>
                  <w:spacing w:after="156" w:line="276" w:lineRule="auto"/>
                </w:pPr>
              </w:pPrChange>
            </w:pPr>
            <w:ins w:id="4830" w:author="威(×_×)" w:date="2021-03-18T18:05:43Z">
              <w:r>
                <w:rPr>
                  <w:rFonts w:hint="default" w:ascii="Times New Roman" w:hAnsi="Times New Roman" w:eastAsia="微软雅黑"/>
                  <w:bCs/>
                  <w:sz w:val="24"/>
                  <w:szCs w:val="24"/>
                  <w:rPrChange w:id="4831" w:author="威(×_×)" w:date="2021-03-18T18:06:53Z">
                    <w:rPr>
                      <w:rFonts w:ascii="Times New Roman" w:hAnsi="Times New Roman" w:eastAsia="宋体"/>
                      <w:bCs/>
                      <w:sz w:val="24"/>
                      <w:szCs w:val="24"/>
                    </w:rPr>
                  </w:rPrChange>
                </w:rPr>
                <w:t>项目类型</w:t>
              </w:r>
            </w:ins>
          </w:p>
          <w:p>
            <w:pPr>
              <w:snapToGrid w:val="0"/>
              <w:spacing w:after="156" w:line="240" w:lineRule="auto"/>
              <w:rPr>
                <w:ins w:id="4833" w:author="威(×_×)" w:date="2021-03-18T18:05:43Z"/>
                <w:rFonts w:hint="default" w:ascii="Times New Roman" w:hAnsi="Times New Roman" w:eastAsia="微软雅黑"/>
                <w:rPrChange w:id="4834" w:author="威(×_×)" w:date="2021-03-18T18:06:53Z">
                  <w:rPr>
                    <w:ins w:id="4835" w:author="威(×_×)" w:date="2021-03-18T18:05:43Z"/>
                    <w:rFonts w:ascii="Times New Roman" w:hAnsi="Times New Roman" w:eastAsia="宋体"/>
                  </w:rPr>
                </w:rPrChange>
              </w:rPr>
              <w:pPrChange w:id="4832" w:author="威(×_×)" w:date="2021-03-19T17:47:30Z">
                <w:pPr>
                  <w:spacing w:after="156" w:line="276" w:lineRule="auto"/>
                </w:pPr>
              </w:pPrChange>
            </w:pPr>
            <w:ins w:id="4836" w:author="威(×_×)" w:date="2021-03-18T18:05:43Z">
              <w:r>
                <w:rPr>
                  <w:rFonts w:hint="default" w:ascii="Times New Roman" w:hAnsi="Times New Roman" w:eastAsia="微软雅黑"/>
                  <w:bCs/>
                  <w:sz w:val="24"/>
                  <w:szCs w:val="24"/>
                  <w:rPrChange w:id="4837" w:author="威(×_×)" w:date="2021-03-18T18:06:53Z">
                    <w:rPr>
                      <w:rFonts w:ascii="Times New Roman" w:hAnsi="Times New Roman" w:eastAsia="宋体"/>
                      <w:bCs/>
                      <w:sz w:val="24"/>
                      <w:szCs w:val="24"/>
                    </w:rPr>
                  </w:rPrChange>
                </w:rPr>
                <w:t>Project type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839" w:author="威(×_×)" w:date="2021-03-18T18:05:43Z"/>
                <w:rFonts w:hint="default" w:ascii="Times New Roman" w:hAnsi="Times New Roman" w:eastAsia="微软雅黑"/>
                <w:rPrChange w:id="4840" w:author="威(×_×)" w:date="2021-03-18T18:06:53Z">
                  <w:rPr>
                    <w:ins w:id="4841" w:author="威(×_×)" w:date="2021-03-18T18:05:43Z"/>
                    <w:rFonts w:ascii="Times New Roman" w:hAnsi="Times New Roman" w:eastAsia="宋体"/>
                  </w:rPr>
                </w:rPrChange>
              </w:rPr>
              <w:pPrChange w:id="4838"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ins w:id="4842"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844" w:author="威(×_×)" w:date="2021-03-18T18:05:43Z"/>
                <w:rFonts w:hint="default" w:ascii="Times New Roman" w:hAnsi="Times New Roman" w:eastAsia="微软雅黑"/>
                <w:bCs/>
                <w:sz w:val="24"/>
                <w:szCs w:val="24"/>
                <w:rPrChange w:id="4845" w:author="威(×_×)" w:date="2021-03-18T18:06:53Z">
                  <w:rPr>
                    <w:ins w:id="4846" w:author="威(×_×)" w:date="2021-03-18T18:05:43Z"/>
                    <w:rFonts w:ascii="Times New Roman" w:hAnsi="Times New Roman" w:eastAsia="宋体"/>
                    <w:bCs/>
                    <w:sz w:val="24"/>
                    <w:szCs w:val="24"/>
                  </w:rPr>
                </w:rPrChange>
              </w:rPr>
              <w:pPrChange w:id="4843" w:author="威(×_×)" w:date="2021-03-19T17:47:30Z">
                <w:pPr>
                  <w:spacing w:after="156" w:line="276" w:lineRule="auto"/>
                </w:pPr>
              </w:pPrChange>
            </w:pPr>
            <w:ins w:id="4847" w:author="威(×_×)" w:date="2021-03-18T18:05:43Z">
              <w:r>
                <w:rPr>
                  <w:rFonts w:hint="default" w:ascii="Times New Roman" w:hAnsi="Times New Roman" w:eastAsia="微软雅黑"/>
                  <w:bCs/>
                  <w:sz w:val="24"/>
                  <w:szCs w:val="24"/>
                  <w:rPrChange w:id="4848" w:author="威(×_×)" w:date="2021-03-18T18:06:53Z">
                    <w:rPr>
                      <w:rFonts w:ascii="Times New Roman" w:hAnsi="Times New Roman" w:eastAsia="宋体"/>
                      <w:bCs/>
                      <w:sz w:val="24"/>
                      <w:szCs w:val="24"/>
                    </w:rPr>
                  </w:rPrChange>
                </w:rPr>
                <w:t>项目名称</w:t>
              </w:r>
            </w:ins>
          </w:p>
          <w:p>
            <w:pPr>
              <w:snapToGrid w:val="0"/>
              <w:spacing w:after="156" w:line="240" w:lineRule="auto"/>
              <w:rPr>
                <w:ins w:id="4850" w:author="威(×_×)" w:date="2021-03-18T18:05:43Z"/>
                <w:rFonts w:hint="default" w:ascii="Times New Roman" w:hAnsi="Times New Roman" w:eastAsia="微软雅黑"/>
                <w:rPrChange w:id="4851" w:author="威(×_×)" w:date="2021-03-18T18:06:53Z">
                  <w:rPr>
                    <w:ins w:id="4852" w:author="威(×_×)" w:date="2021-03-18T18:05:43Z"/>
                    <w:rFonts w:ascii="Times New Roman" w:hAnsi="Times New Roman" w:eastAsia="宋体"/>
                  </w:rPr>
                </w:rPrChange>
              </w:rPr>
              <w:pPrChange w:id="4849" w:author="威(×_×)" w:date="2021-03-19T17:47:30Z">
                <w:pPr>
                  <w:spacing w:after="156" w:line="276" w:lineRule="auto"/>
                </w:pPr>
              </w:pPrChange>
            </w:pPr>
            <w:ins w:id="4853" w:author="威(×_×)" w:date="2021-03-18T18:05:43Z">
              <w:r>
                <w:rPr>
                  <w:rFonts w:hint="default" w:ascii="Times New Roman" w:hAnsi="Times New Roman" w:eastAsia="微软雅黑"/>
                  <w:bCs/>
                  <w:sz w:val="24"/>
                  <w:szCs w:val="24"/>
                  <w:rPrChange w:id="4854" w:author="威(×_×)" w:date="2021-03-18T18:06:53Z">
                    <w:rPr>
                      <w:rFonts w:ascii="Times New Roman" w:hAnsi="Times New Roman" w:eastAsia="宋体"/>
                      <w:bCs/>
                      <w:sz w:val="24"/>
                      <w:szCs w:val="24"/>
                    </w:rPr>
                  </w:rPrChange>
                </w:rPr>
                <w:t>Project 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856" w:author="威(×_×)" w:date="2021-03-18T18:05:43Z"/>
                <w:rFonts w:hint="default" w:ascii="Times New Roman" w:hAnsi="Times New Roman" w:eastAsia="微软雅黑"/>
                <w:rPrChange w:id="4857" w:author="威(×_×)" w:date="2021-03-18T18:06:53Z">
                  <w:rPr>
                    <w:ins w:id="4858" w:author="威(×_×)" w:date="2021-03-18T18:05:43Z"/>
                    <w:rFonts w:ascii="Times New Roman" w:hAnsi="Times New Roman" w:eastAsia="宋体"/>
                  </w:rPr>
                </w:rPrChange>
              </w:rPr>
              <w:pPrChange w:id="4855"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4" w:hRule="atLeast"/>
          <w:jc w:val="center"/>
          <w:ins w:id="4859"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861" w:author="威(×_×)" w:date="2021-03-18T18:05:43Z"/>
                <w:rFonts w:hint="default" w:ascii="Times New Roman" w:hAnsi="Times New Roman" w:eastAsia="微软雅黑"/>
                <w:bCs/>
                <w:sz w:val="24"/>
                <w:szCs w:val="24"/>
                <w:rPrChange w:id="4862" w:author="威(×_×)" w:date="2021-03-18T18:06:53Z">
                  <w:rPr>
                    <w:ins w:id="4863" w:author="威(×_×)" w:date="2021-03-18T18:05:43Z"/>
                    <w:rFonts w:ascii="Times New Roman" w:hAnsi="Times New Roman" w:eastAsia="宋体"/>
                    <w:bCs/>
                    <w:sz w:val="24"/>
                    <w:szCs w:val="24"/>
                  </w:rPr>
                </w:rPrChange>
              </w:rPr>
              <w:pPrChange w:id="4860" w:author="威(×_×)" w:date="2021-03-19T17:47:30Z">
                <w:pPr>
                  <w:spacing w:after="156"/>
                  <w:jc w:val="left"/>
                </w:pPr>
              </w:pPrChange>
            </w:pPr>
            <w:ins w:id="4864" w:author="威(×_×)" w:date="2021-03-18T18:05:43Z">
              <w:r>
                <w:rPr>
                  <w:rFonts w:hint="default" w:ascii="Times New Roman" w:hAnsi="Times New Roman" w:eastAsia="微软雅黑"/>
                  <w:bCs/>
                  <w:sz w:val="24"/>
                  <w:szCs w:val="24"/>
                  <w:rPrChange w:id="4865" w:author="威(×_×)" w:date="2021-03-18T18:06:53Z">
                    <w:rPr>
                      <w:rFonts w:ascii="Times New Roman" w:hAnsi="Times New Roman" w:eastAsia="宋体"/>
                      <w:bCs/>
                      <w:sz w:val="24"/>
                      <w:szCs w:val="24"/>
                    </w:rPr>
                  </w:rPrChange>
                </w:rPr>
                <w:t>项目规模、特点</w:t>
              </w:r>
            </w:ins>
          </w:p>
          <w:p>
            <w:pPr>
              <w:snapToGrid w:val="0"/>
              <w:spacing w:after="156" w:line="240" w:lineRule="auto"/>
              <w:rPr>
                <w:ins w:id="4867" w:author="威(×_×)" w:date="2021-03-18T18:05:43Z"/>
                <w:rFonts w:hint="default" w:ascii="Times New Roman" w:hAnsi="Times New Roman" w:eastAsia="微软雅黑"/>
                <w:bCs/>
                <w:sz w:val="24"/>
                <w:szCs w:val="24"/>
                <w:rPrChange w:id="4868" w:author="威(×_×)" w:date="2021-03-18T18:06:53Z">
                  <w:rPr>
                    <w:ins w:id="4869" w:author="威(×_×)" w:date="2021-03-18T18:05:43Z"/>
                    <w:rFonts w:ascii="Times New Roman" w:hAnsi="Times New Roman" w:eastAsia="宋体"/>
                    <w:bCs/>
                    <w:sz w:val="24"/>
                    <w:szCs w:val="24"/>
                  </w:rPr>
                </w:rPrChange>
              </w:rPr>
              <w:pPrChange w:id="4866" w:author="威(×_×)" w:date="2021-03-19T17:47:30Z">
                <w:pPr>
                  <w:spacing w:after="156"/>
                </w:pPr>
              </w:pPrChange>
            </w:pPr>
            <w:ins w:id="4870" w:author="威(×_×)" w:date="2021-03-18T18:05:43Z">
              <w:r>
                <w:rPr>
                  <w:rFonts w:hint="default" w:ascii="Times New Roman" w:hAnsi="Times New Roman" w:eastAsia="微软雅黑"/>
                  <w:bCs/>
                  <w:sz w:val="24"/>
                  <w:szCs w:val="24"/>
                  <w:rPrChange w:id="4871" w:author="威(×_×)" w:date="2021-03-18T18:06:53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4873" w:author="威(×_×)" w:date="2021-03-18T18:05:43Z"/>
                <w:rFonts w:hint="default" w:ascii="Times New Roman" w:hAnsi="Times New Roman" w:eastAsia="微软雅黑"/>
                <w:sz w:val="20"/>
                <w:u w:val="single"/>
                <w:rPrChange w:id="4874" w:author="威(×_×)" w:date="2021-03-18T18:06:53Z">
                  <w:rPr>
                    <w:ins w:id="4875" w:author="威(×_×)" w:date="2021-03-18T18:05:43Z"/>
                    <w:rFonts w:ascii="Times New Roman" w:hAnsi="Times New Roman" w:eastAsia="宋体"/>
                    <w:sz w:val="20"/>
                    <w:u w:val="single"/>
                  </w:rPr>
                </w:rPrChange>
              </w:rPr>
              <w:pPrChange w:id="4872" w:author="威(×_×)" w:date="2021-03-19T17:47:30Z">
                <w:pPr>
                  <w:spacing w:after="156" w:line="276" w:lineRule="auto"/>
                  <w:jc w:val="left"/>
                </w:pPr>
              </w:pPrChange>
            </w:pPr>
            <w:ins w:id="4876" w:author="威(×_×)" w:date="2021-03-18T18:05:43Z">
              <w:r>
                <w:rPr>
                  <w:rFonts w:hint="default" w:ascii="Times New Roman" w:hAnsi="Times New Roman" w:eastAsia="微软雅黑"/>
                  <w:bCs/>
                  <w:sz w:val="24"/>
                  <w:szCs w:val="24"/>
                  <w:rPrChange w:id="4877" w:author="威(×_×)" w:date="2021-03-18T18:06:53Z">
                    <w:rPr>
                      <w:rFonts w:ascii="Times New Roman" w:hAnsi="Times New Roman" w:eastAsia="宋体"/>
                      <w:bCs/>
                      <w:sz w:val="24"/>
                      <w:szCs w:val="24"/>
                    </w:rPr>
                  </w:rPrChange>
                </w:rPr>
                <w:t>Project scale and characteristics (briefly d</w:t>
              </w:r>
            </w:ins>
            <w:ins w:id="4878" w:author="威(×_×)" w:date="2021-03-18T18:05:43Z">
              <w:r>
                <w:rPr>
                  <w:rFonts w:hint="default" w:ascii="Times New Roman" w:hAnsi="Times New Roman" w:eastAsia="微软雅黑"/>
                  <w:sz w:val="24"/>
                  <w:szCs w:val="24"/>
                  <w:rPrChange w:id="4879" w:author="威(×_×)" w:date="2021-03-18T18:06:53Z">
                    <w:rPr>
                      <w:rFonts w:ascii="Times New Roman" w:hAnsi="Times New Roman" w:eastAsia="宋体"/>
                      <w:sz w:val="24"/>
                      <w:szCs w:val="24"/>
                    </w:rPr>
                  </w:rPrChange>
                </w:rPr>
                <w:t xml:space="preserve">escribe the </w:t>
              </w:r>
            </w:ins>
            <w:ins w:id="4880" w:author="威(×_×)" w:date="2021-03-18T18:05:43Z">
              <w:r>
                <w:rPr>
                  <w:rFonts w:hint="default" w:ascii="Times New Roman" w:hAnsi="Times New Roman" w:eastAsia="微软雅黑"/>
                  <w:bCs/>
                  <w:sz w:val="24"/>
                  <w:szCs w:val="24"/>
                  <w:rPrChange w:id="4881" w:author="威(×_×)" w:date="2021-03-18T18:06:53Z">
                    <w:rPr>
                      <w:rFonts w:ascii="Times New Roman" w:hAnsi="Times New Roman" w:eastAsia="宋体"/>
                      <w:bCs/>
                      <w:sz w:val="24"/>
                      <w:szCs w:val="24"/>
                    </w:rPr>
                  </w:rPrChange>
                </w:rPr>
                <w:t xml:space="preserve">project location, client, total land area, GFA, major functions, design content etc.)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883" w:author="威(×_×)" w:date="2021-03-18T18:05:43Z"/>
                <w:rFonts w:hint="default" w:ascii="Times New Roman" w:hAnsi="Times New Roman" w:eastAsia="微软雅黑"/>
                <w:u w:val="single"/>
                <w:rPrChange w:id="4884" w:author="威(×_×)" w:date="2021-03-18T18:06:53Z">
                  <w:rPr>
                    <w:ins w:id="4885" w:author="威(×_×)" w:date="2021-03-18T18:05:43Z"/>
                    <w:rFonts w:ascii="Times New Roman" w:hAnsi="Times New Roman" w:eastAsia="宋体"/>
                    <w:u w:val="single"/>
                  </w:rPr>
                </w:rPrChange>
              </w:rPr>
              <w:pPrChange w:id="4882"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ins w:id="4886"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888" w:author="威(×_×)" w:date="2021-03-18T18:05:43Z"/>
                <w:rFonts w:hint="default" w:ascii="Times New Roman" w:hAnsi="Times New Roman" w:eastAsia="微软雅黑"/>
                <w:bCs/>
                <w:sz w:val="24"/>
                <w:szCs w:val="24"/>
                <w:rPrChange w:id="4889" w:author="威(×_×)" w:date="2021-03-18T18:06:53Z">
                  <w:rPr>
                    <w:ins w:id="4890" w:author="威(×_×)" w:date="2021-03-18T18:05:43Z"/>
                    <w:rFonts w:ascii="Times New Roman" w:hAnsi="Times New Roman" w:eastAsia="宋体"/>
                    <w:bCs/>
                    <w:sz w:val="24"/>
                    <w:szCs w:val="24"/>
                  </w:rPr>
                </w:rPrChange>
              </w:rPr>
              <w:pPrChange w:id="4887" w:author="威(×_×)" w:date="2021-03-19T17:47:30Z">
                <w:pPr>
                  <w:spacing w:after="156"/>
                  <w:jc w:val="left"/>
                </w:pPr>
              </w:pPrChange>
            </w:pPr>
            <w:ins w:id="4891" w:author="威(×_×)" w:date="2021-03-18T18:05:43Z">
              <w:r>
                <w:rPr>
                  <w:rFonts w:hint="default" w:ascii="Times New Roman" w:hAnsi="Times New Roman" w:eastAsia="微软雅黑"/>
                  <w:bCs/>
                  <w:sz w:val="24"/>
                  <w:szCs w:val="24"/>
                  <w:rPrChange w:id="4892" w:author="威(×_×)" w:date="2021-03-18T18:06:53Z">
                    <w:rPr>
                      <w:rFonts w:ascii="Times New Roman" w:hAnsi="Times New Roman" w:eastAsia="宋体"/>
                      <w:bCs/>
                      <w:sz w:val="24"/>
                      <w:szCs w:val="24"/>
                    </w:rPr>
                  </w:rPrChange>
                </w:rPr>
                <w:t>在该项目承担的工作</w:t>
              </w:r>
            </w:ins>
          </w:p>
          <w:p>
            <w:pPr>
              <w:snapToGrid w:val="0"/>
              <w:spacing w:after="156" w:line="240" w:lineRule="auto"/>
              <w:jc w:val="left"/>
              <w:rPr>
                <w:ins w:id="4894" w:author="威(×_×)" w:date="2021-03-18T18:05:43Z"/>
                <w:rFonts w:hint="default" w:ascii="Times New Roman" w:hAnsi="Times New Roman" w:eastAsia="微软雅黑"/>
                <w:rPrChange w:id="4895" w:author="威(×_×)" w:date="2021-03-18T18:06:53Z">
                  <w:rPr>
                    <w:ins w:id="4896" w:author="威(×_×)" w:date="2021-03-18T18:05:43Z"/>
                    <w:rFonts w:ascii="Times New Roman" w:hAnsi="Times New Roman" w:eastAsia="宋体"/>
                  </w:rPr>
                </w:rPrChange>
              </w:rPr>
              <w:pPrChange w:id="4893" w:author="威(×_×)" w:date="2021-03-19T17:47:30Z">
                <w:pPr>
                  <w:spacing w:after="156" w:line="276" w:lineRule="auto"/>
                  <w:jc w:val="left"/>
                </w:pPr>
              </w:pPrChange>
            </w:pPr>
            <w:ins w:id="4897" w:author="威(×_×)" w:date="2021-03-18T18:05:43Z">
              <w:r>
                <w:rPr>
                  <w:rFonts w:hint="default" w:ascii="Times New Roman" w:hAnsi="Times New Roman" w:eastAsia="微软雅黑"/>
                  <w:bCs/>
                  <w:sz w:val="24"/>
                  <w:szCs w:val="24"/>
                  <w:rPrChange w:id="4898" w:author="威(×_×)" w:date="2021-03-18T18:06:53Z">
                    <w:rPr>
                      <w:rFonts w:ascii="Times New Roman" w:hAnsi="Times New Roman" w:eastAsia="宋体"/>
                      <w:bCs/>
                      <w:sz w:val="24"/>
                      <w:szCs w:val="24"/>
                    </w:rPr>
                  </w:rPrChange>
                </w:rPr>
                <w:t>Work undertaken</w:t>
              </w:r>
            </w:ins>
            <w:ins w:id="4899" w:author="威(×_×)" w:date="2021-03-18T18:05:43Z">
              <w:r>
                <w:rPr>
                  <w:rFonts w:hint="default" w:ascii="Times New Roman" w:hAnsi="Times New Roman" w:eastAsia="微软雅黑"/>
                  <w:bCs/>
                  <w:sz w:val="24"/>
                  <w:szCs w:val="24"/>
                  <w:lang w:eastAsia="zh-TW"/>
                  <w:rPrChange w:id="4900" w:author="威(×_×)" w:date="2021-03-18T18:06:53Z">
                    <w:rPr>
                      <w:rFonts w:ascii="Times New Roman" w:hAnsi="Times New Roman" w:eastAsia="PMingLiU"/>
                      <w:bCs/>
                      <w:sz w:val="24"/>
                      <w:szCs w:val="24"/>
                      <w:lang w:eastAsia="zh-TW"/>
                    </w:rPr>
                  </w:rPrChange>
                </w:rPr>
                <w:t xml:space="preserve"> </w:t>
              </w:r>
            </w:ins>
            <w:ins w:id="4901" w:author="威(×_×)" w:date="2021-03-18T18:05:43Z">
              <w:r>
                <w:rPr>
                  <w:rFonts w:hint="default" w:ascii="Times New Roman" w:hAnsi="Times New Roman" w:eastAsia="微软雅黑"/>
                  <w:bCs/>
                  <w:sz w:val="24"/>
                  <w:szCs w:val="24"/>
                  <w:rPrChange w:id="4902" w:author="威(×_×)" w:date="2021-03-18T18:06:53Z">
                    <w:rPr>
                      <w:rFonts w:ascii="Times New Roman" w:hAnsi="Times New Roman" w:eastAsia="宋体"/>
                      <w:bCs/>
                      <w:sz w:val="24"/>
                      <w:szCs w:val="24"/>
                    </w:rPr>
                  </w:rPrChange>
                </w:rPr>
                <w:t xml:space="preserve">in the project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904" w:author="威(×_×)" w:date="2021-03-18T18:05:43Z"/>
                <w:rFonts w:hint="default" w:ascii="Times New Roman" w:hAnsi="Times New Roman" w:eastAsia="微软雅黑"/>
                <w:rPrChange w:id="4905" w:author="威(×_×)" w:date="2021-03-18T18:06:53Z">
                  <w:rPr>
                    <w:ins w:id="4906" w:author="威(×_×)" w:date="2021-03-18T18:05:43Z"/>
                    <w:rFonts w:ascii="Times New Roman" w:hAnsi="Times New Roman" w:eastAsia="宋体"/>
                  </w:rPr>
                </w:rPrChange>
              </w:rPr>
              <w:pPrChange w:id="4903"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jc w:val="center"/>
          <w:ins w:id="4907"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909" w:author="威(×_×)" w:date="2021-03-18T18:05:43Z"/>
                <w:rFonts w:hint="default" w:ascii="Times New Roman" w:hAnsi="Times New Roman" w:eastAsia="微软雅黑"/>
                <w:bCs/>
                <w:sz w:val="24"/>
                <w:szCs w:val="24"/>
                <w:rPrChange w:id="4910" w:author="威(×_×)" w:date="2021-03-18T18:06:53Z">
                  <w:rPr>
                    <w:ins w:id="4911" w:author="威(×_×)" w:date="2021-03-18T18:05:43Z"/>
                    <w:rFonts w:ascii="Times New Roman" w:hAnsi="Times New Roman" w:eastAsia="宋体"/>
                    <w:bCs/>
                    <w:sz w:val="24"/>
                    <w:szCs w:val="24"/>
                  </w:rPr>
                </w:rPrChange>
              </w:rPr>
              <w:pPrChange w:id="4908" w:author="威(×_×)" w:date="2021-03-19T17:47:30Z">
                <w:pPr>
                  <w:spacing w:after="156"/>
                  <w:jc w:val="left"/>
                </w:pPr>
              </w:pPrChange>
            </w:pPr>
            <w:ins w:id="4912" w:author="威(×_×)" w:date="2021-03-18T18:05:43Z">
              <w:r>
                <w:rPr>
                  <w:rFonts w:hint="default" w:ascii="Times New Roman" w:hAnsi="Times New Roman" w:eastAsia="微软雅黑"/>
                  <w:bCs/>
                  <w:sz w:val="24"/>
                  <w:szCs w:val="24"/>
                  <w:rPrChange w:id="4913" w:author="威(×_×)" w:date="2021-03-18T18:06:53Z">
                    <w:rPr>
                      <w:rFonts w:ascii="Times New Roman" w:hAnsi="Times New Roman" w:eastAsia="宋体"/>
                      <w:bCs/>
                      <w:sz w:val="24"/>
                      <w:szCs w:val="24"/>
                    </w:rPr>
                  </w:rPrChange>
                </w:rPr>
                <w:t>相关照片或效果图</w:t>
              </w:r>
            </w:ins>
          </w:p>
          <w:p>
            <w:pPr>
              <w:snapToGrid w:val="0"/>
              <w:spacing w:after="156" w:line="240" w:lineRule="auto"/>
              <w:rPr>
                <w:ins w:id="4915" w:author="威(×_×)" w:date="2021-03-18T18:05:43Z"/>
                <w:rFonts w:hint="default" w:ascii="Times New Roman" w:hAnsi="Times New Roman" w:eastAsia="微软雅黑"/>
                <w:rPrChange w:id="4916" w:author="威(×_×)" w:date="2021-03-18T18:06:53Z">
                  <w:rPr>
                    <w:ins w:id="4917" w:author="威(×_×)" w:date="2021-03-18T18:05:43Z"/>
                    <w:rFonts w:ascii="Times New Roman" w:hAnsi="Times New Roman" w:eastAsia="宋体"/>
                  </w:rPr>
                </w:rPrChange>
              </w:rPr>
              <w:pPrChange w:id="4914" w:author="威(×_×)" w:date="2021-03-19T17:47:30Z">
                <w:pPr>
                  <w:spacing w:after="156" w:line="240" w:lineRule="auto"/>
                </w:pPr>
              </w:pPrChange>
            </w:pPr>
            <w:ins w:id="4918" w:author="威(×_×)" w:date="2021-03-18T18:05:43Z">
              <w:r>
                <w:rPr>
                  <w:rFonts w:hint="default" w:ascii="Times New Roman" w:hAnsi="Times New Roman" w:eastAsia="微软雅黑"/>
                  <w:bCs/>
                  <w:sz w:val="24"/>
                  <w:szCs w:val="24"/>
                  <w:rPrChange w:id="4919" w:author="威(×_×)" w:date="2021-03-18T18:06:53Z">
                    <w:rPr>
                      <w:rFonts w:ascii="Times New Roman" w:hAnsi="Times New Roman" w:eastAsia="宋体"/>
                      <w:bCs/>
                      <w:sz w:val="24"/>
                      <w:szCs w:val="24"/>
                    </w:rPr>
                  </w:rPrChange>
                </w:rPr>
                <w:t>Relevant photos or renderings</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921" w:author="威(×_×)" w:date="2021-03-18T18:05:43Z"/>
                <w:rFonts w:hint="default" w:ascii="Times New Roman" w:hAnsi="Times New Roman" w:eastAsia="微软雅黑"/>
                <w:rPrChange w:id="4922" w:author="威(×_×)" w:date="2021-03-18T18:06:53Z">
                  <w:rPr>
                    <w:ins w:id="4923" w:author="威(×_×)" w:date="2021-03-18T18:05:43Z"/>
                    <w:rFonts w:ascii="Times New Roman" w:hAnsi="Times New Roman" w:eastAsia="宋体"/>
                  </w:rPr>
                </w:rPrChange>
              </w:rPr>
              <w:pPrChange w:id="4920"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924"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926" w:author="威(×_×)" w:date="2021-03-18T18:05:43Z"/>
                <w:rFonts w:hint="default" w:ascii="Times New Roman" w:hAnsi="Times New Roman" w:eastAsia="微软雅黑"/>
                <w:bCs/>
                <w:sz w:val="24"/>
                <w:szCs w:val="24"/>
                <w:rPrChange w:id="4927" w:author="威(×_×)" w:date="2021-03-18T18:06:53Z">
                  <w:rPr>
                    <w:ins w:id="4928" w:author="威(×_×)" w:date="2021-03-18T18:05:43Z"/>
                    <w:rFonts w:ascii="Times New Roman" w:hAnsi="Times New Roman" w:eastAsia="宋体"/>
                    <w:bCs/>
                    <w:sz w:val="24"/>
                    <w:szCs w:val="24"/>
                  </w:rPr>
                </w:rPrChange>
              </w:rPr>
              <w:pPrChange w:id="4925" w:author="威(×_×)" w:date="2021-03-19T17:47:30Z">
                <w:pPr>
                  <w:spacing w:after="156"/>
                  <w:jc w:val="left"/>
                </w:pPr>
              </w:pPrChange>
            </w:pPr>
            <w:ins w:id="4929" w:author="威(×_×)" w:date="2021-03-18T18:05:43Z">
              <w:r>
                <w:rPr>
                  <w:rFonts w:hint="default" w:ascii="Times New Roman" w:hAnsi="Times New Roman" w:eastAsia="微软雅黑"/>
                  <w:bCs/>
                  <w:sz w:val="24"/>
                  <w:szCs w:val="24"/>
                  <w:rPrChange w:id="4930" w:author="威(×_×)" w:date="2021-03-18T18:06:53Z">
                    <w:rPr>
                      <w:rFonts w:ascii="Times New Roman" w:hAnsi="Times New Roman" w:eastAsia="宋体"/>
                      <w:bCs/>
                      <w:sz w:val="24"/>
                      <w:szCs w:val="24"/>
                    </w:rPr>
                  </w:rPrChange>
                </w:rPr>
                <w:t>项目的实施情况（如有）</w:t>
              </w:r>
            </w:ins>
          </w:p>
          <w:p>
            <w:pPr>
              <w:snapToGrid w:val="0"/>
              <w:spacing w:after="156" w:line="240" w:lineRule="auto"/>
              <w:jc w:val="left"/>
              <w:rPr>
                <w:ins w:id="4932" w:author="威(×_×)" w:date="2021-03-18T18:05:43Z"/>
                <w:rFonts w:hint="default" w:ascii="Times New Roman" w:hAnsi="Times New Roman" w:eastAsia="微软雅黑"/>
                <w:rPrChange w:id="4933" w:author="威(×_×)" w:date="2021-03-18T18:06:53Z">
                  <w:rPr>
                    <w:ins w:id="4934" w:author="威(×_×)" w:date="2021-03-18T18:05:43Z"/>
                    <w:rFonts w:ascii="Times New Roman" w:hAnsi="Times New Roman" w:eastAsia="宋体"/>
                  </w:rPr>
                </w:rPrChange>
              </w:rPr>
              <w:pPrChange w:id="4931" w:author="威(×_×)" w:date="2021-03-19T17:47:30Z">
                <w:pPr>
                  <w:spacing w:after="156"/>
                  <w:jc w:val="left"/>
                </w:pPr>
              </w:pPrChange>
            </w:pPr>
            <w:ins w:id="4935" w:author="威(×_×)" w:date="2021-03-18T18:05:43Z">
              <w:r>
                <w:rPr>
                  <w:rFonts w:hint="default" w:ascii="Times New Roman" w:hAnsi="Times New Roman" w:eastAsia="微软雅黑"/>
                  <w:sz w:val="24"/>
                  <w:szCs w:val="24"/>
                  <w:rPrChange w:id="4936" w:author="威(×_×)" w:date="2021-03-18T18:06:53Z">
                    <w:rPr>
                      <w:rFonts w:ascii="Times New Roman" w:hAnsi="Times New Roman" w:eastAsia="宋体"/>
                      <w:sz w:val="24"/>
                      <w:szCs w:val="24"/>
                    </w:rPr>
                  </w:rPrChange>
                </w:rPr>
                <w:t>Project implementation information (if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938" w:author="威(×_×)" w:date="2021-03-18T18:05:43Z"/>
                <w:rFonts w:hint="default" w:ascii="Times New Roman" w:hAnsi="Times New Roman" w:eastAsia="微软雅黑"/>
                <w:rPrChange w:id="4939" w:author="威(×_×)" w:date="2021-03-18T18:06:53Z">
                  <w:rPr>
                    <w:ins w:id="4940" w:author="威(×_×)" w:date="2021-03-18T18:05:43Z"/>
                    <w:rFonts w:ascii="Times New Roman" w:hAnsi="Times New Roman" w:eastAsia="宋体"/>
                  </w:rPr>
                </w:rPrChange>
              </w:rPr>
              <w:pPrChange w:id="4937"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941"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943" w:author="威(×_×)" w:date="2021-03-18T18:22:53Z"/>
                <w:rFonts w:hint="default" w:ascii="Times New Roman" w:hAnsi="Times New Roman" w:eastAsia="微软雅黑" w:cs="Times New Roman"/>
                <w:bCs/>
                <w:sz w:val="24"/>
                <w:szCs w:val="24"/>
              </w:rPr>
              <w:pPrChange w:id="4942" w:author="威(×_×)" w:date="2021-03-19T17:47:30Z">
                <w:pPr>
                  <w:spacing w:after="156"/>
                  <w:jc w:val="left"/>
                </w:pPr>
              </w:pPrChange>
            </w:pPr>
            <w:ins w:id="4944" w:author="威(×_×)" w:date="2021-03-18T18:05:43Z">
              <w:r>
                <w:rPr>
                  <w:rFonts w:hint="default" w:ascii="Times New Roman" w:hAnsi="Times New Roman" w:eastAsia="微软雅黑"/>
                  <w:bCs/>
                  <w:sz w:val="24"/>
                  <w:szCs w:val="24"/>
                  <w:rPrChange w:id="4945" w:author="威(×_×)" w:date="2021-03-18T18:06:53Z">
                    <w:rPr>
                      <w:rFonts w:hint="eastAsia" w:ascii="Times New Roman" w:hAnsi="Times New Roman" w:eastAsia="宋体"/>
                      <w:bCs/>
                      <w:sz w:val="24"/>
                      <w:szCs w:val="24"/>
                    </w:rPr>
                  </w:rPrChange>
                </w:rPr>
                <w:t>项目获国家级或国外相应级别专业奖项（如有）</w:t>
              </w:r>
            </w:ins>
          </w:p>
          <w:p>
            <w:pPr>
              <w:snapToGrid w:val="0"/>
              <w:spacing w:after="156" w:line="240" w:lineRule="auto"/>
              <w:jc w:val="left"/>
              <w:rPr>
                <w:ins w:id="4947" w:author="威(×_×)" w:date="2021-03-18T18:05:43Z"/>
                <w:rFonts w:hint="default" w:ascii="Times New Roman" w:hAnsi="Times New Roman" w:eastAsia="微软雅黑"/>
                <w:bCs/>
                <w:sz w:val="24"/>
                <w:szCs w:val="24"/>
                <w:rPrChange w:id="4948" w:author="威(×_×)" w:date="2021-03-18T18:06:53Z">
                  <w:rPr>
                    <w:ins w:id="4949" w:author="威(×_×)" w:date="2021-03-18T18:05:43Z"/>
                    <w:rFonts w:ascii="Times New Roman" w:hAnsi="Times New Roman" w:eastAsia="宋体"/>
                    <w:bCs/>
                    <w:sz w:val="24"/>
                    <w:szCs w:val="24"/>
                  </w:rPr>
                </w:rPrChange>
              </w:rPr>
              <w:pPrChange w:id="4946" w:author="威(×_×)" w:date="2021-03-19T17:47:30Z">
                <w:pPr>
                  <w:spacing w:after="156"/>
                  <w:jc w:val="left"/>
                </w:pPr>
              </w:pPrChange>
            </w:pPr>
            <w:ins w:id="4950" w:author="威(×_×)" w:date="2021-03-18T18:22:55Z">
              <w:r>
                <w:rPr>
                  <w:rFonts w:hint="default" w:ascii="Times New Roman" w:hAnsi="Times New Roman" w:eastAsia="微软雅黑" w:cs="Times New Roman"/>
                  <w:bCs/>
                  <w:sz w:val="24"/>
                  <w:szCs w:val="24"/>
                </w:rPr>
                <w:t>The project has won national or foreign professional awards at the corresponding level</w:t>
              </w:r>
            </w:ins>
            <w:ins w:id="4951" w:author="威(×_×)" w:date="2021-03-18T18:22:58Z">
              <w:r>
                <w:rPr>
                  <w:rFonts w:hint="default" w:ascii="Times New Roman" w:hAnsi="Times New Roman" w:eastAsia="微软雅黑" w:cs="Times New Roman"/>
                  <w:bCs/>
                  <w:sz w:val="24"/>
                  <w:szCs w:val="24"/>
                </w:rPr>
                <w:t>(If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953" w:author="威(×_×)" w:date="2021-03-18T18:05:43Z"/>
                <w:rFonts w:hint="default" w:ascii="Times New Roman" w:hAnsi="Times New Roman" w:eastAsia="微软雅黑"/>
                <w:rPrChange w:id="4954" w:author="威(×_×)" w:date="2021-03-18T18:06:53Z">
                  <w:rPr>
                    <w:ins w:id="4955" w:author="威(×_×)" w:date="2021-03-18T18:05:43Z"/>
                    <w:rFonts w:ascii="Times New Roman" w:hAnsi="Times New Roman" w:eastAsia="宋体"/>
                  </w:rPr>
                </w:rPrChange>
              </w:rPr>
              <w:pPrChange w:id="4952" w:author="威(×_×)" w:date="2021-03-19T17:47:30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ins w:id="4956" w:author="威(×_×)" w:date="2021-03-18T18:05:43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4958" w:author="威(×_×)" w:date="2021-03-18T18:22:36Z"/>
                <w:rFonts w:hint="default" w:ascii="Times New Roman" w:hAnsi="Times New Roman" w:eastAsia="微软雅黑" w:cs="Times New Roman"/>
                <w:bCs/>
                <w:sz w:val="24"/>
                <w:szCs w:val="24"/>
              </w:rPr>
              <w:pPrChange w:id="4957" w:author="威(×_×)" w:date="2021-03-19T17:47:30Z">
                <w:pPr>
                  <w:spacing w:after="156"/>
                  <w:jc w:val="left"/>
                </w:pPr>
              </w:pPrChange>
            </w:pPr>
            <w:ins w:id="4959" w:author="威(×_×)" w:date="2021-03-18T18:05:43Z">
              <w:r>
                <w:rPr>
                  <w:rFonts w:hint="default" w:ascii="Times New Roman" w:hAnsi="Times New Roman" w:eastAsia="微软雅黑"/>
                  <w:bCs/>
                  <w:sz w:val="24"/>
                  <w:szCs w:val="24"/>
                  <w:rPrChange w:id="4960" w:author="威(×_×)" w:date="2021-03-18T18:06:53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4962" w:author="威(×_×)" w:date="2021-03-18T18:05:43Z"/>
                <w:rFonts w:hint="default" w:ascii="Times New Roman" w:hAnsi="Times New Roman" w:eastAsia="微软雅黑"/>
                <w:bCs/>
                <w:sz w:val="24"/>
                <w:szCs w:val="24"/>
                <w:rPrChange w:id="4963" w:author="威(×_×)" w:date="2021-03-18T18:06:53Z">
                  <w:rPr>
                    <w:ins w:id="4964" w:author="威(×_×)" w:date="2021-03-18T18:05:43Z"/>
                    <w:rFonts w:hint="eastAsia" w:ascii="Times New Roman" w:hAnsi="Times New Roman" w:eastAsia="宋体"/>
                    <w:bCs/>
                    <w:sz w:val="24"/>
                    <w:szCs w:val="24"/>
                  </w:rPr>
                </w:rPrChange>
              </w:rPr>
              <w:pPrChange w:id="4961" w:author="威(×_×)" w:date="2021-03-19T17:47:30Z">
                <w:pPr>
                  <w:spacing w:after="156"/>
                  <w:jc w:val="left"/>
                </w:pPr>
              </w:pPrChange>
            </w:pPr>
            <w:ins w:id="4965" w:author="威(×_×)" w:date="2021-03-18T18:22:36Z">
              <w:r>
                <w:rPr>
                  <w:rFonts w:hint="default" w:ascii="Times New Roman" w:hAnsi="Times New Roman" w:eastAsia="微软雅黑" w:cs="Times New Roman"/>
                  <w:bCs/>
                  <w:sz w:val="24"/>
                  <w:szCs w:val="24"/>
                </w:rPr>
                <w:t>Project obtained green building certification(If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4967" w:author="威(×_×)" w:date="2021-03-18T18:05:43Z"/>
                <w:rFonts w:hint="default" w:ascii="Times New Roman" w:hAnsi="Times New Roman" w:eastAsia="微软雅黑"/>
                <w:rPrChange w:id="4968" w:author="威(×_×)" w:date="2021-03-18T18:06:53Z">
                  <w:rPr>
                    <w:ins w:id="4969" w:author="威(×_×)" w:date="2021-03-18T18:05:43Z"/>
                    <w:rFonts w:ascii="Times New Roman" w:hAnsi="Times New Roman" w:eastAsia="宋体"/>
                  </w:rPr>
                </w:rPrChange>
              </w:rPr>
              <w:pPrChange w:id="4966" w:author="威(×_×)" w:date="2021-03-19T17:47:30Z">
                <w:pPr>
                  <w:spacing w:after="156" w:line="276" w:lineRule="auto"/>
                </w:pPr>
              </w:pPrChange>
            </w:pPr>
          </w:p>
        </w:tc>
      </w:tr>
    </w:tbl>
    <w:p>
      <w:pPr>
        <w:rPr>
          <w:rFonts w:ascii="Calibri" w:hAnsi="Calibri" w:eastAsia="黑体" w:cs="Times New Roman"/>
          <w:smallCaps w:val="0"/>
          <w:sz w:val="21"/>
          <w:szCs w:val="22"/>
          <w:rPrChange w:id="4970" w:author="威(×_×)" w:date="2021-03-18T17:49:20Z">
            <w:rPr>
              <w:rFonts w:ascii="微软雅黑" w:hAnsi="微软雅黑" w:eastAsia="微软雅黑" w:cs="微软雅黑"/>
              <w:smallCaps w:val="0"/>
              <w:sz w:val="28"/>
              <w:szCs w:val="28"/>
            </w:rPr>
          </w:rPrChange>
        </w:rPr>
      </w:pPr>
    </w:p>
    <w:bookmarkEnd w:id="38"/>
    <w:tbl>
      <w:tblPr>
        <w:tblStyle w:val="20"/>
        <w:tblW w:w="9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3" w:hRule="atLeast"/>
          <w:jc w:val="center"/>
          <w:del w:id="4971" w:author="威(×_×)" w:date="2021-03-18T18:05:40Z"/>
        </w:trPr>
        <w:tc>
          <w:tcPr>
            <w:tcW w:w="974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4972" w:author="威(×_×)" w:date="2021-03-18T18:05:40Z"/>
                <w:rFonts w:ascii="Times New Roman" w:hAnsi="Times New Roman" w:eastAsia="微软雅黑" w:cs="Times New Roman"/>
                <w:rPrChange w:id="4973" w:author="威(×_×)" w:date="2021-03-18T17:49:20Z">
                  <w:rPr>
                    <w:del w:id="4974" w:author="威(×_×)" w:date="2021-03-18T18:05:40Z"/>
                    <w:rFonts w:ascii="微软雅黑" w:hAnsi="微软雅黑" w:eastAsia="微软雅黑" w:cs="微软雅黑"/>
                  </w:rPr>
                </w:rPrChange>
              </w:rPr>
            </w:pPr>
            <w:del w:id="4975" w:author="威(×_×)" w:date="2021-03-18T18:05:40Z">
              <w:r>
                <w:rPr>
                  <w:rFonts w:hint="default" w:ascii="Times New Roman" w:hAnsi="Times New Roman" w:eastAsia="微软雅黑" w:cs="Times New Roman"/>
                  <w:rPrChange w:id="4976" w:author="威(×_×)" w:date="2021-03-18T17:49:20Z">
                    <w:rPr>
                      <w:rFonts w:hint="eastAsia" w:ascii="微软雅黑" w:hAnsi="微软雅黑" w:eastAsia="微软雅黑" w:cs="微软雅黑"/>
                    </w:rPr>
                  </w:rPrChange>
                </w:rPr>
                <w:delText>填写要求:</w:delText>
              </w:r>
            </w:del>
          </w:p>
          <w:p>
            <w:pPr>
              <w:pStyle w:val="4"/>
              <w:numPr>
                <w:ilvl w:val="0"/>
                <w:numId w:val="11"/>
              </w:numPr>
              <w:spacing w:after="156"/>
              <w:ind w:firstLineChars="0"/>
              <w:rPr>
                <w:del w:id="4977" w:author="威(×_×)" w:date="2021-03-18T18:05:40Z"/>
                <w:rFonts w:ascii="Times New Roman" w:hAnsi="Times New Roman" w:eastAsia="微软雅黑" w:cs="Times New Roman"/>
                <w:rPrChange w:id="4978" w:author="威(×_×)" w:date="2021-03-18T17:49:20Z">
                  <w:rPr>
                    <w:del w:id="4979" w:author="威(×_×)" w:date="2021-03-18T18:05:40Z"/>
                    <w:rFonts w:ascii="微软雅黑" w:hAnsi="微软雅黑" w:eastAsia="微软雅黑" w:cs="微软雅黑"/>
                  </w:rPr>
                </w:rPrChange>
              </w:rPr>
            </w:pPr>
            <w:del w:id="4980" w:author="威(×_×)" w:date="2021-03-18T18:05:40Z">
              <w:r>
                <w:rPr>
                  <w:rFonts w:hint="default" w:ascii="Times New Roman" w:hAnsi="Times New Roman" w:eastAsia="微软雅黑" w:cs="Times New Roman"/>
                  <w:rPrChange w:id="4981" w:author="威(×_×)" w:date="2021-03-18T17:49:20Z">
                    <w:rPr>
                      <w:rFonts w:hint="eastAsia" w:ascii="微软雅黑" w:hAnsi="微软雅黑" w:eastAsia="微软雅黑" w:cs="微软雅黑"/>
                    </w:rPr>
                  </w:rPrChange>
                </w:rPr>
                <w:delText>项目负责人1人（联合团队参赛共同指派1人），超过1人的，只取前1人。</w:delText>
              </w:r>
            </w:del>
          </w:p>
          <w:p>
            <w:pPr>
              <w:pStyle w:val="4"/>
              <w:numPr>
                <w:ilvl w:val="0"/>
                <w:numId w:val="11"/>
              </w:numPr>
              <w:spacing w:after="156"/>
              <w:ind w:firstLineChars="0"/>
              <w:rPr>
                <w:del w:id="4982" w:author="威(×_×)" w:date="2021-03-18T18:05:40Z"/>
                <w:rFonts w:ascii="Times New Roman" w:hAnsi="Times New Roman" w:eastAsia="微软雅黑" w:cs="Times New Roman"/>
                <w:rPrChange w:id="4983" w:author="威(×_×)" w:date="2021-03-18T17:49:20Z">
                  <w:rPr>
                    <w:del w:id="4984" w:author="威(×_×)" w:date="2021-03-18T18:05:40Z"/>
                    <w:rFonts w:ascii="微软雅黑" w:hAnsi="微软雅黑" w:eastAsia="微软雅黑" w:cs="微软雅黑"/>
                  </w:rPr>
                </w:rPrChange>
              </w:rPr>
            </w:pPr>
            <w:del w:id="4985" w:author="威(×_×)" w:date="2021-03-18T18:05:40Z">
              <w:r>
                <w:rPr>
                  <w:rFonts w:hint="default" w:ascii="Times New Roman" w:hAnsi="Times New Roman" w:eastAsia="微软雅黑" w:cs="Times New Roman"/>
                  <w:rPrChange w:id="4986" w:author="威(×_×)" w:date="2021-03-18T17:49:20Z">
                    <w:rPr>
                      <w:rFonts w:hint="eastAsia" w:ascii="微软雅黑" w:hAnsi="微软雅黑" w:eastAsia="微软雅黑" w:cs="微软雅黑"/>
                    </w:rPr>
                  </w:rPrChange>
                </w:rPr>
                <w:delText>项目负责人和主创设计师不可为同一人。</w:delText>
              </w:r>
            </w:del>
          </w:p>
          <w:p>
            <w:pPr>
              <w:pStyle w:val="4"/>
              <w:numPr>
                <w:ilvl w:val="0"/>
                <w:numId w:val="11"/>
              </w:numPr>
              <w:spacing w:after="156"/>
              <w:ind w:firstLineChars="0"/>
              <w:rPr>
                <w:del w:id="4987" w:author="威(×_×)" w:date="2021-03-18T18:05:40Z"/>
                <w:rFonts w:ascii="Times New Roman" w:hAnsi="Times New Roman" w:eastAsia="微软雅黑" w:cs="Times New Roman"/>
                <w:rPrChange w:id="4988" w:author="威(×_×)" w:date="2021-03-18T17:49:20Z">
                  <w:rPr>
                    <w:del w:id="4989" w:author="威(×_×)" w:date="2021-03-18T18:05:40Z"/>
                    <w:rFonts w:ascii="微软雅黑" w:hAnsi="微软雅黑" w:eastAsia="微软雅黑" w:cs="微软雅黑"/>
                  </w:rPr>
                </w:rPrChange>
              </w:rPr>
            </w:pPr>
            <w:del w:id="4990" w:author="威(×_×)" w:date="2021-03-18T18:05:40Z">
              <w:r>
                <w:rPr>
                  <w:rFonts w:hint="default" w:ascii="Times New Roman" w:hAnsi="Times New Roman" w:eastAsia="微软雅黑" w:cs="Times New Roman"/>
                  <w:rPrChange w:id="4991" w:author="威(×_×)" w:date="2021-03-18T17:49:20Z">
                    <w:rPr>
                      <w:rFonts w:hint="eastAsia" w:ascii="微软雅黑" w:hAnsi="微软雅黑" w:eastAsia="微软雅黑" w:cs="微软雅黑"/>
                    </w:rPr>
                  </w:rPrChange>
                </w:rPr>
                <w:delText>提供项目负责人担任过同类公共建筑设计项目负责人的业绩，业绩数量不超过3项，超过3项的，只取前3项。</w:delText>
              </w:r>
            </w:del>
          </w:p>
          <w:p>
            <w:pPr>
              <w:pStyle w:val="4"/>
              <w:numPr>
                <w:ilvl w:val="0"/>
                <w:numId w:val="11"/>
              </w:numPr>
              <w:spacing w:after="156"/>
              <w:ind w:firstLineChars="0"/>
              <w:rPr>
                <w:del w:id="4992" w:author="威(×_×)" w:date="2021-03-18T18:05:40Z"/>
                <w:rFonts w:ascii="Times New Roman" w:hAnsi="Times New Roman" w:eastAsia="微软雅黑" w:cs="Times New Roman"/>
                <w:rPrChange w:id="4993" w:author="威(×_×)" w:date="2021-03-18T17:49:20Z">
                  <w:rPr>
                    <w:del w:id="4994" w:author="威(×_×)" w:date="2021-03-18T18:05:40Z"/>
                    <w:rFonts w:ascii="微软雅黑" w:hAnsi="微软雅黑" w:eastAsia="微软雅黑" w:cs="微软雅黑"/>
                  </w:rPr>
                </w:rPrChange>
              </w:rPr>
            </w:pPr>
            <w:del w:id="4995" w:author="威(×_×)" w:date="2021-03-18T18:05:40Z">
              <w:r>
                <w:rPr>
                  <w:rFonts w:hint="default" w:ascii="Times New Roman" w:hAnsi="Times New Roman" w:eastAsia="微软雅黑" w:cs="Times New Roman"/>
                  <w:rPrChange w:id="4996" w:author="威(×_×)" w:date="2021-03-18T17:49:20Z">
                    <w:rPr>
                      <w:rFonts w:hint="eastAsia" w:ascii="微软雅黑" w:hAnsi="微软雅黑" w:eastAsia="微软雅黑" w:cs="微软雅黑"/>
                    </w:rPr>
                  </w:rPrChange>
                </w:rPr>
                <w:delText>证明材料：(1) 项目名称、规模（总建筑面积和场地面积）、甲方信息、设计时间、参与的设计内容及主要效果图及总图或照片；（2）项目获国家级或国外相应级别专业奖项（如有）；（3）项目获得绿色建筑认证（如有）；（4）个人所获行业国家或国际奖项或荣誉（如有，荣誉证书、获奖证书应有项目负责人名字，总数不超过3项，超过3项的，只取前3项）。</w:delText>
              </w:r>
            </w:del>
          </w:p>
          <w:p>
            <w:pPr>
              <w:pStyle w:val="4"/>
              <w:spacing w:after="156"/>
              <w:ind w:left="420" w:firstLine="0" w:firstLineChars="0"/>
              <w:rPr>
                <w:del w:id="4997" w:author="威(×_×)" w:date="2021-03-18T18:05:40Z"/>
                <w:rFonts w:ascii="Times New Roman" w:hAnsi="Times New Roman" w:eastAsia="微软雅黑" w:cs="Times New Roman"/>
                <w:rPrChange w:id="4998" w:author="威(×_×)" w:date="2021-03-18T17:49:20Z">
                  <w:rPr>
                    <w:del w:id="4999"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del w:id="5000" w:author="威(×_×)" w:date="2021-03-18T18:05:40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rPr>
                <w:del w:id="5001" w:author="威(×_×)" w:date="2021-03-18T18:05:40Z"/>
                <w:rFonts w:ascii="Times New Roman" w:hAnsi="Times New Roman" w:eastAsia="微软雅黑" w:cs="Times New Roman"/>
                <w:b/>
                <w:rPrChange w:id="5002" w:author="威(×_×)" w:date="2021-03-18T17:49:20Z">
                  <w:rPr>
                    <w:del w:id="5003" w:author="威(×_×)" w:date="2021-03-18T18:05:40Z"/>
                    <w:rFonts w:ascii="微软雅黑" w:hAnsi="微软雅黑" w:eastAsia="微软雅黑" w:cs="微软雅黑"/>
                    <w:b/>
                  </w:rPr>
                </w:rPrChange>
              </w:rPr>
            </w:pPr>
            <w:del w:id="5004" w:author="威(×_×)" w:date="2021-03-18T18:05:40Z">
              <w:r>
                <w:rPr>
                  <w:rFonts w:hint="default" w:ascii="Times New Roman" w:hAnsi="Times New Roman" w:eastAsia="微软雅黑" w:cs="Times New Roman"/>
                  <w:b/>
                  <w:rPrChange w:id="5005" w:author="威(×_×)" w:date="2021-03-18T17:49:20Z">
                    <w:rPr>
                      <w:rFonts w:hint="eastAsia" w:ascii="微软雅黑" w:hAnsi="微软雅黑" w:eastAsia="微软雅黑" w:cs="微软雅黑"/>
                      <w:b/>
                    </w:rPr>
                  </w:rPrChange>
                </w:rPr>
                <w:delText>项目负责人基本情况</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del w:id="5006"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007" w:author="威(×_×)" w:date="2021-03-18T18:05:40Z"/>
                <w:rFonts w:ascii="Times New Roman" w:hAnsi="Times New Roman" w:eastAsia="微软雅黑" w:cs="Times New Roman"/>
                <w:rPrChange w:id="5008" w:author="威(×_×)" w:date="2021-03-18T17:49:20Z">
                  <w:rPr>
                    <w:del w:id="5009" w:author="威(×_×)" w:date="2021-03-18T18:05:40Z"/>
                    <w:rFonts w:ascii="微软雅黑" w:hAnsi="微软雅黑" w:eastAsia="微软雅黑" w:cs="微软雅黑"/>
                  </w:rPr>
                </w:rPrChange>
              </w:rPr>
            </w:pPr>
            <w:del w:id="5010" w:author="威(×_×)" w:date="2021-03-18T18:05:40Z">
              <w:r>
                <w:rPr>
                  <w:rFonts w:hint="default" w:ascii="Times New Roman" w:hAnsi="Times New Roman" w:eastAsia="微软雅黑" w:cs="Times New Roman"/>
                  <w:rPrChange w:id="5011" w:author="威(×_×)" w:date="2021-03-18T17:49:20Z">
                    <w:rPr>
                      <w:rFonts w:hint="eastAsia" w:ascii="微软雅黑" w:hAnsi="微软雅黑" w:eastAsia="微软雅黑" w:cs="微软雅黑"/>
                    </w:rPr>
                  </w:rPrChange>
                </w:rPr>
                <w:delText>姓名</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12" w:author="威(×_×)" w:date="2021-03-18T18:05:40Z"/>
                <w:rFonts w:ascii="Times New Roman" w:hAnsi="Times New Roman" w:eastAsia="微软雅黑" w:cs="Times New Roman"/>
                <w:rPrChange w:id="5013" w:author="威(×_×)" w:date="2021-03-18T17:49:20Z">
                  <w:rPr>
                    <w:del w:id="5014"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del w:id="5015"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016" w:author="威(×_×)" w:date="2021-03-18T18:05:40Z"/>
                <w:rFonts w:ascii="Times New Roman" w:hAnsi="Times New Roman" w:eastAsia="微软雅黑" w:cs="Times New Roman"/>
                <w:rPrChange w:id="5017" w:author="威(×_×)" w:date="2021-03-18T17:49:20Z">
                  <w:rPr>
                    <w:del w:id="5018" w:author="威(×_×)" w:date="2021-03-18T18:05:40Z"/>
                    <w:rFonts w:ascii="微软雅黑" w:hAnsi="微软雅黑" w:eastAsia="微软雅黑" w:cs="微软雅黑"/>
                  </w:rPr>
                </w:rPrChange>
              </w:rPr>
            </w:pPr>
            <w:del w:id="5019" w:author="威(×_×)" w:date="2021-03-18T18:05:40Z">
              <w:r>
                <w:rPr>
                  <w:rFonts w:hint="default" w:ascii="Times New Roman" w:hAnsi="Times New Roman" w:eastAsia="微软雅黑" w:cs="Times New Roman"/>
                  <w:rPrChange w:id="5020" w:author="威(×_×)" w:date="2021-03-18T17:49:20Z">
                    <w:rPr>
                      <w:rFonts w:hint="eastAsia" w:ascii="微软雅黑" w:hAnsi="微软雅黑" w:eastAsia="微软雅黑" w:cs="微软雅黑"/>
                    </w:rPr>
                  </w:rPrChange>
                </w:rPr>
                <w:delText>学历、学位及专业特长</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21" w:author="威(×_×)" w:date="2021-03-18T18:05:40Z"/>
                <w:rFonts w:ascii="Times New Roman" w:hAnsi="Times New Roman" w:eastAsia="微软雅黑" w:cs="Times New Roman"/>
                <w:rPrChange w:id="5022" w:author="威(×_×)" w:date="2021-03-18T17:49:20Z">
                  <w:rPr>
                    <w:del w:id="5023"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del w:id="5024"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025" w:author="威(×_×)" w:date="2021-03-18T18:05:40Z"/>
                <w:rFonts w:ascii="Times New Roman" w:hAnsi="Times New Roman" w:eastAsia="微软雅黑" w:cs="Times New Roman"/>
                <w:rPrChange w:id="5026" w:author="威(×_×)" w:date="2021-03-18T17:49:20Z">
                  <w:rPr>
                    <w:del w:id="5027" w:author="威(×_×)" w:date="2021-03-18T18:05:40Z"/>
                    <w:rFonts w:ascii="微软雅黑" w:hAnsi="微软雅黑" w:eastAsia="微软雅黑" w:cs="微软雅黑"/>
                  </w:rPr>
                </w:rPrChange>
              </w:rPr>
            </w:pPr>
            <w:del w:id="5028" w:author="威(×_×)" w:date="2021-03-18T18:05:40Z">
              <w:r>
                <w:rPr>
                  <w:rFonts w:hint="default" w:ascii="Times New Roman" w:hAnsi="Times New Roman" w:eastAsia="微软雅黑" w:cs="Times New Roman"/>
                  <w:rPrChange w:id="5029" w:author="威(×_×)" w:date="2021-03-18T17:49:20Z">
                    <w:rPr>
                      <w:rFonts w:hint="eastAsia" w:ascii="微软雅黑" w:hAnsi="微软雅黑" w:eastAsia="微软雅黑" w:cs="微软雅黑"/>
                    </w:rPr>
                  </w:rPrChange>
                </w:rPr>
                <w:delText>任职历史（自现职开始）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30" w:author="威(×_×)" w:date="2021-03-18T18:05:40Z"/>
                <w:rFonts w:ascii="Times New Roman" w:hAnsi="Times New Roman" w:eastAsia="微软雅黑" w:cs="Times New Roman"/>
                <w:rPrChange w:id="5031" w:author="威(×_×)" w:date="2021-03-18T17:49:20Z">
                  <w:rPr>
                    <w:del w:id="5032"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jc w:val="center"/>
          <w:del w:id="5033"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034" w:author="威(×_×)" w:date="2021-03-18T18:05:40Z"/>
                <w:rFonts w:ascii="Times New Roman" w:hAnsi="Times New Roman" w:eastAsia="微软雅黑" w:cs="Times New Roman"/>
                <w:rPrChange w:id="5035" w:author="威(×_×)" w:date="2021-03-18T17:49:20Z">
                  <w:rPr>
                    <w:del w:id="5036" w:author="威(×_×)" w:date="2021-03-18T18:05:40Z"/>
                    <w:rFonts w:ascii="微软雅黑" w:hAnsi="微软雅黑" w:eastAsia="微软雅黑" w:cs="微软雅黑"/>
                  </w:rPr>
                </w:rPrChange>
              </w:rPr>
            </w:pPr>
            <w:del w:id="5037" w:author="威(×_×)" w:date="2021-03-18T18:05:40Z">
              <w:r>
                <w:rPr>
                  <w:rFonts w:hint="default" w:ascii="Times New Roman" w:hAnsi="Times New Roman" w:eastAsia="微软雅黑" w:cs="Times New Roman"/>
                  <w:rPrChange w:id="5038" w:author="威(×_×)" w:date="2021-03-18T17:49:20Z">
                    <w:rPr>
                      <w:rFonts w:hint="eastAsia" w:ascii="微软雅黑" w:hAnsi="微软雅黑" w:eastAsia="微软雅黑" w:cs="微软雅黑"/>
                    </w:rPr>
                  </w:rPrChange>
                </w:rPr>
                <w:delText>个人所获行业国家或国际奖项或荣誉（如有，荣誉证书、获奖证书应有项目负责人名字）。</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39" w:author="威(×_×)" w:date="2021-03-18T18:05:40Z"/>
                <w:rFonts w:ascii="Times New Roman" w:hAnsi="Times New Roman" w:eastAsia="微软雅黑" w:cs="Times New Roman"/>
                <w:rPrChange w:id="5040" w:author="威(×_×)" w:date="2021-03-18T17:49:20Z">
                  <w:rPr>
                    <w:del w:id="5041"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del w:id="5042" w:author="威(×_×)" w:date="2021-03-18T18:05:40Z"/>
        </w:trPr>
        <w:tc>
          <w:tcPr>
            <w:tcW w:w="9747" w:type="dxa"/>
            <w:gridSpan w:val="2"/>
            <w:tcBorders>
              <w:top w:val="single" w:color="auto" w:sz="4" w:space="0"/>
              <w:left w:val="single" w:color="auto" w:sz="4" w:space="0"/>
              <w:bottom w:val="single" w:color="auto" w:sz="4" w:space="0"/>
              <w:right w:val="single" w:color="auto" w:sz="4" w:space="0"/>
            </w:tcBorders>
            <w:shd w:val="clear" w:color="auto" w:fill="C0C0C0"/>
            <w:vAlign w:val="center"/>
          </w:tcPr>
          <w:p>
            <w:pPr>
              <w:spacing w:after="156" w:line="276" w:lineRule="auto"/>
              <w:rPr>
                <w:del w:id="5043" w:author="威(×_×)" w:date="2021-03-18T18:05:40Z"/>
                <w:rFonts w:ascii="Times New Roman" w:hAnsi="Times New Roman" w:eastAsia="微软雅黑" w:cs="Times New Roman"/>
                <w:rPrChange w:id="5044" w:author="威(×_×)" w:date="2021-03-18T17:49:20Z">
                  <w:rPr>
                    <w:del w:id="5045" w:author="威(×_×)" w:date="2021-03-18T18:05:40Z"/>
                    <w:rFonts w:ascii="微软雅黑" w:hAnsi="微软雅黑" w:eastAsia="微软雅黑" w:cs="微软雅黑"/>
                  </w:rPr>
                </w:rPrChange>
              </w:rPr>
            </w:pPr>
            <w:del w:id="5046" w:author="威(×_×)" w:date="2021-03-18T18:05:40Z">
              <w:r>
                <w:rPr>
                  <w:rFonts w:hint="default" w:ascii="Times New Roman" w:hAnsi="Times New Roman" w:eastAsia="微软雅黑" w:cs="Times New Roman"/>
                  <w:b/>
                  <w:rPrChange w:id="5047" w:author="威(×_×)" w:date="2021-03-18T17:49:20Z">
                    <w:rPr>
                      <w:rFonts w:hint="eastAsia" w:ascii="微软雅黑" w:hAnsi="微软雅黑" w:eastAsia="微软雅黑" w:cs="微软雅黑"/>
                      <w:b/>
                    </w:rPr>
                  </w:rPrChange>
                </w:rPr>
                <w:delText>设计经验</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del w:id="5048" w:author="威(×_×)" w:date="2021-03-18T18:05:40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jc w:val="center"/>
              <w:rPr>
                <w:del w:id="5049" w:author="威(×_×)" w:date="2021-03-18T18:05:40Z"/>
                <w:rFonts w:ascii="Times New Roman" w:hAnsi="Times New Roman" w:eastAsia="微软雅黑" w:cs="Times New Roman"/>
                <w:b/>
                <w:bCs/>
                <w:rPrChange w:id="5050" w:author="威(×_×)" w:date="2021-03-18T17:49:20Z">
                  <w:rPr>
                    <w:del w:id="5051" w:author="威(×_×)" w:date="2021-03-18T18:05:40Z"/>
                    <w:rFonts w:ascii="微软雅黑" w:hAnsi="微软雅黑" w:eastAsia="微软雅黑" w:cs="微软雅黑"/>
                    <w:b/>
                    <w:bCs/>
                  </w:rPr>
                </w:rPrChange>
              </w:rPr>
            </w:pPr>
            <w:del w:id="5052" w:author="威(×_×)" w:date="2021-03-18T18:05:40Z">
              <w:r>
                <w:rPr>
                  <w:rFonts w:hint="default" w:ascii="Times New Roman" w:hAnsi="Times New Roman" w:eastAsia="微软雅黑" w:cs="Times New Roman"/>
                  <w:b/>
                  <w:rPrChange w:id="5053" w:author="威(×_×)" w:date="2021-03-18T17:49:20Z">
                    <w:rPr>
                      <w:rFonts w:hint="eastAsia" w:ascii="微软雅黑" w:hAnsi="微软雅黑" w:eastAsia="微软雅黑" w:cs="微软雅黑"/>
                      <w:b/>
                    </w:rPr>
                  </w:rPrChange>
                </w:rPr>
                <w:delText>项目1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5054"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55" w:author="威(×_×)" w:date="2021-03-18T18:05:40Z"/>
                <w:rFonts w:ascii="Times New Roman" w:hAnsi="Times New Roman" w:eastAsia="微软雅黑" w:cs="Times New Roman"/>
                <w:rPrChange w:id="5056" w:author="威(×_×)" w:date="2021-03-18T17:49:20Z">
                  <w:rPr>
                    <w:del w:id="5057" w:author="威(×_×)" w:date="2021-03-18T18:05:40Z"/>
                    <w:rFonts w:ascii="微软雅黑" w:hAnsi="微软雅黑" w:eastAsia="微软雅黑" w:cs="微软雅黑"/>
                  </w:rPr>
                </w:rPrChange>
              </w:rPr>
            </w:pPr>
            <w:del w:id="5058" w:author="威(×_×)" w:date="2021-03-18T18:05:40Z">
              <w:r>
                <w:rPr>
                  <w:rFonts w:hint="default" w:ascii="Times New Roman" w:hAnsi="Times New Roman" w:eastAsia="微软雅黑" w:cs="Times New Roman"/>
                  <w:bCs/>
                  <w:sz w:val="24"/>
                  <w:szCs w:val="24"/>
                  <w:rPrChange w:id="5059" w:author="威(×_×)" w:date="2021-03-18T17:49:20Z">
                    <w:rPr>
                      <w:rFonts w:hint="eastAsia" w:ascii="微软雅黑" w:hAnsi="微软雅黑" w:eastAsia="微软雅黑" w:cs="微软雅黑"/>
                      <w:bCs/>
                      <w:sz w:val="24"/>
                      <w:szCs w:val="24"/>
                    </w:rPr>
                  </w:rPrChange>
                </w:rPr>
                <w:delText>项目类型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60" w:author="威(×_×)" w:date="2021-03-18T18:05:40Z"/>
                <w:rFonts w:ascii="Times New Roman" w:hAnsi="Times New Roman" w:eastAsia="微软雅黑" w:cs="Times New Roman"/>
                <w:rPrChange w:id="5061" w:author="威(×_×)" w:date="2021-03-18T17:49:20Z">
                  <w:rPr>
                    <w:del w:id="5062"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5063"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64" w:author="威(×_×)" w:date="2021-03-18T18:05:40Z"/>
                <w:rFonts w:ascii="Times New Roman" w:hAnsi="Times New Roman" w:eastAsia="微软雅黑" w:cs="Times New Roman"/>
                <w:rPrChange w:id="5065" w:author="威(×_×)" w:date="2021-03-18T17:49:20Z">
                  <w:rPr>
                    <w:del w:id="5066" w:author="威(×_×)" w:date="2021-03-18T18:05:40Z"/>
                    <w:rFonts w:ascii="微软雅黑" w:hAnsi="微软雅黑" w:eastAsia="微软雅黑" w:cs="微软雅黑"/>
                  </w:rPr>
                </w:rPrChange>
              </w:rPr>
            </w:pPr>
            <w:del w:id="5067" w:author="威(×_×)" w:date="2021-03-18T18:05:40Z">
              <w:r>
                <w:rPr>
                  <w:rFonts w:hint="default" w:ascii="Times New Roman" w:hAnsi="Times New Roman" w:eastAsia="微软雅黑" w:cs="Times New Roman"/>
                  <w:bCs/>
                  <w:sz w:val="24"/>
                  <w:szCs w:val="24"/>
                  <w:rPrChange w:id="5068" w:author="威(×_×)" w:date="2021-03-18T17:49:20Z">
                    <w:rPr>
                      <w:rFonts w:hint="eastAsia" w:ascii="微软雅黑" w:hAnsi="微软雅黑" w:eastAsia="微软雅黑" w:cs="微软雅黑"/>
                      <w:bCs/>
                      <w:sz w:val="24"/>
                      <w:szCs w:val="24"/>
                    </w:rPr>
                  </w:rPrChange>
                </w:rPr>
                <w:delText>项目名称</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69" w:author="威(×_×)" w:date="2021-03-18T18:05:40Z"/>
                <w:rFonts w:ascii="Times New Roman" w:hAnsi="Times New Roman" w:eastAsia="微软雅黑" w:cs="Times New Roman"/>
                <w:rPrChange w:id="5070" w:author="威(×_×)" w:date="2021-03-18T17:49:20Z">
                  <w:rPr>
                    <w:del w:id="5071"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4" w:hRule="atLeast"/>
          <w:jc w:val="center"/>
          <w:del w:id="5072"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073" w:author="威(×_×)" w:date="2021-03-18T18:05:40Z"/>
                <w:rFonts w:ascii="Times New Roman" w:hAnsi="Times New Roman" w:eastAsia="微软雅黑" w:cs="Times New Roman"/>
                <w:bCs/>
                <w:sz w:val="24"/>
                <w:szCs w:val="24"/>
                <w:rPrChange w:id="5074" w:author="威(×_×)" w:date="2021-03-18T17:49:20Z">
                  <w:rPr>
                    <w:del w:id="5075" w:author="威(×_×)" w:date="2021-03-18T18:05:40Z"/>
                    <w:rFonts w:ascii="微软雅黑" w:hAnsi="微软雅黑" w:eastAsia="微软雅黑" w:cs="微软雅黑"/>
                    <w:bCs/>
                    <w:sz w:val="24"/>
                    <w:szCs w:val="24"/>
                  </w:rPr>
                </w:rPrChange>
              </w:rPr>
            </w:pPr>
            <w:del w:id="5076" w:author="威(×_×)" w:date="2021-03-18T18:05:40Z">
              <w:r>
                <w:rPr>
                  <w:rFonts w:hint="default" w:ascii="Times New Roman" w:hAnsi="Times New Roman" w:eastAsia="微软雅黑" w:cs="Times New Roman"/>
                  <w:bCs/>
                  <w:sz w:val="24"/>
                  <w:szCs w:val="24"/>
                  <w:rPrChange w:id="5077" w:author="威(×_×)" w:date="2021-03-18T17:49:20Z">
                    <w:rPr>
                      <w:rFonts w:hint="eastAsia" w:ascii="微软雅黑" w:hAnsi="微软雅黑" w:eastAsia="微软雅黑" w:cs="微软雅黑"/>
                      <w:bCs/>
                      <w:sz w:val="24"/>
                      <w:szCs w:val="24"/>
                    </w:rPr>
                  </w:rPrChange>
                </w:rPr>
                <w:delText>项目规模、特点</w:delText>
              </w:r>
            </w:del>
          </w:p>
          <w:p>
            <w:pPr>
              <w:spacing w:after="156"/>
              <w:rPr>
                <w:del w:id="5078" w:author="威(×_×)" w:date="2021-03-18T18:05:40Z"/>
                <w:rFonts w:ascii="Times New Roman" w:hAnsi="Times New Roman" w:eastAsia="微软雅黑" w:cs="Times New Roman"/>
                <w:sz w:val="20"/>
                <w:u w:val="single"/>
                <w:rPrChange w:id="5079" w:author="威(×_×)" w:date="2021-03-18T17:49:20Z">
                  <w:rPr>
                    <w:del w:id="5080" w:author="威(×_×)" w:date="2021-03-18T18:05:40Z"/>
                    <w:rFonts w:ascii="微软雅黑" w:hAnsi="微软雅黑" w:eastAsia="微软雅黑" w:cs="微软雅黑"/>
                    <w:sz w:val="20"/>
                    <w:u w:val="single"/>
                  </w:rPr>
                </w:rPrChange>
              </w:rPr>
            </w:pPr>
            <w:del w:id="5081" w:author="威(×_×)" w:date="2021-03-18T18:05:40Z">
              <w:r>
                <w:rPr>
                  <w:rFonts w:hint="default" w:ascii="Times New Roman" w:hAnsi="Times New Roman" w:eastAsia="微软雅黑" w:cs="Times New Roman"/>
                  <w:bCs/>
                  <w:sz w:val="24"/>
                  <w:szCs w:val="24"/>
                  <w:rPrChange w:id="5082"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83" w:author="威(×_×)" w:date="2021-03-18T18:05:40Z"/>
                <w:rFonts w:ascii="Times New Roman" w:hAnsi="Times New Roman" w:eastAsia="微软雅黑" w:cs="Times New Roman"/>
                <w:u w:val="single"/>
                <w:rPrChange w:id="5084" w:author="威(×_×)" w:date="2021-03-18T17:49:20Z">
                  <w:rPr>
                    <w:del w:id="5085" w:author="威(×_×)" w:date="2021-03-18T18:05:40Z"/>
                    <w:rFonts w:ascii="微软雅黑" w:hAnsi="微软雅黑" w:eastAsia="微软雅黑" w:cs="微软雅黑"/>
                    <w:u w:val="singl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del w:id="5086"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087" w:author="威(×_×)" w:date="2021-03-18T18:05:40Z"/>
                <w:rFonts w:ascii="Times New Roman" w:hAnsi="Times New Roman" w:eastAsia="微软雅黑" w:cs="Times New Roman"/>
                <w:rPrChange w:id="5088" w:author="威(×_×)" w:date="2021-03-18T17:49:20Z">
                  <w:rPr>
                    <w:del w:id="5089" w:author="威(×_×)" w:date="2021-03-18T18:05:40Z"/>
                    <w:rFonts w:ascii="微软雅黑" w:hAnsi="微软雅黑" w:eastAsia="微软雅黑" w:cs="微软雅黑"/>
                  </w:rPr>
                </w:rPrChange>
              </w:rPr>
            </w:pPr>
            <w:del w:id="5090" w:author="威(×_×)" w:date="2021-03-18T18:05:40Z">
              <w:r>
                <w:rPr>
                  <w:rFonts w:hint="default" w:ascii="Times New Roman" w:hAnsi="Times New Roman" w:eastAsia="微软雅黑" w:cs="Times New Roman"/>
                  <w:bCs/>
                  <w:sz w:val="24"/>
                  <w:szCs w:val="24"/>
                  <w:rPrChange w:id="5091" w:author="威(×_×)" w:date="2021-03-18T17:49:20Z">
                    <w:rPr>
                      <w:rFonts w:hint="eastAsia" w:ascii="微软雅黑" w:hAnsi="微软雅黑" w:eastAsia="微软雅黑" w:cs="微软雅黑"/>
                      <w:bCs/>
                      <w:sz w:val="24"/>
                      <w:szCs w:val="24"/>
                    </w:rPr>
                  </w:rPrChange>
                </w:rPr>
                <w:delText>在该项目承担的工作</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092" w:author="威(×_×)" w:date="2021-03-18T18:05:40Z"/>
                <w:rFonts w:ascii="Times New Roman" w:hAnsi="Times New Roman" w:eastAsia="微软雅黑" w:cs="Times New Roman"/>
                <w:rPrChange w:id="5093" w:author="威(×_×)" w:date="2021-03-18T17:49:20Z">
                  <w:rPr>
                    <w:del w:id="5094"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jc w:val="center"/>
          <w:del w:id="5095"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096" w:author="威(×_×)" w:date="2021-03-18T18:05:40Z"/>
                <w:rFonts w:ascii="Times New Roman" w:hAnsi="Times New Roman" w:eastAsia="微软雅黑" w:cs="Times New Roman"/>
                <w:rPrChange w:id="5097" w:author="威(×_×)" w:date="2021-03-18T17:49:20Z">
                  <w:rPr>
                    <w:del w:id="5098" w:author="威(×_×)" w:date="2021-03-18T18:05:40Z"/>
                    <w:rFonts w:ascii="微软雅黑" w:hAnsi="微软雅黑" w:eastAsia="微软雅黑" w:cs="微软雅黑"/>
                  </w:rPr>
                </w:rPrChange>
              </w:rPr>
            </w:pPr>
            <w:del w:id="5099" w:author="威(×_×)" w:date="2021-03-18T18:05:40Z">
              <w:r>
                <w:rPr>
                  <w:rFonts w:hint="default" w:ascii="Times New Roman" w:hAnsi="Times New Roman" w:eastAsia="微软雅黑" w:cs="Times New Roman"/>
                  <w:bCs/>
                  <w:sz w:val="24"/>
                  <w:szCs w:val="24"/>
                  <w:rPrChange w:id="5100" w:author="威(×_×)" w:date="2021-03-18T17:49:20Z">
                    <w:rPr>
                      <w:rFonts w:hint="eastAsia" w:ascii="微软雅黑" w:hAnsi="微软雅黑" w:eastAsia="微软雅黑" w:cs="微软雅黑"/>
                      <w:bCs/>
                      <w:sz w:val="24"/>
                      <w:szCs w:val="24"/>
                    </w:rPr>
                  </w:rPrChange>
                </w:rPr>
                <w:delText>相关照片或效果图</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01" w:author="威(×_×)" w:date="2021-03-18T18:05:40Z"/>
                <w:rFonts w:ascii="Times New Roman" w:hAnsi="Times New Roman" w:eastAsia="微软雅黑" w:cs="Times New Roman"/>
                <w:rPrChange w:id="5102" w:author="威(×_×)" w:date="2021-03-18T17:49:20Z">
                  <w:rPr>
                    <w:del w:id="5103"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104"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05" w:author="威(×_×)" w:date="2021-03-18T18:05:40Z"/>
                <w:rFonts w:ascii="Times New Roman" w:hAnsi="Times New Roman" w:eastAsia="微软雅黑" w:cs="Times New Roman"/>
                <w:sz w:val="24"/>
                <w:szCs w:val="24"/>
                <w:rPrChange w:id="5106" w:author="威(×_×)" w:date="2021-03-18T17:49:20Z">
                  <w:rPr>
                    <w:del w:id="5107" w:author="威(×_×)" w:date="2021-03-18T18:05:40Z"/>
                    <w:rFonts w:ascii="微软雅黑" w:hAnsi="微软雅黑" w:eastAsia="微软雅黑" w:cs="微软雅黑"/>
                    <w:sz w:val="24"/>
                    <w:szCs w:val="24"/>
                  </w:rPr>
                </w:rPrChange>
              </w:rPr>
            </w:pPr>
            <w:del w:id="5108" w:author="威(×_×)" w:date="2021-03-18T18:05:40Z">
              <w:r>
                <w:rPr>
                  <w:rFonts w:hint="default" w:ascii="Times New Roman" w:hAnsi="Times New Roman" w:eastAsia="微软雅黑" w:cs="Times New Roman"/>
                  <w:bCs/>
                  <w:sz w:val="24"/>
                  <w:szCs w:val="24"/>
                  <w:rPrChange w:id="5109" w:author="威(×_×)" w:date="2021-03-18T17:49:20Z">
                    <w:rPr>
                      <w:rFonts w:hint="eastAsia" w:ascii="微软雅黑" w:hAnsi="微软雅黑" w:eastAsia="微软雅黑" w:cs="微软雅黑"/>
                      <w:bCs/>
                      <w:sz w:val="24"/>
                      <w:szCs w:val="24"/>
                    </w:rPr>
                  </w:rPrChange>
                </w:rPr>
                <w:delText>项目的实施情况（如有）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10" w:author="威(×_×)" w:date="2021-03-18T18:05:40Z"/>
                <w:rFonts w:ascii="Times New Roman" w:hAnsi="Times New Roman" w:eastAsia="微软雅黑" w:cs="Times New Roman"/>
                <w:rPrChange w:id="5111" w:author="威(×_×)" w:date="2021-03-18T17:49:20Z">
                  <w:rPr>
                    <w:del w:id="5112"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113"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14" w:author="威(×_×)" w:date="2021-03-18T18:05:40Z"/>
                <w:rFonts w:ascii="Times New Roman" w:hAnsi="Times New Roman" w:eastAsia="微软雅黑" w:cs="Times New Roman"/>
                <w:bCs/>
                <w:sz w:val="24"/>
                <w:szCs w:val="24"/>
                <w:rPrChange w:id="5115" w:author="威(×_×)" w:date="2021-03-18T17:49:20Z">
                  <w:rPr>
                    <w:del w:id="5116" w:author="威(×_×)" w:date="2021-03-18T18:05:40Z"/>
                    <w:rFonts w:ascii="微软雅黑" w:hAnsi="微软雅黑" w:eastAsia="微软雅黑" w:cs="微软雅黑"/>
                    <w:bCs/>
                    <w:sz w:val="24"/>
                    <w:szCs w:val="24"/>
                  </w:rPr>
                </w:rPrChange>
              </w:rPr>
            </w:pPr>
            <w:del w:id="5117" w:author="威(×_×)" w:date="2021-03-18T18:05:40Z">
              <w:r>
                <w:rPr>
                  <w:rFonts w:hint="default" w:ascii="Times New Roman" w:hAnsi="Times New Roman" w:eastAsia="微软雅黑" w:cs="Times New Roman"/>
                  <w:bCs/>
                  <w:sz w:val="24"/>
                  <w:szCs w:val="24"/>
                  <w:rPrChange w:id="5118" w:author="威(×_×)" w:date="2021-03-18T17:49:20Z">
                    <w:rPr>
                      <w:rFonts w:hint="eastAsia" w:ascii="微软雅黑" w:hAnsi="微软雅黑" w:eastAsia="微软雅黑" w:cs="微软雅黑"/>
                      <w:bCs/>
                      <w:sz w:val="24"/>
                      <w:szCs w:val="24"/>
                    </w:rPr>
                  </w:rPrChange>
                </w:rPr>
                <w:delText>项目获国家级或国外相应级别专业奖项（如有）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19" w:author="威(×_×)" w:date="2021-03-18T18:05:40Z"/>
                <w:rFonts w:ascii="Times New Roman" w:hAnsi="Times New Roman" w:eastAsia="微软雅黑" w:cs="Times New Roman"/>
                <w:rPrChange w:id="5120" w:author="威(×_×)" w:date="2021-03-18T17:49:20Z">
                  <w:rPr>
                    <w:del w:id="5121"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0" w:hRule="atLeast"/>
          <w:jc w:val="center"/>
          <w:del w:id="5122"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23" w:author="威(×_×)" w:date="2021-03-18T18:05:40Z"/>
                <w:rFonts w:ascii="Times New Roman" w:hAnsi="Times New Roman" w:eastAsia="微软雅黑" w:cs="Times New Roman"/>
                <w:bCs/>
                <w:sz w:val="24"/>
                <w:szCs w:val="24"/>
                <w:rPrChange w:id="5124" w:author="威(×_×)" w:date="2021-03-18T17:49:20Z">
                  <w:rPr>
                    <w:del w:id="5125" w:author="威(×_×)" w:date="2021-03-18T18:05:40Z"/>
                    <w:rFonts w:ascii="微软雅黑" w:hAnsi="微软雅黑" w:eastAsia="微软雅黑" w:cs="微软雅黑"/>
                    <w:bCs/>
                    <w:sz w:val="24"/>
                    <w:szCs w:val="24"/>
                  </w:rPr>
                </w:rPrChange>
              </w:rPr>
            </w:pPr>
            <w:del w:id="5126" w:author="威(×_×)" w:date="2021-03-18T18:05:40Z">
              <w:r>
                <w:rPr>
                  <w:rFonts w:hint="default" w:ascii="Times New Roman" w:hAnsi="Times New Roman" w:eastAsia="微软雅黑" w:cs="Times New Roman"/>
                  <w:bCs/>
                  <w:sz w:val="24"/>
                  <w:szCs w:val="24"/>
                  <w:rPrChange w:id="5127" w:author="威(×_×)" w:date="2021-03-18T17:49:20Z">
                    <w:rPr>
                      <w:rFonts w:hint="eastAsia" w:ascii="微软雅黑" w:hAnsi="微软雅黑" w:eastAsia="微软雅黑" w:cs="微软雅黑"/>
                      <w:bCs/>
                      <w:sz w:val="24"/>
                      <w:szCs w:val="24"/>
                    </w:rPr>
                  </w:rPrChange>
                </w:rPr>
                <w:delText>项目获得绿色建筑认证（如有）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28" w:author="威(×_×)" w:date="2021-03-18T18:05:40Z"/>
                <w:rFonts w:ascii="Times New Roman" w:hAnsi="Times New Roman" w:eastAsia="微软雅黑" w:cs="Times New Roman"/>
                <w:rPrChange w:id="5129" w:author="威(×_×)" w:date="2021-03-18T17:49:20Z">
                  <w:rPr>
                    <w:del w:id="5130"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del w:id="5131" w:author="威(×_×)" w:date="2021-03-18T18:05:40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jc w:val="center"/>
              <w:rPr>
                <w:del w:id="5132" w:author="威(×_×)" w:date="2021-03-18T18:05:40Z"/>
                <w:rFonts w:ascii="Times New Roman" w:hAnsi="Times New Roman" w:eastAsia="微软雅黑" w:cs="Times New Roman"/>
                <w:b/>
                <w:bCs/>
                <w:rPrChange w:id="5133" w:author="威(×_×)" w:date="2021-03-18T17:49:20Z">
                  <w:rPr>
                    <w:del w:id="5134" w:author="威(×_×)" w:date="2021-03-18T18:05:40Z"/>
                    <w:rFonts w:ascii="微软雅黑" w:hAnsi="微软雅黑" w:eastAsia="微软雅黑" w:cs="微软雅黑"/>
                    <w:b/>
                    <w:bCs/>
                  </w:rPr>
                </w:rPrChange>
              </w:rPr>
            </w:pPr>
            <w:del w:id="5135" w:author="威(×_×)" w:date="2021-03-18T18:05:40Z">
              <w:r>
                <w:rPr>
                  <w:rFonts w:hint="default" w:ascii="Times New Roman" w:hAnsi="Times New Roman" w:eastAsia="微软雅黑" w:cs="Times New Roman"/>
                  <w:b/>
                  <w:rPrChange w:id="5136" w:author="威(×_×)" w:date="2021-03-18T17:49:20Z">
                    <w:rPr>
                      <w:rFonts w:hint="eastAsia" w:ascii="微软雅黑" w:hAnsi="微软雅黑" w:eastAsia="微软雅黑" w:cs="微软雅黑"/>
                      <w:b/>
                    </w:rPr>
                  </w:rPrChange>
                </w:rPr>
                <w:delText>项目2</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5137"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38" w:author="威(×_×)" w:date="2021-03-18T18:05:40Z"/>
                <w:rFonts w:ascii="Times New Roman" w:hAnsi="Times New Roman" w:eastAsia="微软雅黑" w:cs="Times New Roman"/>
                <w:rPrChange w:id="5139" w:author="威(×_×)" w:date="2021-03-18T17:49:20Z">
                  <w:rPr>
                    <w:del w:id="5140" w:author="威(×_×)" w:date="2021-03-18T18:05:40Z"/>
                    <w:rFonts w:ascii="微软雅黑" w:hAnsi="微软雅黑" w:eastAsia="微软雅黑" w:cs="微软雅黑"/>
                  </w:rPr>
                </w:rPrChange>
              </w:rPr>
            </w:pPr>
            <w:del w:id="5141" w:author="威(×_×)" w:date="2021-03-18T18:05:40Z">
              <w:r>
                <w:rPr>
                  <w:rFonts w:hint="default" w:ascii="Times New Roman" w:hAnsi="Times New Roman" w:eastAsia="微软雅黑" w:cs="Times New Roman"/>
                  <w:bCs/>
                  <w:sz w:val="24"/>
                  <w:szCs w:val="24"/>
                  <w:rPrChange w:id="5142" w:author="威(×_×)" w:date="2021-03-18T17:49:20Z">
                    <w:rPr>
                      <w:rFonts w:hint="eastAsia" w:ascii="微软雅黑" w:hAnsi="微软雅黑" w:eastAsia="微软雅黑" w:cs="微软雅黑"/>
                      <w:bCs/>
                      <w:sz w:val="24"/>
                      <w:szCs w:val="24"/>
                    </w:rPr>
                  </w:rPrChange>
                </w:rPr>
                <w:delText>项目类型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43" w:author="威(×_×)" w:date="2021-03-18T18:05:40Z"/>
                <w:rFonts w:ascii="Times New Roman" w:hAnsi="Times New Roman" w:eastAsia="微软雅黑" w:cs="Times New Roman"/>
                <w:rPrChange w:id="5144" w:author="威(×_×)" w:date="2021-03-18T17:49:20Z">
                  <w:rPr>
                    <w:del w:id="5145"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5146"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47" w:author="威(×_×)" w:date="2021-03-18T18:05:40Z"/>
                <w:rFonts w:ascii="Times New Roman" w:hAnsi="Times New Roman" w:eastAsia="微软雅黑" w:cs="Times New Roman"/>
                <w:rPrChange w:id="5148" w:author="威(×_×)" w:date="2021-03-18T17:49:20Z">
                  <w:rPr>
                    <w:del w:id="5149" w:author="威(×_×)" w:date="2021-03-18T18:05:40Z"/>
                    <w:rFonts w:ascii="微软雅黑" w:hAnsi="微软雅黑" w:eastAsia="微软雅黑" w:cs="微软雅黑"/>
                  </w:rPr>
                </w:rPrChange>
              </w:rPr>
            </w:pPr>
            <w:del w:id="5150" w:author="威(×_×)" w:date="2021-03-18T18:05:40Z">
              <w:r>
                <w:rPr>
                  <w:rFonts w:hint="default" w:ascii="Times New Roman" w:hAnsi="Times New Roman" w:eastAsia="微软雅黑" w:cs="Times New Roman"/>
                  <w:bCs/>
                  <w:sz w:val="24"/>
                  <w:szCs w:val="24"/>
                  <w:rPrChange w:id="5151" w:author="威(×_×)" w:date="2021-03-18T17:49:20Z">
                    <w:rPr>
                      <w:rFonts w:hint="eastAsia" w:ascii="微软雅黑" w:hAnsi="微软雅黑" w:eastAsia="微软雅黑" w:cs="微软雅黑"/>
                      <w:bCs/>
                      <w:sz w:val="24"/>
                      <w:szCs w:val="24"/>
                    </w:rPr>
                  </w:rPrChange>
                </w:rPr>
                <w:delText>项目名称</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52" w:author="威(×_×)" w:date="2021-03-18T18:05:40Z"/>
                <w:rFonts w:ascii="Times New Roman" w:hAnsi="Times New Roman" w:eastAsia="微软雅黑" w:cs="Times New Roman"/>
                <w:rPrChange w:id="5153" w:author="威(×_×)" w:date="2021-03-18T17:49:20Z">
                  <w:rPr>
                    <w:del w:id="5154"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4" w:hRule="atLeast"/>
          <w:jc w:val="center"/>
          <w:del w:id="5155"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56" w:author="威(×_×)" w:date="2021-03-18T18:05:40Z"/>
                <w:rFonts w:ascii="Times New Roman" w:hAnsi="Times New Roman" w:eastAsia="微软雅黑" w:cs="Times New Roman"/>
                <w:bCs/>
                <w:sz w:val="24"/>
                <w:szCs w:val="24"/>
                <w:rPrChange w:id="5157" w:author="威(×_×)" w:date="2021-03-18T17:49:20Z">
                  <w:rPr>
                    <w:del w:id="5158" w:author="威(×_×)" w:date="2021-03-18T18:05:40Z"/>
                    <w:rFonts w:ascii="微软雅黑" w:hAnsi="微软雅黑" w:eastAsia="微软雅黑" w:cs="微软雅黑"/>
                    <w:bCs/>
                    <w:sz w:val="24"/>
                    <w:szCs w:val="24"/>
                  </w:rPr>
                </w:rPrChange>
              </w:rPr>
            </w:pPr>
            <w:del w:id="5159" w:author="威(×_×)" w:date="2021-03-18T18:05:40Z">
              <w:r>
                <w:rPr>
                  <w:rFonts w:hint="default" w:ascii="Times New Roman" w:hAnsi="Times New Roman" w:eastAsia="微软雅黑" w:cs="Times New Roman"/>
                  <w:bCs/>
                  <w:sz w:val="24"/>
                  <w:szCs w:val="24"/>
                  <w:rPrChange w:id="5160" w:author="威(×_×)" w:date="2021-03-18T17:49:20Z">
                    <w:rPr>
                      <w:rFonts w:hint="eastAsia" w:ascii="微软雅黑" w:hAnsi="微软雅黑" w:eastAsia="微软雅黑" w:cs="微软雅黑"/>
                      <w:bCs/>
                      <w:sz w:val="24"/>
                      <w:szCs w:val="24"/>
                    </w:rPr>
                  </w:rPrChange>
                </w:rPr>
                <w:delText>项目规模、特点</w:delText>
              </w:r>
            </w:del>
          </w:p>
          <w:p>
            <w:pPr>
              <w:spacing w:after="156"/>
              <w:rPr>
                <w:del w:id="5161" w:author="威(×_×)" w:date="2021-03-18T18:05:40Z"/>
                <w:rFonts w:ascii="Times New Roman" w:hAnsi="Times New Roman" w:eastAsia="微软雅黑" w:cs="Times New Roman"/>
                <w:sz w:val="20"/>
                <w:u w:val="single"/>
                <w:rPrChange w:id="5162" w:author="威(×_×)" w:date="2021-03-18T17:49:20Z">
                  <w:rPr>
                    <w:del w:id="5163" w:author="威(×_×)" w:date="2021-03-18T18:05:40Z"/>
                    <w:rFonts w:ascii="微软雅黑" w:hAnsi="微软雅黑" w:eastAsia="微软雅黑" w:cs="微软雅黑"/>
                    <w:sz w:val="20"/>
                    <w:u w:val="single"/>
                  </w:rPr>
                </w:rPrChange>
              </w:rPr>
            </w:pPr>
            <w:del w:id="5164" w:author="威(×_×)" w:date="2021-03-18T18:05:40Z">
              <w:r>
                <w:rPr>
                  <w:rFonts w:hint="default" w:ascii="Times New Roman" w:hAnsi="Times New Roman" w:eastAsia="微软雅黑" w:cs="Times New Roman"/>
                  <w:bCs/>
                  <w:sz w:val="24"/>
                  <w:szCs w:val="24"/>
                  <w:rPrChange w:id="5165"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66" w:author="威(×_×)" w:date="2021-03-18T18:05:40Z"/>
                <w:rFonts w:ascii="Times New Roman" w:hAnsi="Times New Roman" w:eastAsia="微软雅黑" w:cs="Times New Roman"/>
                <w:u w:val="single"/>
                <w:rPrChange w:id="5167" w:author="威(×_×)" w:date="2021-03-18T17:49:20Z">
                  <w:rPr>
                    <w:del w:id="5168" w:author="威(×_×)" w:date="2021-03-18T18:05:40Z"/>
                    <w:rFonts w:ascii="微软雅黑" w:hAnsi="微软雅黑" w:eastAsia="微软雅黑" w:cs="微软雅黑"/>
                    <w:u w:val="singl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del w:id="5169"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70" w:author="威(×_×)" w:date="2021-03-18T18:05:40Z"/>
                <w:rFonts w:ascii="Times New Roman" w:hAnsi="Times New Roman" w:eastAsia="微软雅黑" w:cs="Times New Roman"/>
                <w:rPrChange w:id="5171" w:author="威(×_×)" w:date="2021-03-18T17:49:20Z">
                  <w:rPr>
                    <w:del w:id="5172" w:author="威(×_×)" w:date="2021-03-18T18:05:40Z"/>
                    <w:rFonts w:ascii="微软雅黑" w:hAnsi="微软雅黑" w:eastAsia="微软雅黑" w:cs="微软雅黑"/>
                  </w:rPr>
                </w:rPrChange>
              </w:rPr>
            </w:pPr>
            <w:del w:id="5173" w:author="威(×_×)" w:date="2021-03-18T18:05:40Z">
              <w:r>
                <w:rPr>
                  <w:rFonts w:hint="default" w:ascii="Times New Roman" w:hAnsi="Times New Roman" w:eastAsia="微软雅黑" w:cs="Times New Roman"/>
                  <w:bCs/>
                  <w:sz w:val="24"/>
                  <w:szCs w:val="24"/>
                  <w:rPrChange w:id="5174" w:author="威(×_×)" w:date="2021-03-18T17:49:20Z">
                    <w:rPr>
                      <w:rFonts w:hint="eastAsia" w:ascii="微软雅黑" w:hAnsi="微软雅黑" w:eastAsia="微软雅黑" w:cs="微软雅黑"/>
                      <w:bCs/>
                      <w:sz w:val="24"/>
                      <w:szCs w:val="24"/>
                    </w:rPr>
                  </w:rPrChange>
                </w:rPr>
                <w:delText>在该项目承担的工作</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75" w:author="威(×_×)" w:date="2021-03-18T18:05:40Z"/>
                <w:rFonts w:ascii="Times New Roman" w:hAnsi="Times New Roman" w:eastAsia="微软雅黑" w:cs="Times New Roman"/>
                <w:rPrChange w:id="5176" w:author="威(×_×)" w:date="2021-03-18T17:49:20Z">
                  <w:rPr>
                    <w:del w:id="5177"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jc w:val="center"/>
          <w:del w:id="5178"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79" w:author="威(×_×)" w:date="2021-03-18T18:05:40Z"/>
                <w:rFonts w:ascii="Times New Roman" w:hAnsi="Times New Roman" w:eastAsia="微软雅黑" w:cs="Times New Roman"/>
                <w:rPrChange w:id="5180" w:author="威(×_×)" w:date="2021-03-18T17:49:20Z">
                  <w:rPr>
                    <w:del w:id="5181" w:author="威(×_×)" w:date="2021-03-18T18:05:40Z"/>
                    <w:rFonts w:ascii="微软雅黑" w:hAnsi="微软雅黑" w:eastAsia="微软雅黑" w:cs="微软雅黑"/>
                  </w:rPr>
                </w:rPrChange>
              </w:rPr>
            </w:pPr>
            <w:del w:id="5182" w:author="威(×_×)" w:date="2021-03-18T18:05:40Z">
              <w:r>
                <w:rPr>
                  <w:rFonts w:hint="default" w:ascii="Times New Roman" w:hAnsi="Times New Roman" w:eastAsia="微软雅黑" w:cs="Times New Roman"/>
                  <w:bCs/>
                  <w:sz w:val="24"/>
                  <w:szCs w:val="24"/>
                  <w:rPrChange w:id="5183" w:author="威(×_×)" w:date="2021-03-18T17:49:20Z">
                    <w:rPr>
                      <w:rFonts w:hint="eastAsia" w:ascii="微软雅黑" w:hAnsi="微软雅黑" w:eastAsia="微软雅黑" w:cs="微软雅黑"/>
                      <w:bCs/>
                      <w:sz w:val="24"/>
                      <w:szCs w:val="24"/>
                    </w:rPr>
                  </w:rPrChange>
                </w:rPr>
                <w:delText>相关照片或效果图</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84" w:author="威(×_×)" w:date="2021-03-18T18:05:40Z"/>
                <w:rFonts w:ascii="Times New Roman" w:hAnsi="Times New Roman" w:eastAsia="微软雅黑" w:cs="Times New Roman"/>
                <w:rPrChange w:id="5185" w:author="威(×_×)" w:date="2021-03-18T17:49:20Z">
                  <w:rPr>
                    <w:del w:id="5186"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187"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88" w:author="威(×_×)" w:date="2021-03-18T18:05:40Z"/>
                <w:rFonts w:ascii="Times New Roman" w:hAnsi="Times New Roman" w:eastAsia="微软雅黑" w:cs="Times New Roman"/>
                <w:rPrChange w:id="5189" w:author="威(×_×)" w:date="2021-03-18T17:49:20Z">
                  <w:rPr>
                    <w:del w:id="5190" w:author="威(×_×)" w:date="2021-03-18T18:05:40Z"/>
                    <w:rFonts w:ascii="微软雅黑" w:hAnsi="微软雅黑" w:eastAsia="微软雅黑" w:cs="微软雅黑"/>
                  </w:rPr>
                </w:rPrChange>
              </w:rPr>
            </w:pPr>
            <w:del w:id="5191" w:author="威(×_×)" w:date="2021-03-18T18:05:40Z">
              <w:r>
                <w:rPr>
                  <w:rFonts w:hint="default" w:ascii="Times New Roman" w:hAnsi="Times New Roman" w:eastAsia="微软雅黑" w:cs="Times New Roman"/>
                  <w:bCs/>
                  <w:sz w:val="24"/>
                  <w:szCs w:val="24"/>
                  <w:rPrChange w:id="5192" w:author="威(×_×)" w:date="2021-03-18T17:49:20Z">
                    <w:rPr>
                      <w:rFonts w:hint="eastAsia" w:ascii="微软雅黑" w:hAnsi="微软雅黑" w:eastAsia="微软雅黑" w:cs="微软雅黑"/>
                      <w:bCs/>
                      <w:sz w:val="24"/>
                      <w:szCs w:val="24"/>
                    </w:rPr>
                  </w:rPrChange>
                </w:rPr>
                <w:delText>项目的实施情况（如有）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193" w:author="威(×_×)" w:date="2021-03-18T18:05:40Z"/>
                <w:rFonts w:ascii="Times New Roman" w:hAnsi="Times New Roman" w:eastAsia="微软雅黑" w:cs="Times New Roman"/>
                <w:rPrChange w:id="5194" w:author="威(×_×)" w:date="2021-03-18T17:49:20Z">
                  <w:rPr>
                    <w:del w:id="5195"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196"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197" w:author="威(×_×)" w:date="2021-03-18T18:05:40Z"/>
                <w:rFonts w:ascii="Times New Roman" w:hAnsi="Times New Roman" w:eastAsia="微软雅黑" w:cs="Times New Roman"/>
                <w:bCs/>
                <w:sz w:val="24"/>
                <w:szCs w:val="24"/>
                <w:rPrChange w:id="5198" w:author="威(×_×)" w:date="2021-03-18T17:49:20Z">
                  <w:rPr>
                    <w:del w:id="5199" w:author="威(×_×)" w:date="2021-03-18T18:05:40Z"/>
                    <w:rFonts w:ascii="微软雅黑" w:hAnsi="微软雅黑" w:eastAsia="微软雅黑" w:cs="微软雅黑"/>
                    <w:bCs/>
                    <w:sz w:val="24"/>
                    <w:szCs w:val="24"/>
                  </w:rPr>
                </w:rPrChange>
              </w:rPr>
            </w:pPr>
            <w:del w:id="5200" w:author="威(×_×)" w:date="2021-03-18T18:05:40Z">
              <w:r>
                <w:rPr>
                  <w:rFonts w:hint="default" w:ascii="Times New Roman" w:hAnsi="Times New Roman" w:eastAsia="微软雅黑" w:cs="Times New Roman"/>
                  <w:bCs/>
                  <w:sz w:val="24"/>
                  <w:szCs w:val="24"/>
                  <w:rPrChange w:id="5201" w:author="威(×_×)" w:date="2021-03-18T17:49:20Z">
                    <w:rPr>
                      <w:rFonts w:hint="eastAsia" w:ascii="微软雅黑" w:hAnsi="微软雅黑" w:eastAsia="微软雅黑" w:cs="微软雅黑"/>
                      <w:bCs/>
                      <w:sz w:val="24"/>
                      <w:szCs w:val="24"/>
                    </w:rPr>
                  </w:rPrChange>
                </w:rPr>
                <w:delText>项目获国家级或国外相应级别专业奖项（如有）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02" w:author="威(×_×)" w:date="2021-03-18T18:05:40Z"/>
                <w:rFonts w:ascii="Times New Roman" w:hAnsi="Times New Roman" w:eastAsia="微软雅黑" w:cs="Times New Roman"/>
                <w:rPrChange w:id="5203" w:author="威(×_×)" w:date="2021-03-18T17:49:20Z">
                  <w:rPr>
                    <w:del w:id="5204"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del w:id="5205"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06" w:author="威(×_×)" w:date="2021-03-18T18:05:40Z"/>
                <w:rFonts w:ascii="Times New Roman" w:hAnsi="Times New Roman" w:eastAsia="微软雅黑" w:cs="Times New Roman"/>
                <w:bCs/>
                <w:sz w:val="24"/>
                <w:szCs w:val="24"/>
                <w:rPrChange w:id="5207" w:author="威(×_×)" w:date="2021-03-18T17:49:20Z">
                  <w:rPr>
                    <w:del w:id="5208" w:author="威(×_×)" w:date="2021-03-18T18:05:40Z"/>
                    <w:rFonts w:ascii="微软雅黑" w:hAnsi="微软雅黑" w:eastAsia="微软雅黑" w:cs="微软雅黑"/>
                    <w:bCs/>
                    <w:sz w:val="24"/>
                    <w:szCs w:val="24"/>
                  </w:rPr>
                </w:rPrChange>
              </w:rPr>
            </w:pPr>
            <w:del w:id="5209" w:author="威(×_×)" w:date="2021-03-18T18:05:40Z">
              <w:r>
                <w:rPr>
                  <w:rFonts w:hint="default" w:ascii="Times New Roman" w:hAnsi="Times New Roman" w:eastAsia="微软雅黑" w:cs="Times New Roman"/>
                  <w:bCs/>
                  <w:sz w:val="24"/>
                  <w:szCs w:val="24"/>
                  <w:rPrChange w:id="5210" w:author="威(×_×)" w:date="2021-03-18T17:49:20Z">
                    <w:rPr>
                      <w:rFonts w:hint="eastAsia" w:ascii="微软雅黑" w:hAnsi="微软雅黑" w:eastAsia="微软雅黑" w:cs="微软雅黑"/>
                      <w:bCs/>
                      <w:sz w:val="24"/>
                      <w:szCs w:val="24"/>
                    </w:rPr>
                  </w:rPrChange>
                </w:rPr>
                <w:delText>项目获得绿色建筑认证（如有）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11" w:author="威(×_×)" w:date="2021-03-18T18:05:40Z"/>
                <w:rFonts w:ascii="Times New Roman" w:hAnsi="Times New Roman" w:eastAsia="微软雅黑" w:cs="Times New Roman"/>
                <w:rPrChange w:id="5212" w:author="威(×_×)" w:date="2021-03-18T17:49:20Z">
                  <w:rPr>
                    <w:del w:id="5213"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del w:id="5214" w:author="威(×_×)" w:date="2021-03-18T18:05:40Z"/>
        </w:trPr>
        <w:tc>
          <w:tcPr>
            <w:tcW w:w="9747" w:type="dxa"/>
            <w:gridSpan w:val="2"/>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jc w:val="center"/>
              <w:rPr>
                <w:del w:id="5215" w:author="威(×_×)" w:date="2021-03-18T18:05:40Z"/>
                <w:rFonts w:ascii="Times New Roman" w:hAnsi="Times New Roman" w:eastAsia="微软雅黑" w:cs="Times New Roman"/>
                <w:b/>
                <w:bCs/>
                <w:rPrChange w:id="5216" w:author="威(×_×)" w:date="2021-03-18T17:49:20Z">
                  <w:rPr>
                    <w:del w:id="5217" w:author="威(×_×)" w:date="2021-03-18T18:05:40Z"/>
                    <w:rFonts w:ascii="微软雅黑" w:hAnsi="微软雅黑" w:eastAsia="微软雅黑" w:cs="微软雅黑"/>
                    <w:b/>
                    <w:bCs/>
                  </w:rPr>
                </w:rPrChange>
              </w:rPr>
            </w:pPr>
            <w:del w:id="5218" w:author="威(×_×)" w:date="2021-03-18T18:05:40Z">
              <w:r>
                <w:rPr>
                  <w:rFonts w:hint="default" w:ascii="Times New Roman" w:hAnsi="Times New Roman" w:eastAsia="微软雅黑" w:cs="Times New Roman"/>
                  <w:b/>
                  <w:rPrChange w:id="5219" w:author="威(×_×)" w:date="2021-03-18T17:49:20Z">
                    <w:rPr>
                      <w:rFonts w:hint="eastAsia" w:ascii="微软雅黑" w:hAnsi="微软雅黑" w:eastAsia="微软雅黑" w:cs="微软雅黑"/>
                      <w:b/>
                    </w:rPr>
                  </w:rPrChange>
                </w:rPr>
                <w:delText xml:space="preserve">项目3 </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5220"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21" w:author="威(×_×)" w:date="2021-03-18T18:05:40Z"/>
                <w:rFonts w:ascii="Times New Roman" w:hAnsi="Times New Roman" w:eastAsia="微软雅黑" w:cs="Times New Roman"/>
                <w:rPrChange w:id="5222" w:author="威(×_×)" w:date="2021-03-18T17:49:20Z">
                  <w:rPr>
                    <w:del w:id="5223" w:author="威(×_×)" w:date="2021-03-18T18:05:40Z"/>
                    <w:rFonts w:ascii="微软雅黑" w:hAnsi="微软雅黑" w:eastAsia="微软雅黑" w:cs="微软雅黑"/>
                  </w:rPr>
                </w:rPrChange>
              </w:rPr>
            </w:pPr>
            <w:del w:id="5224" w:author="威(×_×)" w:date="2021-03-18T18:05:40Z">
              <w:r>
                <w:rPr>
                  <w:rFonts w:hint="default" w:ascii="Times New Roman" w:hAnsi="Times New Roman" w:eastAsia="微软雅黑" w:cs="Times New Roman"/>
                  <w:bCs/>
                  <w:sz w:val="24"/>
                  <w:szCs w:val="24"/>
                  <w:rPrChange w:id="5225" w:author="威(×_×)" w:date="2021-03-18T17:49:20Z">
                    <w:rPr>
                      <w:rFonts w:hint="eastAsia" w:ascii="微软雅黑" w:hAnsi="微软雅黑" w:eastAsia="微软雅黑" w:cs="微软雅黑"/>
                      <w:bCs/>
                      <w:sz w:val="24"/>
                      <w:szCs w:val="24"/>
                    </w:rPr>
                  </w:rPrChange>
                </w:rPr>
                <w:delText>项目类型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26" w:author="威(×_×)" w:date="2021-03-18T18:05:40Z"/>
                <w:rFonts w:ascii="Times New Roman" w:hAnsi="Times New Roman" w:eastAsia="微软雅黑" w:cs="Times New Roman"/>
                <w:rPrChange w:id="5227" w:author="威(×_×)" w:date="2021-03-18T17:49:20Z">
                  <w:rPr>
                    <w:del w:id="5228"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del w:id="5229"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30" w:author="威(×_×)" w:date="2021-03-18T18:05:40Z"/>
                <w:rFonts w:ascii="Times New Roman" w:hAnsi="Times New Roman" w:eastAsia="微软雅黑" w:cs="Times New Roman"/>
                <w:rPrChange w:id="5231" w:author="威(×_×)" w:date="2021-03-18T17:49:20Z">
                  <w:rPr>
                    <w:del w:id="5232" w:author="威(×_×)" w:date="2021-03-18T18:05:40Z"/>
                    <w:rFonts w:ascii="微软雅黑" w:hAnsi="微软雅黑" w:eastAsia="微软雅黑" w:cs="微软雅黑"/>
                  </w:rPr>
                </w:rPrChange>
              </w:rPr>
            </w:pPr>
            <w:del w:id="5233" w:author="威(×_×)" w:date="2021-03-18T18:05:40Z">
              <w:r>
                <w:rPr>
                  <w:rFonts w:hint="default" w:ascii="Times New Roman" w:hAnsi="Times New Roman" w:eastAsia="微软雅黑" w:cs="Times New Roman"/>
                  <w:bCs/>
                  <w:sz w:val="24"/>
                  <w:szCs w:val="24"/>
                  <w:rPrChange w:id="5234" w:author="威(×_×)" w:date="2021-03-18T17:49:20Z">
                    <w:rPr>
                      <w:rFonts w:hint="eastAsia" w:ascii="微软雅黑" w:hAnsi="微软雅黑" w:eastAsia="微软雅黑" w:cs="微软雅黑"/>
                      <w:bCs/>
                      <w:sz w:val="24"/>
                      <w:szCs w:val="24"/>
                    </w:rPr>
                  </w:rPrChange>
                </w:rPr>
                <w:delText>项目名称</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35" w:author="威(×_×)" w:date="2021-03-18T18:05:40Z"/>
                <w:rFonts w:ascii="Times New Roman" w:hAnsi="Times New Roman" w:eastAsia="微软雅黑" w:cs="Times New Roman"/>
                <w:rPrChange w:id="5236" w:author="威(×_×)" w:date="2021-03-18T17:49:20Z">
                  <w:rPr>
                    <w:del w:id="5237"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4" w:hRule="atLeast"/>
          <w:jc w:val="center"/>
          <w:del w:id="5238"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39" w:author="威(×_×)" w:date="2021-03-18T18:05:40Z"/>
                <w:rFonts w:ascii="Times New Roman" w:hAnsi="Times New Roman" w:eastAsia="微软雅黑" w:cs="Times New Roman"/>
                <w:bCs/>
                <w:sz w:val="24"/>
                <w:szCs w:val="24"/>
                <w:rPrChange w:id="5240" w:author="威(×_×)" w:date="2021-03-18T17:49:20Z">
                  <w:rPr>
                    <w:del w:id="5241" w:author="威(×_×)" w:date="2021-03-18T18:05:40Z"/>
                    <w:rFonts w:ascii="微软雅黑" w:hAnsi="微软雅黑" w:eastAsia="微软雅黑" w:cs="微软雅黑"/>
                    <w:bCs/>
                    <w:sz w:val="24"/>
                    <w:szCs w:val="24"/>
                  </w:rPr>
                </w:rPrChange>
              </w:rPr>
            </w:pPr>
            <w:del w:id="5242" w:author="威(×_×)" w:date="2021-03-18T18:05:40Z">
              <w:r>
                <w:rPr>
                  <w:rFonts w:hint="default" w:ascii="Times New Roman" w:hAnsi="Times New Roman" w:eastAsia="微软雅黑" w:cs="Times New Roman"/>
                  <w:bCs/>
                  <w:sz w:val="24"/>
                  <w:szCs w:val="24"/>
                  <w:rPrChange w:id="5243" w:author="威(×_×)" w:date="2021-03-18T17:49:20Z">
                    <w:rPr>
                      <w:rFonts w:hint="eastAsia" w:ascii="微软雅黑" w:hAnsi="微软雅黑" w:eastAsia="微软雅黑" w:cs="微软雅黑"/>
                      <w:bCs/>
                      <w:sz w:val="24"/>
                      <w:szCs w:val="24"/>
                    </w:rPr>
                  </w:rPrChange>
                </w:rPr>
                <w:delText>项目规模、特点</w:delText>
              </w:r>
            </w:del>
          </w:p>
          <w:p>
            <w:pPr>
              <w:spacing w:after="156"/>
              <w:rPr>
                <w:del w:id="5244" w:author="威(×_×)" w:date="2021-03-18T18:05:40Z"/>
                <w:rFonts w:ascii="Times New Roman" w:hAnsi="Times New Roman" w:eastAsia="微软雅黑" w:cs="Times New Roman"/>
                <w:sz w:val="20"/>
                <w:u w:val="single"/>
                <w:rPrChange w:id="5245" w:author="威(×_×)" w:date="2021-03-18T17:49:20Z">
                  <w:rPr>
                    <w:del w:id="5246" w:author="威(×_×)" w:date="2021-03-18T18:05:40Z"/>
                    <w:rFonts w:ascii="微软雅黑" w:hAnsi="微软雅黑" w:eastAsia="微软雅黑" w:cs="微软雅黑"/>
                    <w:sz w:val="20"/>
                    <w:u w:val="single"/>
                  </w:rPr>
                </w:rPrChange>
              </w:rPr>
            </w:pPr>
            <w:del w:id="5247" w:author="威(×_×)" w:date="2021-03-18T18:05:40Z">
              <w:r>
                <w:rPr>
                  <w:rFonts w:hint="default" w:ascii="Times New Roman" w:hAnsi="Times New Roman" w:eastAsia="微软雅黑" w:cs="Times New Roman"/>
                  <w:bCs/>
                  <w:sz w:val="24"/>
                  <w:szCs w:val="24"/>
                  <w:rPrChange w:id="5248"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49" w:author="威(×_×)" w:date="2021-03-18T18:05:40Z"/>
                <w:rFonts w:ascii="Times New Roman" w:hAnsi="Times New Roman" w:eastAsia="微软雅黑" w:cs="Times New Roman"/>
                <w:u w:val="single"/>
                <w:rPrChange w:id="5250" w:author="威(×_×)" w:date="2021-03-18T17:49:20Z">
                  <w:rPr>
                    <w:del w:id="5251" w:author="威(×_×)" w:date="2021-03-18T18:05:40Z"/>
                    <w:rFonts w:ascii="微软雅黑" w:hAnsi="微软雅黑" w:eastAsia="微软雅黑" w:cs="微软雅黑"/>
                    <w:u w:val="singl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del w:id="5252"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53" w:author="威(×_×)" w:date="2021-03-18T18:05:40Z"/>
                <w:rFonts w:ascii="Times New Roman" w:hAnsi="Times New Roman" w:eastAsia="微软雅黑" w:cs="Times New Roman"/>
                <w:rPrChange w:id="5254" w:author="威(×_×)" w:date="2021-03-18T17:49:20Z">
                  <w:rPr>
                    <w:del w:id="5255" w:author="威(×_×)" w:date="2021-03-18T18:05:40Z"/>
                    <w:rFonts w:ascii="微软雅黑" w:hAnsi="微软雅黑" w:eastAsia="微软雅黑" w:cs="微软雅黑"/>
                  </w:rPr>
                </w:rPrChange>
              </w:rPr>
            </w:pPr>
            <w:del w:id="5256" w:author="威(×_×)" w:date="2021-03-18T18:05:40Z">
              <w:r>
                <w:rPr>
                  <w:rFonts w:hint="default" w:ascii="Times New Roman" w:hAnsi="Times New Roman" w:eastAsia="微软雅黑" w:cs="Times New Roman"/>
                  <w:bCs/>
                  <w:sz w:val="24"/>
                  <w:szCs w:val="24"/>
                  <w:rPrChange w:id="5257" w:author="威(×_×)" w:date="2021-03-18T17:49:20Z">
                    <w:rPr>
                      <w:rFonts w:hint="eastAsia" w:ascii="微软雅黑" w:hAnsi="微软雅黑" w:eastAsia="微软雅黑" w:cs="微软雅黑"/>
                      <w:bCs/>
                      <w:sz w:val="24"/>
                      <w:szCs w:val="24"/>
                    </w:rPr>
                  </w:rPrChange>
                </w:rPr>
                <w:delText xml:space="preserve">在该项目承担的工作 </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58" w:author="威(×_×)" w:date="2021-03-18T18:05:40Z"/>
                <w:rFonts w:ascii="Times New Roman" w:hAnsi="Times New Roman" w:eastAsia="微软雅黑" w:cs="Times New Roman"/>
                <w:rPrChange w:id="5259" w:author="威(×_×)" w:date="2021-03-18T17:49:20Z">
                  <w:rPr>
                    <w:del w:id="5260"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jc w:val="center"/>
          <w:del w:id="5261"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62" w:author="威(×_×)" w:date="2021-03-18T18:05:40Z"/>
                <w:rFonts w:ascii="Times New Roman" w:hAnsi="Times New Roman" w:eastAsia="微软雅黑" w:cs="Times New Roman"/>
                <w:rPrChange w:id="5263" w:author="威(×_×)" w:date="2021-03-18T17:49:20Z">
                  <w:rPr>
                    <w:del w:id="5264" w:author="威(×_×)" w:date="2021-03-18T18:05:40Z"/>
                    <w:rFonts w:ascii="微软雅黑" w:hAnsi="微软雅黑" w:eastAsia="微软雅黑" w:cs="微软雅黑"/>
                  </w:rPr>
                </w:rPrChange>
              </w:rPr>
            </w:pPr>
            <w:del w:id="5265" w:author="威(×_×)" w:date="2021-03-18T18:05:40Z">
              <w:r>
                <w:rPr>
                  <w:rFonts w:hint="default" w:ascii="Times New Roman" w:hAnsi="Times New Roman" w:eastAsia="微软雅黑" w:cs="Times New Roman"/>
                  <w:bCs/>
                  <w:sz w:val="24"/>
                  <w:szCs w:val="24"/>
                  <w:rPrChange w:id="5266" w:author="威(×_×)" w:date="2021-03-18T17:49:20Z">
                    <w:rPr>
                      <w:rFonts w:hint="eastAsia" w:ascii="微软雅黑" w:hAnsi="微软雅黑" w:eastAsia="微软雅黑" w:cs="微软雅黑"/>
                      <w:bCs/>
                      <w:sz w:val="24"/>
                      <w:szCs w:val="24"/>
                    </w:rPr>
                  </w:rPrChange>
                </w:rPr>
                <w:delText>相关照片或效果图</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67" w:author="威(×_×)" w:date="2021-03-18T18:05:40Z"/>
                <w:rFonts w:ascii="Times New Roman" w:hAnsi="Times New Roman" w:eastAsia="微软雅黑" w:cs="Times New Roman"/>
                <w:rPrChange w:id="5268" w:author="威(×_×)" w:date="2021-03-18T17:49:20Z">
                  <w:rPr>
                    <w:del w:id="5269"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270"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71" w:author="威(×_×)" w:date="2021-03-18T18:05:40Z"/>
                <w:rFonts w:ascii="Times New Roman" w:hAnsi="Times New Roman" w:eastAsia="微软雅黑" w:cs="Times New Roman"/>
                <w:rPrChange w:id="5272" w:author="威(×_×)" w:date="2021-03-18T17:49:20Z">
                  <w:rPr>
                    <w:del w:id="5273" w:author="威(×_×)" w:date="2021-03-18T18:05:40Z"/>
                    <w:rFonts w:ascii="微软雅黑" w:hAnsi="微软雅黑" w:eastAsia="微软雅黑" w:cs="微软雅黑"/>
                  </w:rPr>
                </w:rPrChange>
              </w:rPr>
            </w:pPr>
            <w:del w:id="5274" w:author="威(×_×)" w:date="2021-03-18T18:05:40Z">
              <w:r>
                <w:rPr>
                  <w:rFonts w:hint="default" w:ascii="Times New Roman" w:hAnsi="Times New Roman" w:eastAsia="微软雅黑" w:cs="Times New Roman"/>
                  <w:bCs/>
                  <w:sz w:val="24"/>
                  <w:szCs w:val="24"/>
                  <w:rPrChange w:id="5275" w:author="威(×_×)" w:date="2021-03-18T17:49:20Z">
                    <w:rPr>
                      <w:rFonts w:hint="eastAsia" w:ascii="微软雅黑" w:hAnsi="微软雅黑" w:eastAsia="微软雅黑" w:cs="微软雅黑"/>
                      <w:bCs/>
                      <w:sz w:val="24"/>
                      <w:szCs w:val="24"/>
                    </w:rPr>
                  </w:rPrChange>
                </w:rPr>
                <w:delText>项目的实施情况（如有）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76" w:author="威(×_×)" w:date="2021-03-18T18:05:40Z"/>
                <w:rFonts w:ascii="Times New Roman" w:hAnsi="Times New Roman" w:eastAsia="微软雅黑" w:cs="Times New Roman"/>
                <w:rPrChange w:id="5277" w:author="威(×_×)" w:date="2021-03-18T17:49:20Z">
                  <w:rPr>
                    <w:del w:id="5278"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279"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80" w:author="威(×_×)" w:date="2021-03-18T18:05:40Z"/>
                <w:rFonts w:ascii="Times New Roman" w:hAnsi="Times New Roman" w:eastAsia="微软雅黑" w:cs="Times New Roman"/>
                <w:bCs/>
                <w:sz w:val="24"/>
                <w:szCs w:val="24"/>
                <w:rPrChange w:id="5281" w:author="威(×_×)" w:date="2021-03-18T17:49:20Z">
                  <w:rPr>
                    <w:del w:id="5282" w:author="威(×_×)" w:date="2021-03-18T18:05:40Z"/>
                    <w:rFonts w:ascii="微软雅黑" w:hAnsi="微软雅黑" w:eastAsia="微软雅黑" w:cs="微软雅黑"/>
                    <w:bCs/>
                    <w:sz w:val="24"/>
                    <w:szCs w:val="24"/>
                  </w:rPr>
                </w:rPrChange>
              </w:rPr>
            </w:pPr>
            <w:del w:id="5283" w:author="威(×_×)" w:date="2021-03-18T18:05:40Z">
              <w:r>
                <w:rPr>
                  <w:rFonts w:hint="default" w:ascii="Times New Roman" w:hAnsi="Times New Roman" w:eastAsia="微软雅黑" w:cs="Times New Roman"/>
                  <w:bCs/>
                  <w:sz w:val="24"/>
                  <w:szCs w:val="24"/>
                  <w:rPrChange w:id="5284" w:author="威(×_×)" w:date="2021-03-18T17:49:20Z">
                    <w:rPr>
                      <w:rFonts w:hint="eastAsia" w:ascii="微软雅黑" w:hAnsi="微软雅黑" w:eastAsia="微软雅黑" w:cs="微软雅黑"/>
                      <w:bCs/>
                      <w:sz w:val="24"/>
                      <w:szCs w:val="24"/>
                    </w:rPr>
                  </w:rPrChange>
                </w:rPr>
                <w:delText>项目获国家级或国外相应级别专业奖项（如有）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85" w:author="威(×_×)" w:date="2021-03-18T18:05:40Z"/>
                <w:rFonts w:ascii="Times New Roman" w:hAnsi="Times New Roman" w:eastAsia="微软雅黑" w:cs="Times New Roman"/>
                <w:rPrChange w:id="5286" w:author="威(×_×)" w:date="2021-03-18T17:49:20Z">
                  <w:rPr>
                    <w:del w:id="5287" w:author="威(×_×)" w:date="2021-03-18T18:05:4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jc w:val="center"/>
          <w:del w:id="5288" w:author="威(×_×)" w:date="2021-03-18T18:05:4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289" w:author="威(×_×)" w:date="2021-03-18T18:05:40Z"/>
                <w:rFonts w:ascii="Times New Roman" w:hAnsi="Times New Roman" w:eastAsia="微软雅黑" w:cs="Times New Roman"/>
                <w:bCs/>
                <w:sz w:val="24"/>
                <w:szCs w:val="24"/>
                <w:rPrChange w:id="5290" w:author="威(×_×)" w:date="2021-03-18T17:49:20Z">
                  <w:rPr>
                    <w:del w:id="5291" w:author="威(×_×)" w:date="2021-03-18T18:05:40Z"/>
                    <w:rFonts w:ascii="微软雅黑" w:hAnsi="微软雅黑" w:eastAsia="微软雅黑" w:cs="微软雅黑"/>
                    <w:bCs/>
                    <w:sz w:val="24"/>
                    <w:szCs w:val="24"/>
                  </w:rPr>
                </w:rPrChange>
              </w:rPr>
            </w:pPr>
            <w:del w:id="5292" w:author="威(×_×)" w:date="2021-03-18T18:05:40Z">
              <w:r>
                <w:rPr>
                  <w:rFonts w:hint="default" w:ascii="Times New Roman" w:hAnsi="Times New Roman" w:eastAsia="微软雅黑" w:cs="Times New Roman"/>
                  <w:bCs/>
                  <w:sz w:val="24"/>
                  <w:szCs w:val="24"/>
                  <w:rPrChange w:id="5293" w:author="威(×_×)" w:date="2021-03-18T17:49:20Z">
                    <w:rPr>
                      <w:rFonts w:hint="eastAsia" w:ascii="微软雅黑" w:hAnsi="微软雅黑" w:eastAsia="微软雅黑" w:cs="微软雅黑"/>
                      <w:bCs/>
                      <w:sz w:val="24"/>
                      <w:szCs w:val="24"/>
                    </w:rPr>
                  </w:rPrChange>
                </w:rPr>
                <w:delText>项目获得绿色建筑认证（如有）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294" w:author="威(×_×)" w:date="2021-03-18T18:05:40Z"/>
                <w:rFonts w:ascii="Times New Roman" w:hAnsi="Times New Roman" w:eastAsia="微软雅黑" w:cs="Times New Roman"/>
                <w:rPrChange w:id="5295" w:author="威(×_×)" w:date="2021-03-18T17:49:20Z">
                  <w:rPr>
                    <w:del w:id="5296" w:author="威(×_×)" w:date="2021-03-18T18:05:40Z"/>
                    <w:rFonts w:ascii="微软雅黑" w:hAnsi="微软雅黑" w:eastAsia="微软雅黑" w:cs="微软雅黑"/>
                  </w:rPr>
                </w:rPrChange>
              </w:rPr>
            </w:pPr>
          </w:p>
        </w:tc>
      </w:tr>
    </w:tbl>
    <w:p>
      <w:pPr>
        <w:spacing w:after="156"/>
        <w:rPr>
          <w:del w:id="5297" w:author="威(×_×)" w:date="2021-03-18T18:33:20Z"/>
          <w:rFonts w:ascii="Times New Roman" w:hAnsi="Times New Roman" w:eastAsia="微软雅黑" w:cs="Times New Roman"/>
          <w:sz w:val="28"/>
          <w:szCs w:val="28"/>
          <w:rPrChange w:id="5298" w:author="威(×_×)" w:date="2021-03-18T17:49:20Z">
            <w:rPr>
              <w:del w:id="5299" w:author="威(×_×)" w:date="2021-03-18T18:33:20Z"/>
              <w:rFonts w:ascii="微软雅黑" w:hAnsi="微软雅黑" w:eastAsia="微软雅黑" w:cs="微软雅黑"/>
              <w:sz w:val="28"/>
              <w:szCs w:val="28"/>
            </w:rPr>
          </w:rPrChange>
        </w:rPr>
      </w:pPr>
      <w:bookmarkStart w:id="39" w:name="_Toc36483724"/>
      <w:bookmarkStart w:id="40" w:name="_Toc532484415"/>
    </w:p>
    <w:p>
      <w:pPr>
        <w:pStyle w:val="2"/>
        <w:spacing w:before="156" w:beforeLines="50" w:after="312" w:afterLines="100" w:line="340" w:lineRule="exact"/>
        <w:jc w:val="left"/>
        <w:rPr>
          <w:rFonts w:ascii="Times New Roman" w:hAnsi="Times New Roman" w:eastAsia="微软雅黑" w:cs="Times New Roman"/>
          <w:smallCaps w:val="0"/>
          <w:sz w:val="28"/>
          <w:szCs w:val="28"/>
          <w:rPrChange w:id="5300" w:author="威(×_×)" w:date="2021-03-18T17:49:20Z">
            <w:rPr>
              <w:rFonts w:ascii="微软雅黑" w:hAnsi="微软雅黑" w:eastAsia="微软雅黑" w:cs="微软雅黑"/>
              <w:smallCaps w:val="0"/>
              <w:sz w:val="28"/>
              <w:szCs w:val="28"/>
            </w:rPr>
          </w:rPrChange>
        </w:rPr>
      </w:pPr>
      <w:r>
        <w:rPr>
          <w:rFonts w:hint="default" w:ascii="Times New Roman" w:hAnsi="Times New Roman" w:eastAsia="微软雅黑" w:cs="Times New Roman"/>
          <w:rPrChange w:id="5301" w:author="威(×_×)" w:date="2021-03-18T17:49:20Z">
            <w:rPr>
              <w:rFonts w:hint="eastAsia" w:ascii="微软雅黑" w:hAnsi="微软雅黑" w:eastAsia="微软雅黑" w:cs="微软雅黑"/>
            </w:rPr>
          </w:rPrChange>
        </w:rPr>
        <w:br w:type="page"/>
      </w:r>
      <w:bookmarkStart w:id="41" w:name="_Toc31191"/>
      <w:bookmarkStart w:id="42" w:name="_Toc285"/>
      <w:r>
        <w:rPr>
          <w:rFonts w:hint="default" w:ascii="Times New Roman" w:hAnsi="Times New Roman" w:eastAsia="微软雅黑" w:cs="Times New Roman"/>
          <w:color w:val="537F35"/>
          <w:u w:val="single"/>
          <w:rPrChange w:id="5302" w:author="威(×_×)" w:date="2021-03-18T17:49:20Z">
            <w:rPr>
              <w:rFonts w:hint="eastAsia" w:ascii="微软雅黑" w:hAnsi="微软雅黑" w:eastAsia="微软雅黑" w:cs="微软雅黑"/>
              <w:color w:val="537F35"/>
              <w:u w:val="single"/>
            </w:rPr>
          </w:rPrChange>
        </w:rPr>
        <w:t>11</w:t>
      </w:r>
      <w:r>
        <w:rPr>
          <w:rFonts w:hint="default" w:ascii="Times New Roman" w:hAnsi="Times New Roman" w:eastAsia="微软雅黑" w:cs="Times New Roman"/>
          <w:smallCaps w:val="0"/>
          <w:color w:val="537F35"/>
          <w:sz w:val="30"/>
          <w:u w:val="single"/>
          <w:rPrChange w:id="5303" w:author="威(×_×)" w:date="2021-03-18T17:49:20Z">
            <w:rPr>
              <w:rFonts w:hint="eastAsia" w:ascii="微软雅黑" w:hAnsi="微软雅黑" w:eastAsia="微软雅黑" w:cs="微软雅黑"/>
              <w:smallCaps w:val="0"/>
              <w:color w:val="537F35"/>
              <w:sz w:val="30"/>
              <w:u w:val="single"/>
            </w:rPr>
          </w:rPrChange>
        </w:rPr>
        <w:t>拟派本项目主创设计师情况及业绩表</w:t>
      </w:r>
      <w:bookmarkEnd w:id="39"/>
      <w:bookmarkEnd w:id="40"/>
      <w:bookmarkEnd w:id="41"/>
      <w:ins w:id="5304" w:author="威(×_×)" w:date="2021-03-18T18:09:50Z">
        <w:r>
          <w:rPr>
            <w:rFonts w:hint="default" w:ascii="Times New Roman" w:hAnsi="Times New Roman" w:eastAsia="微软雅黑" w:cs="Times New Roman"/>
            <w:smallCaps w:val="0"/>
            <w:color w:val="537F35"/>
            <w:sz w:val="30"/>
            <w:u w:val="single"/>
          </w:rPr>
          <w:t>Principal Designer Introduction and Experiences</w:t>
        </w:r>
        <w:bookmarkEnd w:id="42"/>
      </w:ins>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85"/>
        <w:gridCol w:w="3118"/>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1696" w:type="dxa"/>
            <w:vAlign w:val="center"/>
          </w:tcPr>
          <w:p>
            <w:pPr>
              <w:snapToGrid w:val="0"/>
              <w:spacing w:after="157" w:afterLines="50" w:line="240" w:lineRule="auto"/>
              <w:jc w:val="center"/>
              <w:rPr>
                <w:rFonts w:hint="default" w:ascii="Times New Roman" w:hAnsi="Times New Roman" w:eastAsia="微软雅黑"/>
                <w:kern w:val="0"/>
                <w:sz w:val="20"/>
                <w:szCs w:val="20"/>
                <w:rPrChange w:id="5306" w:author="威(×_×)" w:date="2021-03-18T18:10:13Z">
                  <w:rPr>
                    <w:rFonts w:ascii="Times New Roman" w:hAnsi="Times New Roman" w:eastAsia="宋体"/>
                    <w:kern w:val="0"/>
                    <w:sz w:val="20"/>
                    <w:szCs w:val="20"/>
                  </w:rPr>
                </w:rPrChange>
              </w:rPr>
              <w:pPrChange w:id="5305" w:author="威(×_×)" w:date="2021-03-19T17:47:47Z">
                <w:pPr>
                  <w:spacing w:afterLines="0"/>
                  <w:jc w:val="center"/>
                </w:pPr>
              </w:pPrChange>
            </w:pPr>
            <w:r>
              <w:rPr>
                <w:rFonts w:hint="default" w:ascii="Times New Roman" w:hAnsi="Times New Roman" w:eastAsia="微软雅黑"/>
                <w:kern w:val="0"/>
                <w:sz w:val="20"/>
                <w:szCs w:val="20"/>
                <w:rPrChange w:id="5307" w:author="威(×_×)" w:date="2021-03-18T18:10:13Z">
                  <w:rPr>
                    <w:rFonts w:ascii="Times New Roman" w:hAnsi="Times New Roman" w:eastAsia="宋体"/>
                    <w:kern w:val="0"/>
                    <w:sz w:val="20"/>
                    <w:szCs w:val="20"/>
                  </w:rPr>
                </w:rPrChange>
              </w:rPr>
              <w:t>主创设计师姓名</w:t>
            </w:r>
          </w:p>
          <w:p>
            <w:pPr>
              <w:snapToGrid w:val="0"/>
              <w:spacing w:after="157" w:afterLines="50" w:line="240" w:lineRule="auto"/>
              <w:jc w:val="center"/>
              <w:rPr>
                <w:rFonts w:hint="default" w:ascii="Times New Roman" w:hAnsi="Times New Roman" w:eastAsia="微软雅黑" w:cs="Times New Roman"/>
                <w:kern w:val="0"/>
                <w:sz w:val="20"/>
                <w:szCs w:val="20"/>
                <w:rPrChange w:id="5309" w:author="威(×_×)" w:date="2021-03-18T18:10:13Z">
                  <w:rPr>
                    <w:rFonts w:ascii="微软雅黑" w:hAnsi="微软雅黑" w:eastAsia="微软雅黑" w:cs="微软雅黑"/>
                    <w:kern w:val="0"/>
                    <w:sz w:val="20"/>
                    <w:szCs w:val="20"/>
                  </w:rPr>
                </w:rPrChange>
              </w:rPr>
              <w:pPrChange w:id="5308" w:author="威(×_×)" w:date="2021-03-19T17:47:47Z">
                <w:pPr>
                  <w:spacing w:afterLines="0"/>
                  <w:jc w:val="center"/>
                </w:pPr>
              </w:pPrChange>
            </w:pPr>
            <w:r>
              <w:rPr>
                <w:rFonts w:hint="default" w:ascii="Times New Roman" w:hAnsi="Times New Roman" w:eastAsia="微软雅黑"/>
                <w:kern w:val="0"/>
                <w:sz w:val="20"/>
                <w:szCs w:val="20"/>
                <w:rPrChange w:id="5310" w:author="威(×_×)" w:date="2021-03-18T18:10:13Z">
                  <w:rPr>
                    <w:rFonts w:ascii="Times New Roman" w:hAnsi="Times New Roman" w:eastAsia="宋体"/>
                    <w:kern w:val="0"/>
                    <w:sz w:val="20"/>
                    <w:szCs w:val="20"/>
                  </w:rPr>
                </w:rPrChange>
              </w:rPr>
              <w:t>Name</w:t>
            </w:r>
          </w:p>
        </w:tc>
        <w:tc>
          <w:tcPr>
            <w:tcW w:w="1985" w:type="dxa"/>
            <w:vAlign w:val="center"/>
          </w:tcPr>
          <w:p>
            <w:pPr>
              <w:snapToGrid w:val="0"/>
              <w:spacing w:after="157" w:afterLines="50" w:line="240" w:lineRule="auto"/>
              <w:jc w:val="center"/>
              <w:rPr>
                <w:rFonts w:hint="default" w:ascii="Times New Roman" w:hAnsi="Times New Roman" w:eastAsia="微软雅黑"/>
                <w:kern w:val="0"/>
                <w:sz w:val="20"/>
                <w:szCs w:val="20"/>
                <w:rPrChange w:id="5312" w:author="威(×_×)" w:date="2021-03-18T18:10:13Z">
                  <w:rPr>
                    <w:rFonts w:ascii="Times New Roman" w:hAnsi="Times New Roman" w:eastAsia="宋体"/>
                    <w:kern w:val="0"/>
                    <w:sz w:val="20"/>
                    <w:szCs w:val="20"/>
                  </w:rPr>
                </w:rPrChange>
              </w:rPr>
              <w:pPrChange w:id="5311" w:author="威(×_×)" w:date="2021-03-19T17:47:47Z">
                <w:pPr>
                  <w:spacing w:afterLines="0"/>
                  <w:jc w:val="center"/>
                </w:pPr>
              </w:pPrChange>
            </w:pPr>
            <w:r>
              <w:rPr>
                <w:rFonts w:hint="default" w:ascii="Times New Roman" w:hAnsi="Times New Roman" w:eastAsia="微软雅黑"/>
                <w:kern w:val="0"/>
                <w:sz w:val="20"/>
                <w:szCs w:val="20"/>
                <w:rPrChange w:id="5313" w:author="威(×_×)" w:date="2021-03-18T18:10:13Z">
                  <w:rPr>
                    <w:rFonts w:ascii="Times New Roman" w:hAnsi="Times New Roman" w:eastAsia="宋体"/>
                    <w:kern w:val="0"/>
                    <w:sz w:val="20"/>
                    <w:szCs w:val="20"/>
                  </w:rPr>
                </w:rPrChange>
              </w:rPr>
              <w:t>职务</w:t>
            </w:r>
          </w:p>
          <w:p>
            <w:pPr>
              <w:snapToGrid w:val="0"/>
              <w:spacing w:after="157" w:afterLines="50" w:line="240" w:lineRule="auto"/>
              <w:jc w:val="center"/>
              <w:rPr>
                <w:rFonts w:hint="default" w:ascii="Times New Roman" w:hAnsi="Times New Roman" w:eastAsia="微软雅黑" w:cs="Times New Roman"/>
                <w:kern w:val="0"/>
                <w:sz w:val="20"/>
                <w:szCs w:val="20"/>
                <w:rPrChange w:id="5315" w:author="威(×_×)" w:date="2021-03-18T18:10:13Z">
                  <w:rPr>
                    <w:rFonts w:ascii="微软雅黑" w:hAnsi="微软雅黑" w:eastAsia="微软雅黑" w:cs="微软雅黑"/>
                    <w:kern w:val="0"/>
                    <w:sz w:val="20"/>
                    <w:szCs w:val="20"/>
                  </w:rPr>
                </w:rPrChange>
              </w:rPr>
              <w:pPrChange w:id="5314" w:author="威(×_×)" w:date="2021-03-19T17:47:47Z">
                <w:pPr>
                  <w:spacing w:afterLines="0"/>
                  <w:jc w:val="center"/>
                </w:pPr>
              </w:pPrChange>
            </w:pPr>
            <w:r>
              <w:rPr>
                <w:rFonts w:hint="default" w:ascii="Times New Roman" w:hAnsi="Times New Roman" w:eastAsia="微软雅黑"/>
                <w:kern w:val="0"/>
                <w:sz w:val="20"/>
                <w:szCs w:val="20"/>
                <w:rPrChange w:id="5316" w:author="威(×_×)" w:date="2021-03-18T18:10:13Z">
                  <w:rPr>
                    <w:rFonts w:ascii="Times New Roman" w:hAnsi="Times New Roman" w:eastAsia="宋体"/>
                    <w:kern w:val="0"/>
                    <w:sz w:val="20"/>
                    <w:szCs w:val="20"/>
                  </w:rPr>
                </w:rPrChange>
              </w:rPr>
              <w:t>Title</w:t>
            </w:r>
          </w:p>
        </w:tc>
        <w:tc>
          <w:tcPr>
            <w:tcW w:w="3118" w:type="dxa"/>
            <w:vAlign w:val="center"/>
          </w:tcPr>
          <w:p>
            <w:pPr>
              <w:snapToGrid w:val="0"/>
              <w:spacing w:after="157" w:afterLines="50" w:line="240" w:lineRule="auto"/>
              <w:jc w:val="center"/>
              <w:rPr>
                <w:rFonts w:hint="default" w:ascii="Times New Roman" w:hAnsi="Times New Roman" w:eastAsia="微软雅黑"/>
                <w:kern w:val="0"/>
                <w:sz w:val="20"/>
                <w:szCs w:val="20"/>
                <w:rPrChange w:id="5318" w:author="威(×_×)" w:date="2021-03-18T18:10:13Z">
                  <w:rPr>
                    <w:rFonts w:ascii="Times New Roman" w:hAnsi="Times New Roman" w:eastAsia="宋体"/>
                    <w:kern w:val="0"/>
                    <w:sz w:val="20"/>
                    <w:szCs w:val="20"/>
                  </w:rPr>
                </w:rPrChange>
              </w:rPr>
              <w:pPrChange w:id="5317" w:author="威(×_×)" w:date="2021-03-19T17:47:47Z">
                <w:pPr>
                  <w:spacing w:afterLines="0"/>
                  <w:jc w:val="center"/>
                </w:pPr>
              </w:pPrChange>
            </w:pPr>
            <w:r>
              <w:rPr>
                <w:rFonts w:hint="default" w:ascii="Times New Roman" w:hAnsi="Times New Roman" w:eastAsia="微软雅黑"/>
                <w:kern w:val="0"/>
                <w:sz w:val="20"/>
                <w:szCs w:val="20"/>
                <w:rPrChange w:id="5319" w:author="威(×_×)" w:date="2021-03-18T18:10:13Z">
                  <w:rPr>
                    <w:rFonts w:ascii="Times New Roman" w:hAnsi="Times New Roman" w:eastAsia="宋体"/>
                    <w:kern w:val="0"/>
                    <w:sz w:val="20"/>
                    <w:szCs w:val="20"/>
                  </w:rPr>
                </w:rPrChange>
              </w:rPr>
              <w:t>拟承担的设计工作</w:t>
            </w:r>
          </w:p>
          <w:p>
            <w:pPr>
              <w:snapToGrid w:val="0"/>
              <w:spacing w:after="157" w:afterLines="50" w:line="240" w:lineRule="auto"/>
              <w:jc w:val="center"/>
              <w:rPr>
                <w:rFonts w:hint="default" w:ascii="Times New Roman" w:hAnsi="Times New Roman" w:eastAsia="微软雅黑" w:cs="Times New Roman"/>
                <w:kern w:val="0"/>
                <w:sz w:val="20"/>
                <w:szCs w:val="20"/>
                <w:rPrChange w:id="5321" w:author="威(×_×)" w:date="2021-03-18T18:10:13Z">
                  <w:rPr>
                    <w:rFonts w:ascii="微软雅黑" w:hAnsi="微软雅黑" w:eastAsia="微软雅黑" w:cs="微软雅黑"/>
                    <w:kern w:val="0"/>
                    <w:sz w:val="20"/>
                    <w:szCs w:val="20"/>
                  </w:rPr>
                </w:rPrChange>
              </w:rPr>
              <w:pPrChange w:id="5320" w:author="威(×_×)" w:date="2021-03-19T17:47:47Z">
                <w:pPr>
                  <w:spacing w:afterLines="0"/>
                  <w:jc w:val="center"/>
                </w:pPr>
              </w:pPrChange>
            </w:pPr>
            <w:r>
              <w:rPr>
                <w:rFonts w:hint="default" w:ascii="Times New Roman" w:hAnsi="Times New Roman" w:eastAsia="微软雅黑"/>
                <w:kern w:val="0"/>
                <w:sz w:val="20"/>
                <w:szCs w:val="20"/>
                <w:rPrChange w:id="5322" w:author="威(×_×)" w:date="2021-03-18T18:10:13Z">
                  <w:rPr>
                    <w:rFonts w:ascii="Times New Roman" w:hAnsi="Times New Roman" w:eastAsia="宋体"/>
                    <w:kern w:val="0"/>
                    <w:sz w:val="20"/>
                    <w:szCs w:val="20"/>
                  </w:rPr>
                </w:rPrChange>
              </w:rPr>
              <w:t>Design work to be undertaken in this project</w:t>
            </w:r>
          </w:p>
        </w:tc>
        <w:tc>
          <w:tcPr>
            <w:tcW w:w="2977" w:type="dxa"/>
            <w:vAlign w:val="center"/>
          </w:tcPr>
          <w:p>
            <w:pPr>
              <w:snapToGrid w:val="0"/>
              <w:spacing w:after="157" w:afterLines="50" w:line="240" w:lineRule="auto"/>
              <w:jc w:val="center"/>
              <w:rPr>
                <w:rFonts w:hint="default" w:ascii="Times New Roman" w:hAnsi="Times New Roman" w:eastAsia="微软雅黑"/>
                <w:kern w:val="0"/>
                <w:sz w:val="20"/>
                <w:szCs w:val="20"/>
                <w:rPrChange w:id="5324" w:author="威(×_×)" w:date="2021-03-18T18:10:13Z">
                  <w:rPr>
                    <w:rFonts w:ascii="Times New Roman" w:hAnsi="Times New Roman" w:eastAsia="宋体"/>
                    <w:kern w:val="0"/>
                    <w:sz w:val="20"/>
                    <w:szCs w:val="20"/>
                  </w:rPr>
                </w:rPrChange>
              </w:rPr>
              <w:pPrChange w:id="5323" w:author="威(×_×)" w:date="2021-03-19T17:47:47Z">
                <w:pPr>
                  <w:spacing w:afterLines="0"/>
                  <w:jc w:val="center"/>
                </w:pPr>
              </w:pPrChange>
            </w:pPr>
            <w:r>
              <w:rPr>
                <w:rFonts w:hint="default" w:ascii="Times New Roman" w:hAnsi="Times New Roman" w:eastAsia="微软雅黑"/>
                <w:kern w:val="0"/>
                <w:sz w:val="20"/>
                <w:szCs w:val="20"/>
                <w:rPrChange w:id="5325" w:author="威(×_×)" w:date="2021-03-18T18:10:13Z">
                  <w:rPr>
                    <w:rFonts w:ascii="Times New Roman" w:hAnsi="Times New Roman" w:eastAsia="宋体"/>
                    <w:kern w:val="0"/>
                    <w:sz w:val="20"/>
                    <w:szCs w:val="20"/>
                  </w:rPr>
                </w:rPrChange>
              </w:rPr>
              <w:t>所属单位</w:t>
            </w:r>
          </w:p>
          <w:p>
            <w:pPr>
              <w:snapToGrid w:val="0"/>
              <w:spacing w:after="157" w:afterLines="50" w:line="240" w:lineRule="auto"/>
              <w:jc w:val="center"/>
              <w:rPr>
                <w:rFonts w:hint="default" w:ascii="Times New Roman" w:hAnsi="Times New Roman" w:eastAsia="微软雅黑" w:cs="Times New Roman"/>
                <w:kern w:val="0"/>
                <w:sz w:val="20"/>
                <w:szCs w:val="20"/>
                <w:rPrChange w:id="5327" w:author="威(×_×)" w:date="2021-03-18T18:10:13Z">
                  <w:rPr>
                    <w:rFonts w:ascii="微软雅黑" w:hAnsi="微软雅黑" w:eastAsia="微软雅黑" w:cs="微软雅黑"/>
                    <w:kern w:val="0"/>
                    <w:sz w:val="20"/>
                    <w:szCs w:val="20"/>
                  </w:rPr>
                </w:rPrChange>
              </w:rPr>
              <w:pPrChange w:id="5326" w:author="威(×_×)" w:date="2021-03-19T17:47:47Z">
                <w:pPr>
                  <w:spacing w:afterLines="0"/>
                  <w:jc w:val="center"/>
                </w:pPr>
              </w:pPrChange>
            </w:pPr>
            <w:r>
              <w:rPr>
                <w:rFonts w:hint="default" w:ascii="Times New Roman" w:hAnsi="Times New Roman" w:eastAsia="微软雅黑"/>
                <w:kern w:val="0"/>
                <w:sz w:val="20"/>
                <w:szCs w:val="20"/>
                <w:rPrChange w:id="5328" w:author="威(×_×)" w:date="2021-03-18T18:10:13Z">
                  <w:rPr>
                    <w:rFonts w:ascii="Times New Roman" w:hAnsi="Times New Roman" w:eastAsia="宋体"/>
                    <w:kern w:val="0"/>
                    <w:sz w:val="20"/>
                    <w:szCs w:val="20"/>
                  </w:rPr>
                </w:rPrChange>
              </w:rPr>
              <w:t>Affiliated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napToGrid w:val="0"/>
              <w:spacing w:after="157" w:afterLines="50" w:line="240" w:lineRule="auto"/>
              <w:rPr>
                <w:rFonts w:ascii="Times New Roman" w:hAnsi="Times New Roman" w:eastAsia="微软雅黑" w:cs="Times New Roman"/>
                <w:kern w:val="0"/>
                <w:sz w:val="20"/>
                <w:szCs w:val="20"/>
                <w:rPrChange w:id="5330" w:author="威(×_×)" w:date="2021-03-18T17:49:20Z">
                  <w:rPr>
                    <w:rFonts w:ascii="微软雅黑" w:hAnsi="微软雅黑" w:eastAsia="微软雅黑" w:cs="微软雅黑"/>
                    <w:kern w:val="0"/>
                    <w:sz w:val="20"/>
                    <w:szCs w:val="20"/>
                  </w:rPr>
                </w:rPrChange>
              </w:rPr>
              <w:pPrChange w:id="5329" w:author="威(×_×)" w:date="2021-03-19T17:47:47Z">
                <w:pPr>
                  <w:spacing w:afterLines="0"/>
                </w:pPr>
              </w:pPrChange>
            </w:pPr>
          </w:p>
        </w:tc>
        <w:tc>
          <w:tcPr>
            <w:tcW w:w="1985" w:type="dxa"/>
          </w:tcPr>
          <w:p>
            <w:pPr>
              <w:snapToGrid w:val="0"/>
              <w:spacing w:after="157" w:afterLines="50" w:line="240" w:lineRule="auto"/>
              <w:rPr>
                <w:rFonts w:ascii="Times New Roman" w:hAnsi="Times New Roman" w:eastAsia="微软雅黑" w:cs="Times New Roman"/>
                <w:kern w:val="0"/>
                <w:sz w:val="20"/>
                <w:szCs w:val="20"/>
                <w:rPrChange w:id="5332" w:author="威(×_×)" w:date="2021-03-18T17:49:20Z">
                  <w:rPr>
                    <w:rFonts w:ascii="微软雅黑" w:hAnsi="微软雅黑" w:eastAsia="微软雅黑" w:cs="微软雅黑"/>
                    <w:kern w:val="0"/>
                    <w:sz w:val="20"/>
                    <w:szCs w:val="20"/>
                  </w:rPr>
                </w:rPrChange>
              </w:rPr>
              <w:pPrChange w:id="5331" w:author="威(×_×)" w:date="2021-03-19T17:47:47Z">
                <w:pPr>
                  <w:spacing w:afterLines="0"/>
                </w:pPr>
              </w:pPrChange>
            </w:pPr>
          </w:p>
        </w:tc>
        <w:tc>
          <w:tcPr>
            <w:tcW w:w="3118" w:type="dxa"/>
          </w:tcPr>
          <w:p>
            <w:pPr>
              <w:snapToGrid w:val="0"/>
              <w:spacing w:after="157" w:afterLines="50" w:line="240" w:lineRule="auto"/>
              <w:rPr>
                <w:rFonts w:ascii="Times New Roman" w:hAnsi="Times New Roman" w:eastAsia="微软雅黑" w:cs="Times New Roman"/>
                <w:kern w:val="0"/>
                <w:sz w:val="20"/>
                <w:szCs w:val="20"/>
                <w:rPrChange w:id="5334" w:author="威(×_×)" w:date="2021-03-18T17:49:20Z">
                  <w:rPr>
                    <w:rFonts w:ascii="微软雅黑" w:hAnsi="微软雅黑" w:eastAsia="微软雅黑" w:cs="微软雅黑"/>
                    <w:kern w:val="0"/>
                    <w:sz w:val="20"/>
                    <w:szCs w:val="20"/>
                  </w:rPr>
                </w:rPrChange>
              </w:rPr>
              <w:pPrChange w:id="5333" w:author="威(×_×)" w:date="2021-03-19T17:47:47Z">
                <w:pPr>
                  <w:spacing w:afterLines="0"/>
                </w:pPr>
              </w:pPrChange>
            </w:pPr>
          </w:p>
        </w:tc>
        <w:tc>
          <w:tcPr>
            <w:tcW w:w="2977" w:type="dxa"/>
          </w:tcPr>
          <w:p>
            <w:pPr>
              <w:snapToGrid w:val="0"/>
              <w:spacing w:after="157" w:afterLines="50" w:line="240" w:lineRule="auto"/>
              <w:rPr>
                <w:rFonts w:ascii="Times New Roman" w:hAnsi="Times New Roman" w:eastAsia="微软雅黑" w:cs="Times New Roman"/>
                <w:kern w:val="0"/>
                <w:sz w:val="20"/>
                <w:szCs w:val="20"/>
                <w:rPrChange w:id="5336" w:author="威(×_×)" w:date="2021-03-18T17:49:20Z">
                  <w:rPr>
                    <w:rFonts w:ascii="微软雅黑" w:hAnsi="微软雅黑" w:eastAsia="微软雅黑" w:cs="微软雅黑"/>
                    <w:kern w:val="0"/>
                    <w:sz w:val="20"/>
                    <w:szCs w:val="20"/>
                  </w:rPr>
                </w:rPrChange>
              </w:rPr>
              <w:pPrChange w:id="5335" w:author="威(×_×)" w:date="2021-03-19T17:47:47Z">
                <w:pPr>
                  <w:spacing w:afterLines="0"/>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napToGrid w:val="0"/>
              <w:spacing w:after="157" w:afterLines="50" w:line="240" w:lineRule="auto"/>
              <w:rPr>
                <w:rFonts w:ascii="Times New Roman" w:hAnsi="Times New Roman" w:eastAsia="微软雅黑" w:cs="Times New Roman"/>
                <w:kern w:val="0"/>
                <w:sz w:val="20"/>
                <w:szCs w:val="20"/>
                <w:rPrChange w:id="5338" w:author="威(×_×)" w:date="2021-03-18T17:49:20Z">
                  <w:rPr>
                    <w:rFonts w:ascii="微软雅黑" w:hAnsi="微软雅黑" w:eastAsia="微软雅黑" w:cs="微软雅黑"/>
                    <w:kern w:val="0"/>
                    <w:sz w:val="20"/>
                    <w:szCs w:val="20"/>
                  </w:rPr>
                </w:rPrChange>
              </w:rPr>
              <w:pPrChange w:id="5337" w:author="威(×_×)" w:date="2021-03-19T17:47:47Z">
                <w:pPr>
                  <w:spacing w:afterLines="0"/>
                </w:pPr>
              </w:pPrChange>
            </w:pPr>
          </w:p>
        </w:tc>
        <w:tc>
          <w:tcPr>
            <w:tcW w:w="1985" w:type="dxa"/>
          </w:tcPr>
          <w:p>
            <w:pPr>
              <w:snapToGrid w:val="0"/>
              <w:spacing w:after="157" w:afterLines="50" w:line="240" w:lineRule="auto"/>
              <w:rPr>
                <w:rFonts w:ascii="Times New Roman" w:hAnsi="Times New Roman" w:eastAsia="微软雅黑" w:cs="Times New Roman"/>
                <w:kern w:val="0"/>
                <w:sz w:val="20"/>
                <w:szCs w:val="20"/>
                <w:rPrChange w:id="5340" w:author="威(×_×)" w:date="2021-03-18T17:49:20Z">
                  <w:rPr>
                    <w:rFonts w:ascii="微软雅黑" w:hAnsi="微软雅黑" w:eastAsia="微软雅黑" w:cs="微软雅黑"/>
                    <w:kern w:val="0"/>
                    <w:sz w:val="20"/>
                    <w:szCs w:val="20"/>
                  </w:rPr>
                </w:rPrChange>
              </w:rPr>
              <w:pPrChange w:id="5339" w:author="威(×_×)" w:date="2021-03-19T17:47:47Z">
                <w:pPr>
                  <w:spacing w:afterLines="0"/>
                </w:pPr>
              </w:pPrChange>
            </w:pPr>
          </w:p>
        </w:tc>
        <w:tc>
          <w:tcPr>
            <w:tcW w:w="3118" w:type="dxa"/>
          </w:tcPr>
          <w:p>
            <w:pPr>
              <w:snapToGrid w:val="0"/>
              <w:spacing w:after="157" w:afterLines="50" w:line="240" w:lineRule="auto"/>
              <w:rPr>
                <w:rFonts w:ascii="Times New Roman" w:hAnsi="Times New Roman" w:eastAsia="微软雅黑" w:cs="Times New Roman"/>
                <w:kern w:val="0"/>
                <w:sz w:val="20"/>
                <w:szCs w:val="20"/>
                <w:rPrChange w:id="5342" w:author="威(×_×)" w:date="2021-03-18T17:49:20Z">
                  <w:rPr>
                    <w:rFonts w:ascii="微软雅黑" w:hAnsi="微软雅黑" w:eastAsia="微软雅黑" w:cs="微软雅黑"/>
                    <w:kern w:val="0"/>
                    <w:sz w:val="20"/>
                    <w:szCs w:val="20"/>
                  </w:rPr>
                </w:rPrChange>
              </w:rPr>
              <w:pPrChange w:id="5341" w:author="威(×_×)" w:date="2021-03-19T17:47:47Z">
                <w:pPr>
                  <w:spacing w:afterLines="0"/>
                </w:pPr>
              </w:pPrChange>
            </w:pPr>
          </w:p>
        </w:tc>
        <w:tc>
          <w:tcPr>
            <w:tcW w:w="2977" w:type="dxa"/>
          </w:tcPr>
          <w:p>
            <w:pPr>
              <w:snapToGrid w:val="0"/>
              <w:spacing w:after="157" w:afterLines="50" w:line="240" w:lineRule="auto"/>
              <w:rPr>
                <w:rFonts w:ascii="Times New Roman" w:hAnsi="Times New Roman" w:eastAsia="微软雅黑" w:cs="Times New Roman"/>
                <w:kern w:val="0"/>
                <w:sz w:val="20"/>
                <w:szCs w:val="20"/>
                <w:rPrChange w:id="5344" w:author="威(×_×)" w:date="2021-03-18T17:49:20Z">
                  <w:rPr>
                    <w:rFonts w:ascii="微软雅黑" w:hAnsi="微软雅黑" w:eastAsia="微软雅黑" w:cs="微软雅黑"/>
                    <w:kern w:val="0"/>
                    <w:sz w:val="20"/>
                    <w:szCs w:val="20"/>
                  </w:rPr>
                </w:rPrChange>
              </w:rPr>
              <w:pPrChange w:id="5343" w:author="威(×_×)" w:date="2021-03-19T17:47:47Z">
                <w:pPr>
                  <w:spacing w:afterLines="0"/>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napToGrid w:val="0"/>
              <w:spacing w:after="157" w:afterLines="50" w:line="240" w:lineRule="auto"/>
              <w:rPr>
                <w:rFonts w:ascii="Times New Roman" w:hAnsi="Times New Roman" w:eastAsia="微软雅黑" w:cs="Times New Roman"/>
                <w:kern w:val="0"/>
                <w:sz w:val="20"/>
                <w:szCs w:val="20"/>
                <w:rPrChange w:id="5346" w:author="威(×_×)" w:date="2021-03-18T17:49:20Z">
                  <w:rPr>
                    <w:rFonts w:ascii="微软雅黑" w:hAnsi="微软雅黑" w:eastAsia="微软雅黑" w:cs="微软雅黑"/>
                    <w:kern w:val="0"/>
                    <w:sz w:val="20"/>
                    <w:szCs w:val="20"/>
                  </w:rPr>
                </w:rPrChange>
              </w:rPr>
              <w:pPrChange w:id="5345" w:author="威(×_×)" w:date="2021-03-19T17:47:47Z">
                <w:pPr>
                  <w:spacing w:afterLines="0"/>
                </w:pPr>
              </w:pPrChange>
            </w:pPr>
          </w:p>
        </w:tc>
        <w:tc>
          <w:tcPr>
            <w:tcW w:w="1985" w:type="dxa"/>
          </w:tcPr>
          <w:p>
            <w:pPr>
              <w:snapToGrid w:val="0"/>
              <w:spacing w:after="157" w:afterLines="50" w:line="240" w:lineRule="auto"/>
              <w:rPr>
                <w:rFonts w:ascii="Times New Roman" w:hAnsi="Times New Roman" w:eastAsia="微软雅黑" w:cs="Times New Roman"/>
                <w:kern w:val="0"/>
                <w:sz w:val="20"/>
                <w:szCs w:val="20"/>
                <w:rPrChange w:id="5348" w:author="威(×_×)" w:date="2021-03-18T17:49:20Z">
                  <w:rPr>
                    <w:rFonts w:ascii="微软雅黑" w:hAnsi="微软雅黑" w:eastAsia="微软雅黑" w:cs="微软雅黑"/>
                    <w:kern w:val="0"/>
                    <w:sz w:val="20"/>
                    <w:szCs w:val="20"/>
                  </w:rPr>
                </w:rPrChange>
              </w:rPr>
              <w:pPrChange w:id="5347" w:author="威(×_×)" w:date="2021-03-19T17:47:47Z">
                <w:pPr>
                  <w:spacing w:afterLines="0"/>
                </w:pPr>
              </w:pPrChange>
            </w:pPr>
          </w:p>
        </w:tc>
        <w:tc>
          <w:tcPr>
            <w:tcW w:w="3118" w:type="dxa"/>
          </w:tcPr>
          <w:p>
            <w:pPr>
              <w:snapToGrid w:val="0"/>
              <w:spacing w:after="157" w:afterLines="50" w:line="240" w:lineRule="auto"/>
              <w:rPr>
                <w:rFonts w:ascii="Times New Roman" w:hAnsi="Times New Roman" w:eastAsia="微软雅黑" w:cs="Times New Roman"/>
                <w:kern w:val="0"/>
                <w:sz w:val="20"/>
                <w:szCs w:val="20"/>
                <w:rPrChange w:id="5350" w:author="威(×_×)" w:date="2021-03-18T17:49:20Z">
                  <w:rPr>
                    <w:rFonts w:ascii="微软雅黑" w:hAnsi="微软雅黑" w:eastAsia="微软雅黑" w:cs="微软雅黑"/>
                    <w:kern w:val="0"/>
                    <w:sz w:val="20"/>
                    <w:szCs w:val="20"/>
                  </w:rPr>
                </w:rPrChange>
              </w:rPr>
              <w:pPrChange w:id="5349" w:author="威(×_×)" w:date="2021-03-19T17:47:47Z">
                <w:pPr>
                  <w:spacing w:afterLines="0"/>
                </w:pPr>
              </w:pPrChange>
            </w:pPr>
          </w:p>
        </w:tc>
        <w:tc>
          <w:tcPr>
            <w:tcW w:w="2977" w:type="dxa"/>
          </w:tcPr>
          <w:p>
            <w:pPr>
              <w:snapToGrid w:val="0"/>
              <w:spacing w:after="157" w:afterLines="50" w:line="240" w:lineRule="auto"/>
              <w:rPr>
                <w:rFonts w:ascii="Times New Roman" w:hAnsi="Times New Roman" w:eastAsia="微软雅黑" w:cs="Times New Roman"/>
                <w:kern w:val="0"/>
                <w:sz w:val="20"/>
                <w:szCs w:val="20"/>
                <w:rPrChange w:id="5352" w:author="威(×_×)" w:date="2021-03-18T17:49:20Z">
                  <w:rPr>
                    <w:rFonts w:ascii="微软雅黑" w:hAnsi="微软雅黑" w:eastAsia="微软雅黑" w:cs="微软雅黑"/>
                    <w:kern w:val="0"/>
                    <w:sz w:val="20"/>
                    <w:szCs w:val="20"/>
                  </w:rPr>
                </w:rPrChange>
              </w:rPr>
              <w:pPrChange w:id="5351" w:author="威(×_×)" w:date="2021-03-19T17:47:47Z">
                <w:pPr>
                  <w:spacing w:afterLines="0"/>
                </w:pPr>
              </w:pPrChange>
            </w:pPr>
          </w:p>
        </w:tc>
      </w:tr>
    </w:tbl>
    <w:p>
      <w:pPr>
        <w:spacing w:after="156"/>
        <w:rPr>
          <w:ins w:id="5353" w:author="威(×_×)" w:date="2021-03-18T18:30:24Z"/>
          <w:rFonts w:ascii="Times New Roman" w:hAnsi="Times New Roman" w:eastAsia="微软雅黑" w:cs="Times New Roman"/>
        </w:rPr>
      </w:pPr>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5354" w:author="威(×_×)" w:date="2021-03-19T17:50:23Z">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9776"/>
        <w:tblGridChange w:id="5355">
          <w:tblGrid>
            <w:gridCol w:w="977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357" w:author="威(×_×)" w:date="2021-03-19T17:50:23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460" w:hRule="atLeast"/>
          <w:ins w:id="5356" w:author="威(×_×)" w:date="2021-03-18T18:30:28Z"/>
          <w:trPrChange w:id="5357" w:author="威(×_×)" w:date="2021-03-19T17:50:23Z">
            <w:trPr>
              <w:trHeight w:val="485" w:hRule="atLeast"/>
            </w:trPr>
          </w:trPrChange>
        </w:trPr>
        <w:tc>
          <w:tcPr>
            <w:tcW w:w="9776" w:type="dxa"/>
            <w:tcBorders>
              <w:top w:val="single" w:color="auto" w:sz="4" w:space="0"/>
              <w:left w:val="single" w:color="auto" w:sz="4" w:space="0"/>
              <w:bottom w:val="single" w:color="auto" w:sz="4" w:space="0"/>
              <w:right w:val="single" w:color="auto" w:sz="4" w:space="0"/>
            </w:tcBorders>
            <w:noWrap w:val="0"/>
            <w:vAlign w:val="center"/>
            <w:tcPrChange w:id="5358" w:author="威(×_×)" w:date="2021-03-19T17:50:23Z">
              <w:tcPr>
                <w:tcW w:w="9776" w:type="dxa"/>
                <w:tcBorders>
                  <w:top w:val="single" w:color="auto" w:sz="4" w:space="0"/>
                  <w:left w:val="single" w:color="auto" w:sz="4" w:space="0"/>
                  <w:bottom w:val="single" w:color="auto" w:sz="4" w:space="0"/>
                  <w:right w:val="single" w:color="auto" w:sz="4" w:space="0"/>
                </w:tcBorders>
                <w:noWrap w:val="0"/>
                <w:vAlign w:val="center"/>
                <w:tcPrChange w:id="5359" w:author="威(×_×)" w:date="2021-03-19T17:50:23Z">
                  <w:tcPr>
                    <w:tcW w:w="9776" w:type="dxa"/>
                    <w:tcBorders>
                      <w:top w:val="single" w:color="auto" w:sz="4" w:space="0"/>
                      <w:left w:val="single" w:color="auto" w:sz="4" w:space="0"/>
                      <w:bottom w:val="single" w:color="auto" w:sz="4" w:space="0"/>
                      <w:right w:val="single" w:color="auto" w:sz="4" w:space="0"/>
                    </w:tcBorders>
                    <w:noWrap w:val="0"/>
                    <w:vAlign w:val="center"/>
                  </w:tcPr>
                </w:tcPrChange>
              </w:tcPr>
            </w:tcPrChange>
          </w:tcPr>
          <w:p>
            <w:pPr>
              <w:snapToGrid w:val="0"/>
              <w:spacing w:after="156" w:line="240" w:lineRule="auto"/>
              <w:rPr>
                <w:ins w:id="5361" w:author="威(×_×)" w:date="2021-03-18T18:30:28Z"/>
                <w:rFonts w:hint="default" w:ascii="Times New Roman" w:hAnsi="Times New Roman" w:eastAsia="微软雅黑"/>
                <w:rPrChange w:id="5362" w:author="威(×_×)" w:date="2021-03-18T18:30:34Z">
                  <w:rPr>
                    <w:ins w:id="5363" w:author="威(×_×)" w:date="2021-03-18T18:30:28Z"/>
                    <w:rFonts w:ascii="Times New Roman" w:hAnsi="Times New Roman" w:eastAsia="宋体"/>
                  </w:rPr>
                </w:rPrChange>
              </w:rPr>
              <w:pPrChange w:id="5360" w:author="威(×_×)" w:date="2021-03-19T17:47:53Z">
                <w:pPr>
                  <w:spacing w:after="156" w:line="276" w:lineRule="auto"/>
                </w:pPr>
              </w:pPrChange>
            </w:pPr>
            <w:ins w:id="5364" w:author="威(×_×)" w:date="2021-03-18T18:30:28Z">
              <w:r>
                <w:rPr>
                  <w:rFonts w:hint="default" w:ascii="Times New Roman" w:hAnsi="Times New Roman" w:eastAsia="微软雅黑"/>
                  <w:rPrChange w:id="5365" w:author="威(×_×)" w:date="2021-03-18T18:30:34Z">
                    <w:rPr>
                      <w:rFonts w:ascii="Times New Roman" w:hAnsi="Times New Roman" w:eastAsia="宋体"/>
                    </w:rPr>
                  </w:rPrChange>
                </w:rPr>
                <w:t>填写要求Filling Requirements:</w:t>
              </w:r>
            </w:ins>
          </w:p>
          <w:p>
            <w:pPr>
              <w:pStyle w:val="4"/>
              <w:numPr>
                <w:ilvl w:val="0"/>
                <w:numId w:val="12"/>
              </w:numPr>
              <w:snapToGrid w:val="0"/>
              <w:spacing w:after="156" w:line="240" w:lineRule="auto"/>
              <w:ind w:left="298" w:hanging="298" w:hangingChars="142"/>
              <w:rPr>
                <w:ins w:id="5367" w:author="威(×_×)" w:date="2021-03-18T18:30:28Z"/>
                <w:rFonts w:hint="default" w:ascii="Times New Roman" w:hAnsi="Times New Roman" w:eastAsia="微软雅黑"/>
                <w:rPrChange w:id="5368" w:author="威(×_×)" w:date="2021-03-18T18:30:34Z">
                  <w:rPr>
                    <w:ins w:id="5369" w:author="威(×_×)" w:date="2021-03-18T18:30:28Z"/>
                    <w:rFonts w:ascii="Times New Roman" w:hAnsi="Times New Roman" w:eastAsia="宋体"/>
                  </w:rPr>
                </w:rPrChange>
              </w:rPr>
              <w:pPrChange w:id="5366" w:author="威(×_×)" w:date="2021-03-19T17:50:27Z">
                <w:pPr>
                  <w:pStyle w:val="4"/>
                  <w:numPr>
                    <w:ilvl w:val="0"/>
                    <w:numId w:val="12"/>
                  </w:numPr>
                  <w:spacing w:after="156"/>
                  <w:ind w:firstLineChars="0"/>
                </w:pPr>
              </w:pPrChange>
            </w:pPr>
            <w:ins w:id="5370" w:author="威(×_×)" w:date="2021-03-18T18:30:28Z">
              <w:r>
                <w:rPr>
                  <w:rFonts w:hint="default" w:ascii="Times New Roman" w:hAnsi="Times New Roman" w:eastAsia="微软雅黑"/>
                  <w:rPrChange w:id="5371" w:author="威(×_×)" w:date="2021-03-18T18:30:34Z">
                    <w:rPr>
                      <w:rFonts w:hint="eastAsia" w:ascii="Times New Roman" w:hAnsi="Times New Roman" w:eastAsia="宋体"/>
                    </w:rPr>
                  </w:rPrChange>
                </w:rPr>
                <w:t>主创设计师不超过3名，超过的3名的，只取前3名。</w:t>
              </w:r>
            </w:ins>
            <w:ins w:id="5372" w:author="威(×_×)" w:date="2021-03-18T18:30:28Z">
              <w:r>
                <w:rPr>
                  <w:rFonts w:hint="default" w:ascii="Times New Roman" w:hAnsi="Times New Roman" w:eastAsia="微软雅黑"/>
                  <w:rPrChange w:id="5373" w:author="威(×_×)" w:date="2021-03-18T18:30:34Z">
                    <w:rPr>
                      <w:rFonts w:ascii="Times New Roman" w:hAnsi="Times New Roman" w:eastAsia="宋体"/>
                    </w:rPr>
                  </w:rPrChange>
                </w:rPr>
                <w:t xml:space="preserve"> </w:t>
              </w:r>
            </w:ins>
          </w:p>
          <w:p>
            <w:pPr>
              <w:pStyle w:val="4"/>
              <w:snapToGrid w:val="0"/>
              <w:spacing w:after="156" w:line="240" w:lineRule="auto"/>
              <w:ind w:left="298" w:hanging="298" w:hangingChars="142"/>
              <w:rPr>
                <w:ins w:id="5375" w:author="威(×_×)" w:date="2021-03-18T18:30:28Z"/>
                <w:rFonts w:hint="default" w:ascii="Times New Roman" w:hAnsi="Times New Roman" w:eastAsia="微软雅黑"/>
                <w:rPrChange w:id="5376" w:author="威(×_×)" w:date="2021-03-18T18:30:34Z">
                  <w:rPr>
                    <w:ins w:id="5377" w:author="威(×_×)" w:date="2021-03-18T18:30:28Z"/>
                    <w:rFonts w:ascii="Times New Roman" w:hAnsi="Times New Roman" w:eastAsia="宋体"/>
                  </w:rPr>
                </w:rPrChange>
              </w:rPr>
              <w:pPrChange w:id="5374" w:author="威(×_×)" w:date="2021-03-19T17:50:27Z">
                <w:pPr>
                  <w:pStyle w:val="4"/>
                  <w:spacing w:after="156"/>
                  <w:ind w:left="720" w:firstLine="0" w:firstLineChars="0"/>
                </w:pPr>
              </w:pPrChange>
            </w:pPr>
            <w:ins w:id="5378" w:author="威(×_×)" w:date="2021-03-18T18:30:28Z">
              <w:r>
                <w:rPr>
                  <w:rFonts w:hint="default" w:ascii="Times New Roman" w:hAnsi="Times New Roman" w:eastAsia="微软雅黑"/>
                  <w:lang w:val="en-US" w:eastAsia="zh-CN"/>
                  <w:rPrChange w:id="5379" w:author="威(×_×)" w:date="2021-03-18T18:30:34Z">
                    <w:rPr>
                      <w:rFonts w:hint="eastAsia" w:ascii="Times New Roman" w:hAnsi="Times New Roman" w:eastAsia="宋体"/>
                      <w:lang w:val="en-US" w:eastAsia="zh-CN"/>
                    </w:rPr>
                  </w:rPrChange>
                </w:rPr>
                <w:t xml:space="preserve">The </w:t>
              </w:r>
            </w:ins>
            <w:ins w:id="5380" w:author="威(×_×)" w:date="2021-03-18T18:30:28Z">
              <w:r>
                <w:rPr>
                  <w:rFonts w:hint="default" w:ascii="Times New Roman" w:hAnsi="Times New Roman" w:eastAsia="微软雅黑"/>
                  <w:rPrChange w:id="5381" w:author="威(×_×)" w:date="2021-03-18T18:30:34Z">
                    <w:rPr>
                      <w:rFonts w:hint="eastAsia" w:ascii="Times New Roman" w:hAnsi="Times New Roman" w:eastAsia="宋体"/>
                    </w:rPr>
                  </w:rPrChange>
                </w:rPr>
                <w:t>principal designers no more than 3 person.If there are more than 3 principal designers, only the first 3 principal designers will be taken.</w:t>
              </w:r>
            </w:ins>
          </w:p>
          <w:p>
            <w:pPr>
              <w:pStyle w:val="4"/>
              <w:numPr>
                <w:ilvl w:val="0"/>
                <w:numId w:val="12"/>
              </w:numPr>
              <w:snapToGrid w:val="0"/>
              <w:spacing w:after="156" w:line="240" w:lineRule="auto"/>
              <w:ind w:left="298" w:hanging="298" w:hangingChars="142"/>
              <w:rPr>
                <w:ins w:id="5383" w:author="威(×_×)" w:date="2021-03-18T18:30:28Z"/>
                <w:rFonts w:hint="default" w:ascii="Times New Roman" w:hAnsi="Times New Roman" w:eastAsia="微软雅黑"/>
                <w:rPrChange w:id="5384" w:author="威(×_×)" w:date="2021-03-18T18:30:34Z">
                  <w:rPr>
                    <w:ins w:id="5385" w:author="威(×_×)" w:date="2021-03-18T18:30:28Z"/>
                    <w:rFonts w:ascii="Times New Roman" w:hAnsi="Times New Roman" w:eastAsia="宋体"/>
                  </w:rPr>
                </w:rPrChange>
              </w:rPr>
              <w:pPrChange w:id="5382" w:author="威(×_×)" w:date="2021-03-19T17:50:27Z">
                <w:pPr>
                  <w:pStyle w:val="4"/>
                  <w:numPr>
                    <w:ilvl w:val="0"/>
                    <w:numId w:val="12"/>
                  </w:numPr>
                  <w:spacing w:after="156"/>
                  <w:ind w:firstLineChars="0"/>
                </w:pPr>
              </w:pPrChange>
            </w:pPr>
            <w:ins w:id="5386" w:author="威(×_×)" w:date="2021-03-18T18:30:28Z">
              <w:r>
                <w:rPr>
                  <w:rFonts w:hint="default" w:ascii="Times New Roman" w:hAnsi="Times New Roman" w:eastAsia="微软雅黑"/>
                  <w:rPrChange w:id="5387" w:author="威(×_×)" w:date="2021-03-18T18:30:34Z">
                    <w:rPr>
                      <w:rFonts w:ascii="Times New Roman" w:hAnsi="Times New Roman" w:eastAsia="宋体"/>
                    </w:rPr>
                  </w:rPrChange>
                </w:rPr>
                <w:t>项目负责人和主创设计师</w:t>
              </w:r>
            </w:ins>
            <w:ins w:id="5388" w:author="威(×_×)" w:date="2021-03-18T18:30:28Z">
              <w:r>
                <w:rPr>
                  <w:rFonts w:hint="default" w:ascii="Times New Roman" w:hAnsi="Times New Roman" w:eastAsia="微软雅黑"/>
                  <w:rPrChange w:id="5389" w:author="威(×_×)" w:date="2021-03-18T18:30:34Z">
                    <w:rPr>
                      <w:rFonts w:hint="eastAsia" w:ascii="Times New Roman" w:hAnsi="Times New Roman" w:eastAsia="宋体"/>
                    </w:rPr>
                  </w:rPrChange>
                </w:rPr>
                <w:t>不</w:t>
              </w:r>
            </w:ins>
            <w:ins w:id="5390" w:author="威(×_×)" w:date="2021-03-18T18:30:28Z">
              <w:r>
                <w:rPr>
                  <w:rFonts w:hint="default" w:ascii="Times New Roman" w:hAnsi="Times New Roman" w:eastAsia="微软雅黑"/>
                  <w:rPrChange w:id="5391" w:author="威(×_×)" w:date="2021-03-18T18:30:34Z">
                    <w:rPr>
                      <w:rFonts w:ascii="Times New Roman" w:hAnsi="Times New Roman" w:eastAsia="宋体"/>
                    </w:rPr>
                  </w:rPrChange>
                </w:rPr>
                <w:t>可为同一人。</w:t>
              </w:r>
            </w:ins>
          </w:p>
          <w:p>
            <w:pPr>
              <w:pStyle w:val="4"/>
              <w:snapToGrid w:val="0"/>
              <w:spacing w:after="156" w:line="240" w:lineRule="auto"/>
              <w:ind w:left="298" w:hanging="298" w:hangingChars="142"/>
              <w:rPr>
                <w:ins w:id="5393" w:author="威(×_×)" w:date="2021-03-18T18:30:28Z"/>
                <w:rFonts w:hint="default" w:ascii="Times New Roman" w:hAnsi="Times New Roman" w:eastAsia="微软雅黑"/>
                <w:rPrChange w:id="5394" w:author="威(×_×)" w:date="2021-03-18T18:30:34Z">
                  <w:rPr>
                    <w:ins w:id="5395" w:author="威(×_×)" w:date="2021-03-18T18:30:28Z"/>
                    <w:rFonts w:ascii="Times New Roman" w:hAnsi="Times New Roman" w:eastAsia="宋体"/>
                  </w:rPr>
                </w:rPrChange>
              </w:rPr>
              <w:pPrChange w:id="5392" w:author="威(×_×)" w:date="2021-03-19T17:50:27Z">
                <w:pPr>
                  <w:pStyle w:val="4"/>
                  <w:spacing w:after="156"/>
                  <w:ind w:left="720" w:firstLine="0" w:firstLineChars="0"/>
                </w:pPr>
              </w:pPrChange>
            </w:pPr>
            <w:ins w:id="5396" w:author="威(×_×)" w:date="2021-03-18T18:30:28Z">
              <w:r>
                <w:rPr>
                  <w:rFonts w:hint="default" w:ascii="Times New Roman" w:hAnsi="Times New Roman" w:eastAsia="微软雅黑"/>
                  <w:rPrChange w:id="5397" w:author="威(×_×)" w:date="2021-03-18T18:30:34Z">
                    <w:rPr>
                      <w:rFonts w:ascii="Times New Roman" w:hAnsi="Times New Roman" w:eastAsia="宋体"/>
                    </w:rPr>
                  </w:rPrChange>
                </w:rPr>
                <w:t>The project leader and principal designer can</w:t>
              </w:r>
            </w:ins>
            <w:ins w:id="5398" w:author="威(×_×)" w:date="2021-03-18T18:30:28Z">
              <w:r>
                <w:rPr>
                  <w:rFonts w:hint="default" w:ascii="Times New Roman" w:hAnsi="Times New Roman" w:eastAsia="微软雅黑"/>
                  <w:lang w:val="en-US" w:eastAsia="zh-CN"/>
                  <w:rPrChange w:id="5399" w:author="威(×_×)" w:date="2021-03-18T18:30:34Z">
                    <w:rPr>
                      <w:rFonts w:hint="eastAsia" w:ascii="Times New Roman" w:hAnsi="Times New Roman" w:eastAsia="宋体"/>
                      <w:lang w:val="en-US" w:eastAsia="zh-CN"/>
                    </w:rPr>
                  </w:rPrChange>
                </w:rPr>
                <w:t xml:space="preserve"> not</w:t>
              </w:r>
            </w:ins>
            <w:ins w:id="5400" w:author="威(×_×)" w:date="2021-03-18T18:30:28Z">
              <w:r>
                <w:rPr>
                  <w:rFonts w:hint="default" w:ascii="Times New Roman" w:hAnsi="Times New Roman" w:eastAsia="微软雅黑"/>
                  <w:rPrChange w:id="5401" w:author="威(×_×)" w:date="2021-03-18T18:30:34Z">
                    <w:rPr>
                      <w:rFonts w:ascii="Times New Roman" w:hAnsi="Times New Roman" w:eastAsia="宋体"/>
                    </w:rPr>
                  </w:rPrChange>
                </w:rPr>
                <w:t xml:space="preserve"> be the same person. </w:t>
              </w:r>
            </w:ins>
          </w:p>
          <w:p>
            <w:pPr>
              <w:pStyle w:val="4"/>
              <w:numPr>
                <w:ilvl w:val="0"/>
                <w:numId w:val="12"/>
              </w:numPr>
              <w:snapToGrid w:val="0"/>
              <w:spacing w:after="156" w:line="240" w:lineRule="auto"/>
              <w:ind w:left="298" w:hanging="298" w:hangingChars="142"/>
              <w:rPr>
                <w:ins w:id="5403" w:author="威(×_×)" w:date="2021-03-18T18:30:28Z"/>
                <w:rFonts w:hint="default" w:ascii="Times New Roman" w:hAnsi="Times New Roman" w:eastAsia="微软雅黑"/>
                <w:rPrChange w:id="5404" w:author="威(×_×)" w:date="2021-03-18T18:30:34Z">
                  <w:rPr>
                    <w:ins w:id="5405" w:author="威(×_×)" w:date="2021-03-18T18:30:28Z"/>
                    <w:rFonts w:ascii="Times New Roman" w:hAnsi="Times New Roman" w:eastAsia="宋体"/>
                  </w:rPr>
                </w:rPrChange>
              </w:rPr>
              <w:pPrChange w:id="5402" w:author="威(×_×)" w:date="2021-03-19T17:50:27Z">
                <w:pPr>
                  <w:pStyle w:val="4"/>
                  <w:numPr>
                    <w:ilvl w:val="0"/>
                    <w:numId w:val="12"/>
                  </w:numPr>
                  <w:spacing w:after="156"/>
                  <w:ind w:firstLineChars="0"/>
                </w:pPr>
              </w:pPrChange>
            </w:pPr>
            <w:ins w:id="5406" w:author="威(×_×)" w:date="2021-03-18T18:30:28Z">
              <w:r>
                <w:rPr>
                  <w:rFonts w:hint="default" w:ascii="Times New Roman" w:hAnsi="Times New Roman" w:eastAsia="微软雅黑"/>
                  <w:rPrChange w:id="5407" w:author="威(×_×)" w:date="2021-03-18T18:30:34Z">
                    <w:rPr>
                      <w:rFonts w:hint="eastAsia" w:ascii="Times New Roman" w:hAnsi="Times New Roman" w:eastAsia="宋体"/>
                    </w:rPr>
                  </w:rPrChange>
                </w:rPr>
                <w:t>主创设计师曾担任过同类公共建筑项目的设计业绩，每名主创设计师的业绩不超过1项，超过1项的，只取第1项</w:t>
              </w:r>
            </w:ins>
            <w:ins w:id="5408" w:author="威(×_×)" w:date="2021-03-18T18:30:28Z">
              <w:r>
                <w:rPr>
                  <w:rFonts w:hint="default" w:ascii="Times New Roman" w:hAnsi="Times New Roman" w:eastAsia="微软雅黑"/>
                  <w:rPrChange w:id="5409" w:author="威(×_×)" w:date="2021-03-18T18:30:34Z">
                    <w:rPr>
                      <w:rFonts w:ascii="Times New Roman" w:hAnsi="Times New Roman" w:eastAsia="宋体"/>
                    </w:rPr>
                  </w:rPrChange>
                </w:rPr>
                <w:t>。</w:t>
              </w:r>
            </w:ins>
          </w:p>
          <w:p>
            <w:pPr>
              <w:pStyle w:val="4"/>
              <w:snapToGrid w:val="0"/>
              <w:spacing w:after="156" w:line="240" w:lineRule="auto"/>
              <w:ind w:left="298" w:hanging="298" w:hangingChars="142"/>
              <w:rPr>
                <w:ins w:id="5411" w:author="威(×_×)" w:date="2021-03-18T18:30:28Z"/>
                <w:rFonts w:hint="default" w:ascii="Times New Roman" w:hAnsi="Times New Roman" w:eastAsia="微软雅黑"/>
                <w:rPrChange w:id="5412" w:author="威(×_×)" w:date="2021-03-18T18:30:34Z">
                  <w:rPr>
                    <w:ins w:id="5413" w:author="威(×_×)" w:date="2021-03-18T18:30:28Z"/>
                    <w:rFonts w:ascii="Times New Roman" w:hAnsi="Times New Roman" w:eastAsia="宋体"/>
                  </w:rPr>
                </w:rPrChange>
              </w:rPr>
              <w:pPrChange w:id="5410" w:author="威(×_×)" w:date="2021-03-19T17:50:27Z">
                <w:pPr>
                  <w:pStyle w:val="4"/>
                  <w:spacing w:after="156"/>
                  <w:ind w:left="720" w:firstLine="0" w:firstLineChars="0"/>
                </w:pPr>
              </w:pPrChange>
            </w:pPr>
            <w:ins w:id="5414" w:author="威(×_×)" w:date="2021-03-18T18:30:28Z">
              <w:r>
                <w:rPr>
                  <w:rFonts w:hint="default" w:ascii="Times New Roman" w:hAnsi="Times New Roman" w:eastAsia="微软雅黑"/>
                  <w:rPrChange w:id="5415" w:author="威(×_×)" w:date="2021-03-18T18:30:34Z">
                    <w:rPr>
                      <w:rFonts w:ascii="Times New Roman" w:hAnsi="Times New Roman" w:eastAsia="宋体"/>
                    </w:rPr>
                  </w:rPrChange>
                </w:rPr>
                <w:t xml:space="preserve">Only </w:t>
              </w:r>
            </w:ins>
            <w:ins w:id="5416" w:author="威(×_×)" w:date="2021-03-18T18:30:28Z">
              <w:r>
                <w:rPr>
                  <w:rFonts w:hint="default" w:ascii="Times New Roman" w:hAnsi="Times New Roman" w:eastAsia="微软雅黑"/>
                  <w:lang w:val="en-US" w:eastAsia="zh-CN"/>
                  <w:rPrChange w:id="5417" w:author="威(×_×)" w:date="2021-03-18T18:30:34Z">
                    <w:rPr>
                      <w:rFonts w:hint="eastAsia" w:ascii="Times New Roman" w:hAnsi="Times New Roman" w:eastAsia="宋体"/>
                      <w:lang w:val="en-US" w:eastAsia="zh-CN"/>
                    </w:rPr>
                  </w:rPrChange>
                </w:rPr>
                <w:t>1</w:t>
              </w:r>
            </w:ins>
            <w:ins w:id="5418" w:author="威(×_×)" w:date="2021-03-18T18:30:28Z">
              <w:r>
                <w:rPr>
                  <w:rFonts w:hint="default" w:ascii="Times New Roman" w:hAnsi="Times New Roman" w:eastAsia="微软雅黑"/>
                  <w:rPrChange w:id="5419" w:author="威(×_×)" w:date="2021-03-18T18:30:34Z">
                    <w:rPr>
                      <w:rFonts w:ascii="Times New Roman" w:hAnsi="Times New Roman" w:eastAsia="宋体"/>
                    </w:rPr>
                  </w:rPrChange>
                </w:rPr>
                <w:t xml:space="preserve"> achievements in university project from each principal designer are need.</w:t>
              </w:r>
            </w:ins>
          </w:p>
          <w:p>
            <w:pPr>
              <w:pStyle w:val="4"/>
              <w:snapToGrid w:val="0"/>
              <w:spacing w:after="156" w:line="240" w:lineRule="auto"/>
              <w:ind w:left="16" w:hanging="16" w:hangingChars="8"/>
              <w:rPr>
                <w:ins w:id="5421" w:author="威(×_×)" w:date="2021-03-18T18:30:28Z"/>
                <w:rFonts w:hint="default" w:ascii="Times New Roman" w:hAnsi="Times New Roman" w:eastAsia="微软雅黑"/>
                <w:rPrChange w:id="5422" w:author="威(×_×)" w:date="2021-03-18T18:30:34Z">
                  <w:rPr>
                    <w:ins w:id="5423" w:author="威(×_×)" w:date="2021-03-18T18:30:28Z"/>
                    <w:rFonts w:ascii="Times New Roman" w:hAnsi="Times New Roman" w:eastAsia="宋体"/>
                  </w:rPr>
                </w:rPrChange>
              </w:rPr>
              <w:pPrChange w:id="5420" w:author="威(×_×)" w:date="2021-03-19T17:51:02Z">
                <w:pPr>
                  <w:pStyle w:val="4"/>
                  <w:spacing w:after="156"/>
                  <w:ind w:left="720" w:firstLine="0" w:firstLineChars="0"/>
                </w:pPr>
              </w:pPrChange>
            </w:pPr>
            <w:ins w:id="5424" w:author="威(×_×)" w:date="2021-03-18T18:30:28Z">
              <w:r>
                <w:rPr>
                  <w:rFonts w:hint="default" w:ascii="Times New Roman" w:hAnsi="Times New Roman" w:eastAsia="微软雅黑"/>
                  <w:rPrChange w:id="5425" w:author="威(×_×)" w:date="2021-03-18T18:30:34Z">
                    <w:rPr>
                      <w:rFonts w:ascii="Times New Roman" w:hAnsi="Times New Roman" w:eastAsia="宋体"/>
                    </w:rPr>
                  </w:rPrChange>
                </w:rPr>
                <w:t>证明材料：</w:t>
              </w:r>
            </w:ins>
            <w:ins w:id="5426" w:author="威(×_×)" w:date="2021-03-18T18:30:28Z">
              <w:r>
                <w:rPr>
                  <w:rFonts w:hint="default" w:ascii="Times New Roman" w:hAnsi="Times New Roman" w:eastAsia="微软雅黑"/>
                  <w:rPrChange w:id="5427" w:author="威(×_×)" w:date="2021-03-18T18:30:34Z">
                    <w:rPr>
                      <w:rFonts w:hint="eastAsia" w:ascii="Times New Roman" w:hAnsi="Times New Roman" w:eastAsia="宋体"/>
                    </w:rPr>
                  </w:rPrChange>
                </w:rPr>
                <w:t>（1）名称、规模（总建筑面积和场地面积）、甲方信息、设计时间、参与的设计内容及主要效果图及总图；（2）项目获国内省部级及以上或国外相应级别专业奖项（如有）；（3）项目获得绿色建筑认证（如有）；（4）个人所获行业国家或国际奖项或荣誉（如有，每名主创设计师的荣誉证书、获奖证书应有对应主创设计师名字，不超过1项，超过1项的，只取第1项）</w:t>
              </w:r>
            </w:ins>
            <w:ins w:id="5428" w:author="威(×_×)" w:date="2021-03-18T18:30:28Z">
              <w:r>
                <w:rPr>
                  <w:rFonts w:hint="default" w:ascii="Times New Roman" w:hAnsi="Times New Roman" w:eastAsia="微软雅黑"/>
                  <w:rPrChange w:id="5429" w:author="威(×_×)" w:date="2021-03-18T18:30:34Z">
                    <w:rPr>
                      <w:rFonts w:ascii="Times New Roman" w:hAnsi="Times New Roman" w:eastAsia="宋体"/>
                    </w:rPr>
                  </w:rPrChange>
                </w:rPr>
                <w:t>。</w:t>
              </w:r>
            </w:ins>
          </w:p>
          <w:p>
            <w:pPr>
              <w:pStyle w:val="4"/>
              <w:snapToGrid w:val="0"/>
              <w:spacing w:after="156" w:line="240" w:lineRule="auto"/>
              <w:ind w:left="16" w:hanging="16" w:hangingChars="8"/>
              <w:rPr>
                <w:ins w:id="5431" w:author="威(×_×)" w:date="2021-03-18T18:30:28Z"/>
                <w:rFonts w:hint="default" w:ascii="Times New Roman" w:hAnsi="Times New Roman" w:eastAsia="微软雅黑"/>
                <w:rPrChange w:id="5432" w:author="威(×_×)" w:date="2021-03-18T18:30:34Z">
                  <w:rPr>
                    <w:ins w:id="5433" w:author="威(×_×)" w:date="2021-03-18T18:30:28Z"/>
                    <w:rFonts w:ascii="Times New Roman" w:hAnsi="Times New Roman" w:eastAsia="宋体"/>
                  </w:rPr>
                </w:rPrChange>
              </w:rPr>
              <w:pPrChange w:id="5430" w:author="威(×_×)" w:date="2021-03-19T17:51:02Z">
                <w:pPr>
                  <w:pStyle w:val="4"/>
                  <w:spacing w:after="156"/>
                  <w:ind w:left="720" w:firstLine="0" w:firstLineChars="0"/>
                </w:pPr>
              </w:pPrChange>
            </w:pPr>
            <w:ins w:id="5434" w:author="威(×_×)" w:date="2021-03-18T18:30:28Z">
              <w:r>
                <w:rPr>
                  <w:rFonts w:hint="default" w:ascii="Times New Roman" w:hAnsi="Times New Roman" w:eastAsia="微软雅黑"/>
                  <w:rPrChange w:id="5435" w:author="威(×_×)" w:date="2021-03-18T18:30:34Z">
                    <w:rPr>
                      <w:rFonts w:ascii="Times New Roman" w:hAnsi="Times New Roman" w:eastAsia="宋体"/>
                    </w:rPr>
                  </w:rPrChange>
                </w:rPr>
                <w:t>Supporting materials: (1) Similar projects: project name, scale (gross floor area and land area), client’s information, design time, participatory design content, main renderings or photo of completion;</w:t>
              </w:r>
            </w:ins>
            <w:ins w:id="5436" w:author="威(×_×)" w:date="2021-03-18T18:30:28Z">
              <w:r>
                <w:rPr>
                  <w:rFonts w:hint="default" w:ascii="Times New Roman" w:hAnsi="Times New Roman" w:eastAsia="微软雅黑"/>
                  <w:lang w:val="en-US" w:eastAsia="zh-CN"/>
                  <w:rPrChange w:id="5437" w:author="威(×_×)" w:date="2021-03-18T18:30:34Z">
                    <w:rPr>
                      <w:rFonts w:hint="eastAsia" w:ascii="Times New Roman" w:hAnsi="Times New Roman" w:eastAsia="宋体"/>
                      <w:lang w:val="en-US" w:eastAsia="zh-CN"/>
                    </w:rPr>
                  </w:rPrChange>
                </w:rPr>
                <w:t>(2)The project has won national or foreign professional awards at the corresponding level(If any).(3)Project obtained green building certification(If any).</w:t>
              </w:r>
            </w:ins>
            <w:ins w:id="5438" w:author="威(×_×)" w:date="2021-03-18T18:30:28Z">
              <w:r>
                <w:rPr>
                  <w:rFonts w:hint="default" w:ascii="Times New Roman" w:hAnsi="Times New Roman" w:eastAsia="微软雅黑"/>
                  <w:rPrChange w:id="5439" w:author="威(×_×)" w:date="2021-03-18T18:30:34Z">
                    <w:rPr>
                      <w:rFonts w:ascii="Times New Roman" w:hAnsi="Times New Roman" w:eastAsia="宋体"/>
                    </w:rPr>
                  </w:rPrChange>
                </w:rPr>
                <w:t xml:space="preserve"> </w:t>
              </w:r>
            </w:ins>
            <w:ins w:id="5440" w:author="威(×_×)" w:date="2021-03-18T18:30:28Z">
              <w:r>
                <w:rPr>
                  <w:rFonts w:hint="default" w:ascii="Times New Roman" w:hAnsi="Times New Roman" w:eastAsia="微软雅黑"/>
                  <w:lang w:val="en-US" w:eastAsia="zh-CN"/>
                  <w:rPrChange w:id="5441" w:author="威(×_×)" w:date="2021-03-18T18:30:34Z">
                    <w:rPr>
                      <w:rFonts w:hint="eastAsia" w:ascii="Times New Roman" w:hAnsi="Times New Roman" w:eastAsia="宋体"/>
                      <w:lang w:val="en-US" w:eastAsia="zh-CN"/>
                    </w:rPr>
                  </w:rPrChange>
                </w:rPr>
                <w:t xml:space="preserve">(4)Individual national or international awards or honors in the industry(if any,The honor certificate and award certificate of each </w:t>
              </w:r>
            </w:ins>
            <w:ins w:id="5442" w:author="威(×_×)" w:date="2021-03-18T18:30:28Z">
              <w:r>
                <w:rPr>
                  <w:rFonts w:hint="default" w:ascii="Times New Roman" w:hAnsi="Times New Roman" w:eastAsia="微软雅黑"/>
                  <w:rPrChange w:id="5443" w:author="威(×_×)" w:date="2021-03-18T18:30:34Z">
                    <w:rPr>
                      <w:rFonts w:ascii="Times New Roman" w:hAnsi="Times New Roman" w:eastAsia="宋体"/>
                    </w:rPr>
                  </w:rPrChange>
                </w:rPr>
                <w:t>principal</w:t>
              </w:r>
            </w:ins>
            <w:ins w:id="5444" w:author="威(×_×)" w:date="2021-03-18T18:30:28Z">
              <w:r>
                <w:rPr>
                  <w:rFonts w:hint="default" w:ascii="Times New Roman" w:hAnsi="Times New Roman" w:eastAsia="微软雅黑"/>
                  <w:lang w:val="en-US" w:eastAsia="zh-CN"/>
                  <w:rPrChange w:id="5445" w:author="威(×_×)" w:date="2021-03-18T18:30:34Z">
                    <w:rPr>
                      <w:rFonts w:hint="eastAsia" w:ascii="Times New Roman" w:hAnsi="Times New Roman" w:eastAsia="宋体"/>
                      <w:lang w:val="en-US" w:eastAsia="zh-CN"/>
                    </w:rPr>
                  </w:rPrChange>
                </w:rPr>
                <w:t xml:space="preserve"> designer should have the corresponding name of the </w:t>
              </w:r>
            </w:ins>
            <w:ins w:id="5446" w:author="威(×_×)" w:date="2021-03-18T18:30:28Z">
              <w:r>
                <w:rPr>
                  <w:rFonts w:hint="default" w:ascii="Times New Roman" w:hAnsi="Times New Roman" w:eastAsia="微软雅黑"/>
                  <w:rPrChange w:id="5447" w:author="威(×_×)" w:date="2021-03-18T18:30:34Z">
                    <w:rPr>
                      <w:rFonts w:ascii="Times New Roman" w:hAnsi="Times New Roman" w:eastAsia="宋体"/>
                    </w:rPr>
                  </w:rPrChange>
                </w:rPr>
                <w:t>principal</w:t>
              </w:r>
            </w:ins>
            <w:ins w:id="5448" w:author="威(×_×)" w:date="2021-03-18T18:30:28Z">
              <w:r>
                <w:rPr>
                  <w:rFonts w:hint="default" w:ascii="Times New Roman" w:hAnsi="Times New Roman" w:eastAsia="微软雅黑"/>
                  <w:lang w:val="en-US" w:eastAsia="zh-CN"/>
                  <w:rPrChange w:id="5449" w:author="威(×_×)" w:date="2021-03-18T18:30:34Z">
                    <w:rPr>
                      <w:rFonts w:hint="eastAsia" w:ascii="Times New Roman" w:hAnsi="Times New Roman" w:eastAsia="宋体"/>
                      <w:lang w:val="en-US" w:eastAsia="zh-CN"/>
                    </w:rPr>
                  </w:rPrChange>
                </w:rPr>
                <w:t xml:space="preserve"> designer, no more than one item, if there is more than one item, only the first item will be taken).</w:t>
              </w:r>
            </w:ins>
            <w:ins w:id="5450" w:author="威(×_×)" w:date="2021-03-18T18:30:28Z">
              <w:r>
                <w:rPr>
                  <w:rFonts w:hint="default" w:ascii="Times New Roman" w:hAnsi="Times New Roman" w:eastAsia="微软雅黑"/>
                  <w:rPrChange w:id="5451" w:author="威(×_×)" w:date="2021-03-18T18:30:34Z">
                    <w:rPr>
                      <w:rFonts w:ascii="Times New Roman" w:hAnsi="Times New Roman" w:eastAsia="宋体"/>
                    </w:rPr>
                  </w:rPrChange>
                </w:rPr>
                <w:t xml:space="preserve"> </w:t>
              </w:r>
            </w:ins>
          </w:p>
          <w:p>
            <w:pPr>
              <w:pStyle w:val="4"/>
              <w:numPr>
                <w:ilvl w:val="-1"/>
                <w:numId w:val="0"/>
              </w:numPr>
              <w:snapToGrid w:val="0"/>
              <w:spacing w:after="156" w:line="240" w:lineRule="auto"/>
              <w:ind w:left="-15" w:leftChars="-7" w:firstLine="14" w:firstLineChars="7"/>
              <w:rPr>
                <w:ins w:id="5453" w:author="威(×_×)" w:date="2021-03-18T18:30:28Z"/>
                <w:rFonts w:hint="default" w:ascii="Times New Roman" w:hAnsi="Times New Roman" w:eastAsia="微软雅黑"/>
                <w:rPrChange w:id="5454" w:author="威(×_×)" w:date="2021-03-18T18:30:34Z">
                  <w:rPr>
                    <w:ins w:id="5455" w:author="威(×_×)" w:date="2021-03-18T18:30:28Z"/>
                    <w:rFonts w:ascii="Times New Roman" w:hAnsi="Times New Roman" w:eastAsia="宋体"/>
                  </w:rPr>
                </w:rPrChange>
              </w:rPr>
              <w:pPrChange w:id="5452" w:author="威(×_×)" w:date="2021-03-19T17:50:54Z">
                <w:pPr>
                  <w:pStyle w:val="4"/>
                  <w:numPr>
                    <w:ilvl w:val="0"/>
                    <w:numId w:val="12"/>
                  </w:numPr>
                  <w:spacing w:after="156"/>
                  <w:ind w:firstLineChars="0"/>
                </w:pPr>
              </w:pPrChange>
            </w:pPr>
            <w:ins w:id="5456" w:author="威(×_×)" w:date="2021-03-18T18:30:28Z">
              <w:r>
                <w:rPr>
                  <w:rFonts w:hint="default" w:ascii="Times New Roman" w:hAnsi="Times New Roman" w:eastAsia="微软雅黑"/>
                  <w:rPrChange w:id="5457" w:author="威(×_×)" w:date="2021-03-18T18:30:34Z">
                    <w:rPr>
                      <w:rFonts w:ascii="Times New Roman" w:hAnsi="Times New Roman" w:eastAsia="宋体"/>
                    </w:rPr>
                  </w:rPrChange>
                </w:rPr>
                <w:t>注：后续项目竞赛及实施过程中除因不可抗力外，不可更换主创人员；如确需更换人员，需书面与主办方详细确认更换情况并取得主办方书面同意。联合</w:t>
              </w:r>
            </w:ins>
            <w:ins w:id="5458" w:author="威(×_×)" w:date="2021-03-18T18:30:28Z">
              <w:r>
                <w:rPr>
                  <w:rFonts w:hint="default" w:ascii="Times New Roman" w:hAnsi="Times New Roman" w:eastAsia="微软雅黑"/>
                  <w:lang w:val="en-US" w:eastAsia="zh-CN"/>
                  <w:rPrChange w:id="5459" w:author="威(×_×)" w:date="2021-03-18T18:30:34Z">
                    <w:rPr>
                      <w:rFonts w:hint="eastAsia" w:ascii="Times New Roman" w:hAnsi="Times New Roman" w:eastAsia="宋体"/>
                      <w:lang w:val="en-US" w:eastAsia="zh-CN"/>
                    </w:rPr>
                  </w:rPrChange>
                </w:rPr>
                <w:t>团队</w:t>
              </w:r>
            </w:ins>
            <w:ins w:id="5460" w:author="威(×_×)" w:date="2021-03-18T18:30:28Z">
              <w:r>
                <w:rPr>
                  <w:rFonts w:hint="default" w:ascii="Times New Roman" w:hAnsi="Times New Roman" w:eastAsia="微软雅黑"/>
                  <w:rPrChange w:id="5461" w:author="威(×_×)" w:date="2021-03-18T18:30:34Z">
                    <w:rPr>
                      <w:rFonts w:ascii="Times New Roman" w:hAnsi="Times New Roman" w:eastAsia="宋体"/>
                    </w:rPr>
                  </w:rPrChange>
                </w:rPr>
                <w:t>参赛，需标明人员所属的联合</w:t>
              </w:r>
            </w:ins>
            <w:ins w:id="5462" w:author="威(×_×)" w:date="2021-03-18T18:30:28Z">
              <w:r>
                <w:rPr>
                  <w:rFonts w:hint="default" w:ascii="Times New Roman" w:hAnsi="Times New Roman" w:eastAsia="微软雅黑"/>
                  <w:lang w:val="en-US" w:eastAsia="zh-CN"/>
                  <w:rPrChange w:id="5463" w:author="威(×_×)" w:date="2021-03-18T18:30:34Z">
                    <w:rPr>
                      <w:rFonts w:hint="eastAsia" w:ascii="Times New Roman" w:hAnsi="Times New Roman" w:eastAsia="宋体"/>
                      <w:lang w:val="en-US" w:eastAsia="zh-CN"/>
                    </w:rPr>
                  </w:rPrChange>
                </w:rPr>
                <w:t>团队</w:t>
              </w:r>
            </w:ins>
            <w:ins w:id="5464" w:author="威(×_×)" w:date="2021-03-18T18:30:28Z">
              <w:r>
                <w:rPr>
                  <w:rFonts w:hint="default" w:ascii="Times New Roman" w:hAnsi="Times New Roman" w:eastAsia="微软雅黑"/>
                  <w:rPrChange w:id="5465" w:author="威(×_×)" w:date="2021-03-18T18:30:34Z">
                    <w:rPr>
                      <w:rFonts w:ascii="Times New Roman" w:hAnsi="Times New Roman" w:eastAsia="宋体"/>
                    </w:rPr>
                  </w:rPrChange>
                </w:rPr>
                <w:t>成员</w:t>
              </w:r>
            </w:ins>
            <w:ins w:id="5466" w:author="威(×_×)" w:date="2021-03-18T18:30:28Z">
              <w:r>
                <w:rPr>
                  <w:rFonts w:hint="default" w:ascii="Times New Roman" w:hAnsi="Times New Roman" w:eastAsia="微软雅黑"/>
                  <w:lang w:val="en-US" w:eastAsia="zh-CN"/>
                  <w:rPrChange w:id="5467" w:author="威(×_×)" w:date="2021-03-18T18:30:34Z">
                    <w:rPr>
                      <w:rFonts w:hint="eastAsia" w:ascii="Times New Roman" w:hAnsi="Times New Roman" w:eastAsia="宋体"/>
                      <w:lang w:val="en-US" w:eastAsia="zh-CN"/>
                    </w:rPr>
                  </w:rPrChange>
                </w:rPr>
                <w:t>设计机构</w:t>
              </w:r>
            </w:ins>
            <w:ins w:id="5468" w:author="威(×_×)" w:date="2021-03-18T18:30:28Z">
              <w:r>
                <w:rPr>
                  <w:rFonts w:hint="default" w:ascii="Times New Roman" w:hAnsi="Times New Roman" w:eastAsia="微软雅黑"/>
                  <w:rPrChange w:id="5469" w:author="威(×_×)" w:date="2021-03-18T18:30:34Z">
                    <w:rPr>
                      <w:rFonts w:ascii="Times New Roman" w:hAnsi="Times New Roman" w:eastAsia="宋体"/>
                    </w:rPr>
                  </w:rPrChange>
                </w:rPr>
                <w:t>。</w:t>
              </w:r>
            </w:ins>
          </w:p>
          <w:p>
            <w:pPr>
              <w:pStyle w:val="4"/>
              <w:snapToGrid w:val="0"/>
              <w:spacing w:after="156" w:line="240" w:lineRule="auto"/>
              <w:ind w:left="-15" w:leftChars="-7" w:firstLine="14" w:firstLineChars="7"/>
              <w:rPr>
                <w:ins w:id="5471" w:author="威(×_×)" w:date="2021-03-18T18:30:28Z"/>
                <w:rFonts w:hint="default" w:ascii="Times New Roman" w:hAnsi="Times New Roman" w:eastAsia="微软雅黑"/>
                <w:lang w:val="en-US" w:eastAsia="zh-CN"/>
                <w:rPrChange w:id="5472" w:author="威(×_×)" w:date="2021-03-18T18:30:34Z">
                  <w:rPr>
                    <w:ins w:id="5473" w:author="威(×_×)" w:date="2021-03-18T18:30:28Z"/>
                    <w:rFonts w:hint="eastAsia" w:ascii="Times New Roman" w:hAnsi="Times New Roman" w:eastAsia="宋体"/>
                    <w:lang w:val="en-US" w:eastAsia="zh-CN"/>
                  </w:rPr>
                </w:rPrChange>
              </w:rPr>
              <w:pPrChange w:id="5470" w:author="威(×_×)" w:date="2021-03-19T17:50:54Z">
                <w:pPr>
                  <w:pStyle w:val="4"/>
                  <w:spacing w:after="156"/>
                  <w:ind w:left="720" w:firstLine="0" w:firstLineChars="0"/>
                </w:pPr>
              </w:pPrChange>
            </w:pPr>
            <w:ins w:id="5474" w:author="威(×_×)" w:date="2021-03-18T18:30:28Z">
              <w:r>
                <w:rPr>
                  <w:rFonts w:hint="default" w:ascii="Times New Roman" w:hAnsi="Times New Roman" w:eastAsia="微软雅黑"/>
                  <w:rPrChange w:id="5475" w:author="威(×_×)" w:date="2021-03-18T18:30:34Z">
                    <w:rPr>
                      <w:rFonts w:ascii="Times New Roman" w:hAnsi="Times New Roman" w:eastAsia="宋体"/>
                    </w:rPr>
                  </w:rPrChange>
                </w:rPr>
                <w:t xml:space="preserve">Note: principal designers cannot be changed in the subsequent project competition and implementation process unless due to force majeure; if indeed the person has to be changed, it must communicate in written form with the Organizer to confirm the change information and get the written consent from the Organizer. The </w:t>
              </w:r>
            </w:ins>
            <w:ins w:id="5476" w:author="威(×_×)" w:date="2021-03-18T18:30:28Z">
              <w:r>
                <w:rPr>
                  <w:rFonts w:hint="default" w:ascii="Times New Roman" w:hAnsi="Times New Roman" w:eastAsia="微软雅黑"/>
                  <w:lang w:val="en-US" w:eastAsia="zh-CN"/>
                  <w:rPrChange w:id="5477" w:author="威(×_×)" w:date="2021-03-18T18:30:34Z">
                    <w:rPr>
                      <w:rFonts w:hint="eastAsia" w:ascii="Times New Roman" w:hAnsi="Times New Roman" w:eastAsia="宋体"/>
                      <w:lang w:val="en-US" w:eastAsia="zh-CN"/>
                    </w:rPr>
                  </w:rPrChange>
                </w:rPr>
                <w:t>join team</w:t>
              </w:r>
            </w:ins>
            <w:ins w:id="5478" w:author="威(×_×)" w:date="2021-03-18T18:30:28Z">
              <w:r>
                <w:rPr>
                  <w:rFonts w:hint="default" w:ascii="Times New Roman" w:hAnsi="Times New Roman" w:eastAsia="微软雅黑"/>
                  <w:rPrChange w:id="5479" w:author="威(×_×)" w:date="2021-03-18T18:30:34Z">
                    <w:rPr>
                      <w:rFonts w:ascii="Times New Roman" w:hAnsi="Times New Roman" w:eastAsia="宋体"/>
                    </w:rPr>
                  </w:rPrChange>
                </w:rPr>
                <w:t xml:space="preserve"> needs to indicate which </w:t>
              </w:r>
            </w:ins>
            <w:ins w:id="5480" w:author="威(×_×)" w:date="2021-03-18T18:30:28Z">
              <w:r>
                <w:rPr>
                  <w:rFonts w:hint="default" w:ascii="Times New Roman" w:hAnsi="Times New Roman" w:eastAsia="微软雅黑"/>
                  <w:lang w:val="en-US" w:eastAsia="zh-CN"/>
                  <w:rPrChange w:id="5481" w:author="威(×_×)" w:date="2021-03-18T18:30:34Z">
                    <w:rPr>
                      <w:rFonts w:hint="eastAsia" w:ascii="Times New Roman" w:hAnsi="Times New Roman" w:eastAsia="宋体"/>
                      <w:lang w:val="en-US" w:eastAsia="zh-CN"/>
                    </w:rPr>
                  </w:rPrChange>
                </w:rPr>
                <w:t>join team</w:t>
              </w:r>
            </w:ins>
            <w:ins w:id="5482" w:author="威(×_×)" w:date="2021-03-18T18:30:28Z">
              <w:r>
                <w:rPr>
                  <w:rFonts w:hint="default" w:ascii="Times New Roman" w:hAnsi="Times New Roman" w:eastAsia="微软雅黑"/>
                  <w:rPrChange w:id="5483" w:author="威(×_×)" w:date="2021-03-18T18:30:34Z">
                    <w:rPr>
                      <w:rFonts w:ascii="Times New Roman" w:hAnsi="Times New Roman" w:eastAsia="宋体"/>
                    </w:rPr>
                  </w:rPrChange>
                </w:rPr>
                <w:t xml:space="preserve"> member that the principal designer belongs to</w:t>
              </w:r>
            </w:ins>
            <w:ins w:id="5484" w:author="威(×_×)" w:date="2021-03-18T18:30:28Z">
              <w:r>
                <w:rPr>
                  <w:rFonts w:hint="default" w:ascii="Times New Roman" w:hAnsi="Times New Roman" w:eastAsia="微软雅黑"/>
                  <w:lang w:val="en-US" w:eastAsia="zh-CN"/>
                  <w:rPrChange w:id="5485" w:author="威(×_×)" w:date="2021-03-18T18:30:34Z">
                    <w:rPr>
                      <w:rFonts w:hint="eastAsia" w:ascii="Times New Roman" w:hAnsi="Times New Roman" w:eastAsia="宋体"/>
                      <w:lang w:val="en-US" w:eastAsia="zh-CN"/>
                    </w:rPr>
                  </w:rPrChange>
                </w:rPr>
                <w:t>.</w:t>
              </w:r>
            </w:ins>
          </w:p>
        </w:tc>
      </w:tr>
    </w:tbl>
    <w:p>
      <w:pPr>
        <w:spacing w:after="156"/>
        <w:rPr>
          <w:del w:id="5486" w:author="威(×_×)" w:date="2021-03-19T17:50:32Z"/>
          <w:rFonts w:ascii="Times New Roman" w:hAnsi="Times New Roman" w:eastAsia="微软雅黑" w:cs="Times New Roman"/>
          <w:rPrChange w:id="5487" w:author="威(×_×)" w:date="2021-03-18T17:49:20Z">
            <w:rPr>
              <w:del w:id="5488" w:author="威(×_×)" w:date="2021-03-19T17:50:32Z"/>
              <w:rFonts w:ascii="微软雅黑" w:hAnsi="微软雅黑" w:eastAsia="微软雅黑" w:cs="微软雅黑"/>
            </w:rPr>
          </w:rPrChange>
        </w:rPr>
      </w:pPr>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del w:id="5489" w:author="威(×_×)" w:date="2021-03-18T18:30:20Z"/>
        </w:trPr>
        <w:tc>
          <w:tcPr>
            <w:tcW w:w="9776" w:type="dxa"/>
            <w:gridSpan w:val="3"/>
            <w:tcBorders>
              <w:top w:val="single" w:color="auto" w:sz="4" w:space="0"/>
              <w:left w:val="single" w:color="auto" w:sz="4" w:space="0"/>
              <w:bottom w:val="single" w:color="auto" w:sz="4" w:space="0"/>
              <w:right w:val="single" w:color="auto" w:sz="4" w:space="0"/>
            </w:tcBorders>
            <w:vAlign w:val="center"/>
          </w:tcPr>
          <w:p>
            <w:pPr>
              <w:spacing w:after="156" w:line="276" w:lineRule="auto"/>
              <w:rPr>
                <w:del w:id="5490" w:author="威(×_×)" w:date="2021-03-18T18:30:20Z"/>
                <w:rFonts w:ascii="Times New Roman" w:hAnsi="Times New Roman" w:eastAsia="微软雅黑" w:cs="Times New Roman"/>
                <w:rPrChange w:id="5491" w:author="威(×_×)" w:date="2021-03-18T17:49:20Z">
                  <w:rPr>
                    <w:del w:id="5492" w:author="威(×_×)" w:date="2021-03-18T18:30:20Z"/>
                    <w:rFonts w:ascii="微软雅黑" w:hAnsi="微软雅黑" w:eastAsia="微软雅黑" w:cs="微软雅黑"/>
                  </w:rPr>
                </w:rPrChange>
              </w:rPr>
            </w:pPr>
            <w:del w:id="5493" w:author="威(×_×)" w:date="2021-03-18T18:30:20Z">
              <w:bookmarkStart w:id="43" w:name="_Hlk24925872"/>
              <w:r>
                <w:rPr>
                  <w:rFonts w:hint="default" w:ascii="Times New Roman" w:hAnsi="Times New Roman" w:eastAsia="微软雅黑" w:cs="Times New Roman"/>
                  <w:rPrChange w:id="5494" w:author="威(×_×)" w:date="2021-03-18T17:49:20Z">
                    <w:rPr>
                      <w:rFonts w:hint="eastAsia" w:ascii="微软雅黑" w:hAnsi="微软雅黑" w:eastAsia="微软雅黑" w:cs="微软雅黑"/>
                    </w:rPr>
                  </w:rPrChange>
                </w:rPr>
                <w:delText>填写要求:</w:delText>
              </w:r>
            </w:del>
          </w:p>
          <w:p>
            <w:pPr>
              <w:pStyle w:val="4"/>
              <w:numPr>
                <w:ilvl w:val="0"/>
                <w:numId w:val="12"/>
              </w:numPr>
              <w:spacing w:after="156"/>
              <w:ind w:firstLineChars="0"/>
              <w:rPr>
                <w:del w:id="5495" w:author="威(×_×)" w:date="2021-03-18T18:30:20Z"/>
                <w:rFonts w:ascii="Times New Roman" w:hAnsi="Times New Roman" w:eastAsia="微软雅黑" w:cs="Times New Roman"/>
                <w:rPrChange w:id="5496" w:author="威(×_×)" w:date="2021-03-18T17:49:20Z">
                  <w:rPr>
                    <w:del w:id="5497" w:author="威(×_×)" w:date="2021-03-18T18:30:20Z"/>
                    <w:rFonts w:ascii="微软雅黑" w:hAnsi="微软雅黑" w:eastAsia="微软雅黑" w:cs="微软雅黑"/>
                  </w:rPr>
                </w:rPrChange>
              </w:rPr>
            </w:pPr>
            <w:del w:id="5498" w:author="威(×_×)" w:date="2021-03-18T18:30:20Z">
              <w:r>
                <w:rPr>
                  <w:rFonts w:hint="default" w:ascii="Times New Roman" w:hAnsi="Times New Roman" w:eastAsia="微软雅黑" w:cs="Times New Roman"/>
                  <w:rPrChange w:id="5499" w:author="威(×_×)" w:date="2021-03-18T17:49:20Z">
                    <w:rPr>
                      <w:rFonts w:hint="eastAsia" w:ascii="微软雅黑" w:hAnsi="微软雅黑" w:eastAsia="微软雅黑" w:cs="微软雅黑"/>
                    </w:rPr>
                  </w:rPrChange>
                </w:rPr>
                <w:delText xml:space="preserve">主创设计师不超过3名，超过的3名的，只取前3名。 </w:delText>
              </w:r>
            </w:del>
          </w:p>
          <w:p>
            <w:pPr>
              <w:pStyle w:val="4"/>
              <w:numPr>
                <w:ilvl w:val="0"/>
                <w:numId w:val="12"/>
              </w:numPr>
              <w:spacing w:after="156"/>
              <w:ind w:firstLineChars="0"/>
              <w:rPr>
                <w:del w:id="5500" w:author="威(×_×)" w:date="2021-03-18T18:30:20Z"/>
                <w:rFonts w:ascii="Times New Roman" w:hAnsi="Times New Roman" w:eastAsia="微软雅黑" w:cs="Times New Roman"/>
                <w:rPrChange w:id="5501" w:author="威(×_×)" w:date="2021-03-18T17:49:20Z">
                  <w:rPr>
                    <w:del w:id="5502" w:author="威(×_×)" w:date="2021-03-18T18:30:20Z"/>
                    <w:rFonts w:ascii="微软雅黑" w:hAnsi="微软雅黑" w:eastAsia="微软雅黑" w:cs="微软雅黑"/>
                  </w:rPr>
                </w:rPrChange>
              </w:rPr>
            </w:pPr>
            <w:del w:id="5503" w:author="威(×_×)" w:date="2021-03-18T18:30:20Z">
              <w:r>
                <w:rPr>
                  <w:rFonts w:hint="default" w:ascii="Times New Roman" w:hAnsi="Times New Roman" w:eastAsia="微软雅黑" w:cs="Times New Roman"/>
                  <w:rPrChange w:id="5504" w:author="威(×_×)" w:date="2021-03-18T17:49:20Z">
                    <w:rPr>
                      <w:rFonts w:hint="eastAsia" w:ascii="微软雅黑" w:hAnsi="微软雅黑" w:eastAsia="微软雅黑" w:cs="微软雅黑"/>
                    </w:rPr>
                  </w:rPrChange>
                </w:rPr>
                <w:delText>项目负责人和主创设计师不可为同一人。</w:delText>
              </w:r>
            </w:del>
          </w:p>
          <w:p>
            <w:pPr>
              <w:pStyle w:val="4"/>
              <w:numPr>
                <w:ilvl w:val="0"/>
                <w:numId w:val="12"/>
              </w:numPr>
              <w:spacing w:after="156"/>
              <w:ind w:firstLineChars="0"/>
              <w:rPr>
                <w:del w:id="5505" w:author="威(×_×)" w:date="2021-03-18T18:30:20Z"/>
                <w:rFonts w:ascii="Times New Roman" w:hAnsi="Times New Roman" w:eastAsia="微软雅黑" w:cs="Times New Roman"/>
                <w:rPrChange w:id="5506" w:author="威(×_×)" w:date="2021-03-18T17:49:20Z">
                  <w:rPr>
                    <w:del w:id="5507" w:author="威(×_×)" w:date="2021-03-18T18:30:20Z"/>
                    <w:rFonts w:ascii="微软雅黑" w:hAnsi="微软雅黑" w:eastAsia="微软雅黑" w:cs="微软雅黑"/>
                  </w:rPr>
                </w:rPrChange>
              </w:rPr>
            </w:pPr>
            <w:del w:id="5508" w:author="威(×_×)" w:date="2021-03-18T18:30:20Z">
              <w:r>
                <w:rPr>
                  <w:rFonts w:hint="default" w:ascii="Times New Roman" w:hAnsi="Times New Roman" w:eastAsia="微软雅黑" w:cs="Times New Roman"/>
                  <w:rPrChange w:id="5509" w:author="威(×_×)" w:date="2021-03-18T17:49:20Z">
                    <w:rPr>
                      <w:rFonts w:hint="eastAsia" w:ascii="微软雅黑" w:hAnsi="微软雅黑" w:eastAsia="微软雅黑" w:cs="微软雅黑"/>
                    </w:rPr>
                  </w:rPrChange>
                </w:rPr>
                <w:delText>主创设计师曾担任过同类公共建筑项目的设计业绩，每名主创设计师的业绩不超过1项，超过1项的，只取第1项。</w:delText>
              </w:r>
            </w:del>
          </w:p>
          <w:p>
            <w:pPr>
              <w:pStyle w:val="4"/>
              <w:spacing w:after="156"/>
              <w:ind w:left="720" w:firstLine="0" w:firstLineChars="0"/>
              <w:rPr>
                <w:del w:id="5510" w:author="威(×_×)" w:date="2021-03-18T18:30:20Z"/>
                <w:rFonts w:ascii="Times New Roman" w:hAnsi="Times New Roman" w:eastAsia="微软雅黑" w:cs="Times New Roman"/>
                <w:rPrChange w:id="5511" w:author="威(×_×)" w:date="2021-03-18T17:49:20Z">
                  <w:rPr>
                    <w:del w:id="5512" w:author="威(×_×)" w:date="2021-03-18T18:30:20Z"/>
                    <w:rFonts w:ascii="微软雅黑" w:hAnsi="微软雅黑" w:eastAsia="微软雅黑" w:cs="微软雅黑"/>
                  </w:rPr>
                </w:rPrChange>
              </w:rPr>
            </w:pPr>
            <w:del w:id="5513" w:author="威(×_×)" w:date="2021-03-18T18:30:20Z">
              <w:r>
                <w:rPr>
                  <w:rFonts w:hint="default" w:ascii="Times New Roman" w:hAnsi="Times New Roman" w:eastAsia="微软雅黑" w:cs="Times New Roman"/>
                  <w:rPrChange w:id="5514" w:author="威(×_×)" w:date="2021-03-18T17:49:20Z">
                    <w:rPr>
                      <w:rFonts w:hint="eastAsia" w:ascii="微软雅黑" w:hAnsi="微软雅黑" w:eastAsia="微软雅黑" w:cs="微软雅黑"/>
                    </w:rPr>
                  </w:rPrChange>
                </w:rPr>
                <w:delText>证明材料：（1）名称、规模（总建筑面积和场地面积）、甲方信息、设计时间、参与的设计内容及主要效果图及总图；（2）项目获国内省部级及以上或国外相应级别专业奖项（如有）；（3）项目获得绿色建筑认证（如有）；（4）个人所获行业国家或国际奖项或荣誉（如有，每名主创设计师的荣誉证书、获奖证书应有对应主创设计师名字，不超过1项，超过1项的，只取第1项）。</w:delText>
              </w:r>
            </w:del>
          </w:p>
          <w:bookmarkEnd w:id="43"/>
          <w:p>
            <w:pPr>
              <w:pStyle w:val="4"/>
              <w:numPr>
                <w:ilvl w:val="0"/>
                <w:numId w:val="12"/>
              </w:numPr>
              <w:spacing w:after="156"/>
              <w:ind w:firstLineChars="0"/>
              <w:rPr>
                <w:del w:id="5515" w:author="威(×_×)" w:date="2021-03-18T18:30:20Z"/>
                <w:rFonts w:ascii="Times New Roman" w:hAnsi="Times New Roman" w:eastAsia="微软雅黑" w:cs="Times New Roman"/>
                <w:rPrChange w:id="5516" w:author="威(×_×)" w:date="2021-03-18T17:49:20Z">
                  <w:rPr>
                    <w:del w:id="5517" w:author="威(×_×)" w:date="2021-03-18T18:30:20Z"/>
                    <w:rFonts w:ascii="微软雅黑" w:hAnsi="微软雅黑" w:eastAsia="微软雅黑" w:cs="微软雅黑"/>
                  </w:rPr>
                </w:rPrChange>
              </w:rPr>
            </w:pPr>
            <w:del w:id="5518" w:author="威(×_×)" w:date="2021-03-18T18:30:20Z">
              <w:r>
                <w:rPr>
                  <w:rFonts w:hint="default" w:ascii="Times New Roman" w:hAnsi="Times New Roman" w:eastAsia="微软雅黑" w:cs="Times New Roman"/>
                  <w:rPrChange w:id="5519" w:author="威(×_×)" w:date="2021-03-18T17:49:20Z">
                    <w:rPr>
                      <w:rFonts w:hint="eastAsia" w:ascii="微软雅黑" w:hAnsi="微软雅黑" w:eastAsia="微软雅黑" w:cs="微软雅黑"/>
                    </w:rPr>
                  </w:rPrChange>
                </w:rPr>
                <w:delText>注：后续项目竞赛及实施过程中除因不可抗力外，不可更换主创人员；如确需更换人员，需书面与主办方详细确认更换情况并取得主办方书面同意。如联合团队参赛，需标明人员所属的联合团队成员设计机构。</w:delText>
              </w:r>
            </w:del>
          </w:p>
          <w:p>
            <w:pPr>
              <w:pStyle w:val="4"/>
              <w:spacing w:after="156"/>
              <w:ind w:left="720" w:firstLine="0" w:firstLineChars="0"/>
              <w:rPr>
                <w:del w:id="5520" w:author="威(×_×)" w:date="2021-03-18T18:30:20Z"/>
                <w:rFonts w:ascii="Times New Roman" w:hAnsi="Times New Roman" w:eastAsia="微软雅黑" w:cs="Times New Roman"/>
                <w:rPrChange w:id="5521" w:author="威(×_×)" w:date="2021-03-18T17:49:20Z">
                  <w:rPr>
                    <w:del w:id="5522"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del w:id="5523" w:author="威(×_×)" w:date="2021-03-18T18:30:20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rPr>
                <w:del w:id="5524" w:author="威(×_×)" w:date="2021-03-18T18:30:20Z"/>
                <w:rFonts w:ascii="Times New Roman" w:hAnsi="Times New Roman" w:eastAsia="微软雅黑" w:cs="Times New Roman"/>
                <w:b/>
                <w:rPrChange w:id="5525" w:author="威(×_×)" w:date="2021-03-18T17:49:20Z">
                  <w:rPr>
                    <w:del w:id="5526" w:author="威(×_×)" w:date="2021-03-18T18:30:20Z"/>
                    <w:rFonts w:ascii="微软雅黑" w:hAnsi="微软雅黑" w:eastAsia="微软雅黑" w:cs="微软雅黑"/>
                    <w:b/>
                  </w:rPr>
                </w:rPrChange>
              </w:rPr>
            </w:pPr>
            <w:del w:id="5527" w:author="威(×_×)" w:date="2021-03-18T18:30:20Z">
              <w:r>
                <w:rPr>
                  <w:rFonts w:hint="default" w:ascii="Times New Roman" w:hAnsi="Times New Roman" w:eastAsia="微软雅黑" w:cs="Times New Roman"/>
                  <w:b/>
                  <w:rPrChange w:id="5528" w:author="威(×_×)" w:date="2021-03-18T17:49:20Z">
                    <w:rPr>
                      <w:rFonts w:hint="eastAsia" w:ascii="微软雅黑" w:hAnsi="微软雅黑" w:eastAsia="微软雅黑" w:cs="微软雅黑"/>
                      <w:b/>
                    </w:rPr>
                  </w:rPrChange>
                </w:rPr>
                <w:delText xml:space="preserve">主创设计师1  </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del w:id="5529"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530" w:author="威(×_×)" w:date="2021-03-18T18:30:20Z"/>
                <w:rFonts w:ascii="Times New Roman" w:hAnsi="Times New Roman" w:eastAsia="微软雅黑" w:cs="Times New Roman"/>
                <w:rPrChange w:id="5531" w:author="威(×_×)" w:date="2021-03-18T17:49:20Z">
                  <w:rPr>
                    <w:del w:id="5532" w:author="威(×_×)" w:date="2021-03-18T18:30:20Z"/>
                    <w:rFonts w:ascii="微软雅黑" w:hAnsi="微软雅黑" w:eastAsia="微软雅黑" w:cs="微软雅黑"/>
                  </w:rPr>
                </w:rPrChange>
              </w:rPr>
            </w:pPr>
            <w:del w:id="5533" w:author="威(×_×)" w:date="2021-03-18T18:30:20Z">
              <w:r>
                <w:rPr>
                  <w:rFonts w:hint="default" w:ascii="Times New Roman" w:hAnsi="Times New Roman" w:eastAsia="微软雅黑" w:cs="Times New Roman"/>
                  <w:rPrChange w:id="5534" w:author="威(×_×)" w:date="2021-03-18T17:49:20Z">
                    <w:rPr>
                      <w:rFonts w:hint="eastAsia" w:ascii="微软雅黑" w:hAnsi="微软雅黑" w:eastAsia="微软雅黑" w:cs="微软雅黑"/>
                    </w:rPr>
                  </w:rPrChange>
                </w:rPr>
                <w:delText>姓名</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5535" w:author="威(×_×)" w:date="2021-03-18T18:30:20Z"/>
                <w:rFonts w:ascii="Times New Roman" w:hAnsi="Times New Roman" w:eastAsia="微软雅黑" w:cs="Times New Roman"/>
                <w:rPrChange w:id="5536" w:author="威(×_×)" w:date="2021-03-18T17:49:20Z">
                  <w:rPr>
                    <w:del w:id="5537"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del w:id="5538"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539" w:author="威(×_×)" w:date="2021-03-18T18:30:20Z"/>
                <w:rFonts w:ascii="Times New Roman" w:hAnsi="Times New Roman" w:eastAsia="微软雅黑" w:cs="Times New Roman"/>
                <w:rPrChange w:id="5540" w:author="威(×_×)" w:date="2021-03-18T17:49:20Z">
                  <w:rPr>
                    <w:del w:id="5541" w:author="威(×_×)" w:date="2021-03-18T18:30:20Z"/>
                    <w:rFonts w:ascii="微软雅黑" w:hAnsi="微软雅黑" w:eastAsia="微软雅黑" w:cs="微软雅黑"/>
                  </w:rPr>
                </w:rPrChange>
              </w:rPr>
            </w:pPr>
            <w:del w:id="5542" w:author="威(×_×)" w:date="2021-03-18T18:30:20Z">
              <w:r>
                <w:rPr>
                  <w:rFonts w:hint="default" w:ascii="Times New Roman" w:hAnsi="Times New Roman" w:eastAsia="微软雅黑" w:cs="Times New Roman"/>
                  <w:rPrChange w:id="5543" w:author="威(×_×)" w:date="2021-03-18T17:49:20Z">
                    <w:rPr>
                      <w:rFonts w:hint="eastAsia" w:ascii="微软雅黑" w:hAnsi="微软雅黑" w:eastAsia="微软雅黑" w:cs="微软雅黑"/>
                    </w:rPr>
                  </w:rPrChange>
                </w:rPr>
                <w:delText>学历、学位及专业特长</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5544" w:author="威(×_×)" w:date="2021-03-18T18:30:20Z"/>
                <w:rFonts w:ascii="Times New Roman" w:hAnsi="Times New Roman" w:eastAsia="微软雅黑" w:cs="Times New Roman"/>
                <w:rPrChange w:id="5545" w:author="威(×_×)" w:date="2021-03-18T17:49:20Z">
                  <w:rPr>
                    <w:del w:id="5546"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del w:id="5547"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5548" w:author="威(×_×)" w:date="2021-03-18T18:30:20Z"/>
                <w:rFonts w:ascii="Times New Roman" w:hAnsi="Times New Roman" w:eastAsia="微软雅黑" w:cs="Times New Roman"/>
                <w:rPrChange w:id="5549" w:author="威(×_×)" w:date="2021-03-18T17:49:20Z">
                  <w:rPr>
                    <w:del w:id="5550" w:author="威(×_×)" w:date="2021-03-18T18:30:20Z"/>
                    <w:rFonts w:ascii="微软雅黑" w:hAnsi="微软雅黑" w:eastAsia="微软雅黑" w:cs="微软雅黑"/>
                  </w:rPr>
                </w:rPrChange>
              </w:rPr>
            </w:pPr>
            <w:del w:id="5551" w:author="威(×_×)" w:date="2021-03-18T18:30:20Z">
              <w:r>
                <w:rPr>
                  <w:rFonts w:hint="default" w:ascii="Times New Roman" w:hAnsi="Times New Roman" w:eastAsia="微软雅黑" w:cs="Times New Roman"/>
                  <w:rPrChange w:id="5552" w:author="威(×_×)" w:date="2021-03-18T17:49:20Z">
                    <w:rPr>
                      <w:rFonts w:hint="eastAsia" w:ascii="微软雅黑" w:hAnsi="微软雅黑" w:eastAsia="微软雅黑" w:cs="微软雅黑"/>
                    </w:rPr>
                  </w:rPrChange>
                </w:rPr>
                <w:delText>任职历史（自现职开始）</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5553" w:author="威(×_×)" w:date="2021-03-18T18:30:20Z"/>
                <w:rFonts w:ascii="Times New Roman" w:hAnsi="Times New Roman" w:eastAsia="微软雅黑" w:cs="Times New Roman"/>
                <w:rPrChange w:id="5554" w:author="威(×_×)" w:date="2021-03-18T17:49:20Z">
                  <w:rPr>
                    <w:del w:id="5555"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del w:id="5556" w:author="威(×_×)" w:date="2021-03-18T18:30:20Z"/>
        </w:trPr>
        <w:tc>
          <w:tcPr>
            <w:tcW w:w="9776"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after="156" w:line="276" w:lineRule="auto"/>
              <w:rPr>
                <w:del w:id="5557" w:author="威(×_×)" w:date="2021-03-18T18:30:20Z"/>
                <w:rFonts w:ascii="Times New Roman" w:hAnsi="Times New Roman" w:eastAsia="微软雅黑" w:cs="Times New Roman"/>
                <w:rPrChange w:id="5558" w:author="威(×_×)" w:date="2021-03-18T17:49:20Z">
                  <w:rPr>
                    <w:del w:id="5559" w:author="威(×_×)" w:date="2021-03-18T18:30:20Z"/>
                    <w:rFonts w:ascii="微软雅黑" w:hAnsi="微软雅黑" w:eastAsia="微软雅黑" w:cs="微软雅黑"/>
                  </w:rPr>
                </w:rPrChange>
              </w:rPr>
            </w:pPr>
            <w:del w:id="5560" w:author="威(×_×)" w:date="2021-03-18T18:30:20Z">
              <w:r>
                <w:rPr>
                  <w:rFonts w:hint="default" w:ascii="Times New Roman" w:hAnsi="Times New Roman" w:eastAsia="微软雅黑" w:cs="Times New Roman"/>
                  <w:rPrChange w:id="5561" w:author="威(×_×)" w:date="2021-03-18T17:49:20Z">
                    <w:rPr>
                      <w:rFonts w:hint="eastAsia" w:ascii="微软雅黑" w:hAnsi="微软雅黑" w:eastAsia="微软雅黑" w:cs="微软雅黑"/>
                    </w:rPr>
                  </w:rPrChange>
                </w:rPr>
                <w:delText>设计经验</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del w:id="5562" w:author="威(×_×)" w:date="2021-03-18T18:30:20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jc w:val="center"/>
              <w:rPr>
                <w:del w:id="5563" w:author="威(×_×)" w:date="2021-03-18T18:30:20Z"/>
                <w:rFonts w:ascii="Times New Roman" w:hAnsi="Times New Roman" w:eastAsia="微软雅黑" w:cs="Times New Roman"/>
                <w:b/>
                <w:rPrChange w:id="5564" w:author="威(×_×)" w:date="2021-03-18T17:49:20Z">
                  <w:rPr>
                    <w:del w:id="5565" w:author="威(×_×)" w:date="2021-03-18T18:30:20Z"/>
                    <w:rFonts w:ascii="微软雅黑" w:hAnsi="微软雅黑" w:eastAsia="微软雅黑" w:cs="微软雅黑"/>
                    <w:b/>
                  </w:rPr>
                </w:rPrChange>
              </w:rPr>
            </w:pPr>
            <w:del w:id="5566" w:author="威(×_×)" w:date="2021-03-18T18:30:20Z">
              <w:r>
                <w:rPr>
                  <w:rFonts w:hint="default" w:ascii="Times New Roman" w:hAnsi="Times New Roman" w:eastAsia="微软雅黑" w:cs="Times New Roman"/>
                  <w:b/>
                  <w:rPrChange w:id="5567" w:author="威(×_×)" w:date="2021-03-18T17:49:20Z">
                    <w:rPr>
                      <w:rFonts w:hint="eastAsia" w:ascii="微软雅黑" w:hAnsi="微软雅黑" w:eastAsia="微软雅黑" w:cs="微软雅黑"/>
                      <w:b/>
                    </w:rPr>
                  </w:rPrChange>
                </w:rPr>
                <w:delText>项目1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del w:id="5568"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569" w:author="威(×_×)" w:date="2021-03-18T18:30:20Z"/>
                <w:rFonts w:ascii="Times New Roman" w:hAnsi="Times New Roman" w:eastAsia="微软雅黑" w:cs="Times New Roman"/>
                <w:rPrChange w:id="5570" w:author="威(×_×)" w:date="2021-03-18T17:49:20Z">
                  <w:rPr>
                    <w:del w:id="5571" w:author="威(×_×)" w:date="2021-03-18T18:30:20Z"/>
                    <w:rFonts w:ascii="微软雅黑" w:hAnsi="微软雅黑" w:eastAsia="微软雅黑" w:cs="微软雅黑"/>
                  </w:rPr>
                </w:rPrChange>
              </w:rPr>
            </w:pPr>
            <w:del w:id="5572" w:author="威(×_×)" w:date="2021-03-18T18:30:20Z">
              <w:r>
                <w:rPr>
                  <w:rFonts w:hint="default" w:ascii="Times New Roman" w:hAnsi="Times New Roman" w:eastAsia="微软雅黑" w:cs="Times New Roman"/>
                  <w:bCs/>
                  <w:sz w:val="24"/>
                  <w:szCs w:val="24"/>
                  <w:rPrChange w:id="5573" w:author="威(×_×)" w:date="2021-03-18T17:49:20Z">
                    <w:rPr>
                      <w:rFonts w:hint="eastAsia" w:ascii="微软雅黑" w:hAnsi="微软雅黑" w:eastAsia="微软雅黑" w:cs="微软雅黑"/>
                      <w:bCs/>
                      <w:sz w:val="24"/>
                      <w:szCs w:val="24"/>
                    </w:rPr>
                  </w:rPrChange>
                </w:rPr>
                <w:delText>项目类型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574" w:author="威(×_×)" w:date="2021-03-18T18:30:20Z"/>
                <w:rFonts w:ascii="Times New Roman" w:hAnsi="Times New Roman" w:eastAsia="微软雅黑" w:cs="Times New Roman"/>
                <w:rPrChange w:id="5575" w:author="威(×_×)" w:date="2021-03-18T17:49:20Z">
                  <w:rPr>
                    <w:del w:id="5576"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del w:id="5577"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578" w:author="威(×_×)" w:date="2021-03-18T18:30:20Z"/>
                <w:rFonts w:ascii="Times New Roman" w:hAnsi="Times New Roman" w:eastAsia="微软雅黑" w:cs="Times New Roman"/>
                <w:rPrChange w:id="5579" w:author="威(×_×)" w:date="2021-03-18T17:49:20Z">
                  <w:rPr>
                    <w:del w:id="5580" w:author="威(×_×)" w:date="2021-03-18T18:30:20Z"/>
                    <w:rFonts w:ascii="微软雅黑" w:hAnsi="微软雅黑" w:eastAsia="微软雅黑" w:cs="微软雅黑"/>
                  </w:rPr>
                </w:rPrChange>
              </w:rPr>
            </w:pPr>
            <w:del w:id="5581" w:author="威(×_×)" w:date="2021-03-18T18:30:20Z">
              <w:r>
                <w:rPr>
                  <w:rFonts w:hint="default" w:ascii="Times New Roman" w:hAnsi="Times New Roman" w:eastAsia="微软雅黑" w:cs="Times New Roman"/>
                  <w:bCs/>
                  <w:sz w:val="24"/>
                  <w:szCs w:val="24"/>
                  <w:rPrChange w:id="5582" w:author="威(×_×)" w:date="2021-03-18T17:49:20Z">
                    <w:rPr>
                      <w:rFonts w:hint="eastAsia" w:ascii="微软雅黑" w:hAnsi="微软雅黑" w:eastAsia="微软雅黑" w:cs="微软雅黑"/>
                      <w:bCs/>
                      <w:sz w:val="24"/>
                      <w:szCs w:val="24"/>
                    </w:rPr>
                  </w:rPrChange>
                </w:rPr>
                <w:delText>项目名称</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583" w:author="威(×_×)" w:date="2021-03-18T18:30:20Z"/>
                <w:rFonts w:ascii="Times New Roman" w:hAnsi="Times New Roman" w:eastAsia="微软雅黑" w:cs="Times New Roman"/>
                <w:rPrChange w:id="5584" w:author="威(×_×)" w:date="2021-03-18T17:49:20Z">
                  <w:rPr>
                    <w:del w:id="5585"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3054" w:hRule="atLeast"/>
          <w:del w:id="5586"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587" w:author="威(×_×)" w:date="2021-03-18T18:30:20Z"/>
                <w:rFonts w:ascii="Times New Roman" w:hAnsi="Times New Roman" w:eastAsia="微软雅黑" w:cs="Times New Roman"/>
                <w:bCs/>
                <w:sz w:val="24"/>
                <w:szCs w:val="24"/>
                <w:rPrChange w:id="5588" w:author="威(×_×)" w:date="2021-03-18T17:49:20Z">
                  <w:rPr>
                    <w:del w:id="5589" w:author="威(×_×)" w:date="2021-03-18T18:30:20Z"/>
                    <w:rFonts w:ascii="微软雅黑" w:hAnsi="微软雅黑" w:eastAsia="微软雅黑" w:cs="微软雅黑"/>
                    <w:bCs/>
                    <w:sz w:val="24"/>
                    <w:szCs w:val="24"/>
                  </w:rPr>
                </w:rPrChange>
              </w:rPr>
            </w:pPr>
            <w:del w:id="5590" w:author="威(×_×)" w:date="2021-03-18T18:30:20Z">
              <w:r>
                <w:rPr>
                  <w:rFonts w:hint="default" w:ascii="Times New Roman" w:hAnsi="Times New Roman" w:eastAsia="微软雅黑" w:cs="Times New Roman"/>
                  <w:bCs/>
                  <w:sz w:val="24"/>
                  <w:szCs w:val="24"/>
                  <w:rPrChange w:id="5591" w:author="威(×_×)" w:date="2021-03-18T17:49:20Z">
                    <w:rPr>
                      <w:rFonts w:hint="eastAsia" w:ascii="微软雅黑" w:hAnsi="微软雅黑" w:eastAsia="微软雅黑" w:cs="微软雅黑"/>
                      <w:bCs/>
                      <w:sz w:val="24"/>
                      <w:szCs w:val="24"/>
                    </w:rPr>
                  </w:rPrChange>
                </w:rPr>
                <w:delText>项目规模、特点</w:delText>
              </w:r>
            </w:del>
          </w:p>
          <w:p>
            <w:pPr>
              <w:spacing w:after="156"/>
              <w:rPr>
                <w:del w:id="5592" w:author="威(×_×)" w:date="2021-03-18T18:30:20Z"/>
                <w:rFonts w:ascii="Times New Roman" w:hAnsi="Times New Roman" w:eastAsia="微软雅黑" w:cs="Times New Roman"/>
                <w:sz w:val="20"/>
                <w:u w:val="single"/>
                <w:rPrChange w:id="5593" w:author="威(×_×)" w:date="2021-03-18T17:49:20Z">
                  <w:rPr>
                    <w:del w:id="5594" w:author="威(×_×)" w:date="2021-03-18T18:30:20Z"/>
                    <w:rFonts w:ascii="微软雅黑" w:hAnsi="微软雅黑" w:eastAsia="微软雅黑" w:cs="微软雅黑"/>
                    <w:sz w:val="20"/>
                    <w:u w:val="single"/>
                  </w:rPr>
                </w:rPrChange>
              </w:rPr>
            </w:pPr>
            <w:del w:id="5595" w:author="威(×_×)" w:date="2021-03-18T18:30:20Z">
              <w:r>
                <w:rPr>
                  <w:rFonts w:hint="default" w:ascii="Times New Roman" w:hAnsi="Times New Roman" w:eastAsia="微软雅黑" w:cs="Times New Roman"/>
                  <w:bCs/>
                  <w:sz w:val="24"/>
                  <w:szCs w:val="24"/>
                  <w:rPrChange w:id="5596"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597" w:author="威(×_×)" w:date="2021-03-18T18:30:20Z"/>
                <w:rFonts w:ascii="Times New Roman" w:hAnsi="Times New Roman" w:eastAsia="微软雅黑" w:cs="Times New Roman"/>
                <w:u w:val="single"/>
                <w:rPrChange w:id="5598" w:author="威(×_×)" w:date="2021-03-18T17:49:20Z">
                  <w:rPr>
                    <w:del w:id="5599" w:author="威(×_×)" w:date="2021-03-18T18:30:20Z"/>
                    <w:rFonts w:ascii="微软雅黑" w:hAnsi="微软雅黑" w:eastAsia="微软雅黑" w:cs="微软雅黑"/>
                    <w:u w:val="singl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05" w:hRule="atLeast"/>
          <w:del w:id="5600"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601" w:author="威(×_×)" w:date="2021-03-18T18:30:20Z"/>
                <w:rFonts w:ascii="Times New Roman" w:hAnsi="Times New Roman" w:eastAsia="微软雅黑" w:cs="Times New Roman"/>
                <w:rPrChange w:id="5602" w:author="威(×_×)" w:date="2021-03-18T17:49:20Z">
                  <w:rPr>
                    <w:del w:id="5603" w:author="威(×_×)" w:date="2021-03-18T18:30:20Z"/>
                    <w:rFonts w:ascii="微软雅黑" w:hAnsi="微软雅黑" w:eastAsia="微软雅黑" w:cs="微软雅黑"/>
                  </w:rPr>
                </w:rPrChange>
              </w:rPr>
            </w:pPr>
            <w:del w:id="5604" w:author="威(×_×)" w:date="2021-03-18T18:30:20Z">
              <w:r>
                <w:rPr>
                  <w:rFonts w:hint="default" w:ascii="Times New Roman" w:hAnsi="Times New Roman" w:eastAsia="微软雅黑" w:cs="Times New Roman"/>
                  <w:bCs/>
                  <w:sz w:val="24"/>
                  <w:szCs w:val="24"/>
                  <w:rPrChange w:id="5605" w:author="威(×_×)" w:date="2021-03-18T17:49:20Z">
                    <w:rPr>
                      <w:rFonts w:hint="eastAsia" w:ascii="微软雅黑" w:hAnsi="微软雅黑" w:eastAsia="微软雅黑" w:cs="微软雅黑"/>
                      <w:bCs/>
                      <w:sz w:val="24"/>
                      <w:szCs w:val="24"/>
                    </w:rPr>
                  </w:rPrChange>
                </w:rPr>
                <w:delText xml:space="preserve">在该项目承担的工作 </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606" w:author="威(×_×)" w:date="2021-03-18T18:30:20Z"/>
                <w:rFonts w:ascii="Times New Roman" w:hAnsi="Times New Roman" w:eastAsia="微软雅黑" w:cs="Times New Roman"/>
                <w:rPrChange w:id="5607" w:author="威(×_×)" w:date="2021-03-18T17:49:20Z">
                  <w:rPr>
                    <w:del w:id="5608"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232" w:hRule="atLeast"/>
          <w:del w:id="5609"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610" w:author="威(×_×)" w:date="2021-03-18T18:30:20Z"/>
                <w:rFonts w:ascii="Times New Roman" w:hAnsi="Times New Roman" w:eastAsia="微软雅黑" w:cs="Times New Roman"/>
                <w:rPrChange w:id="5611" w:author="威(×_×)" w:date="2021-03-18T17:49:20Z">
                  <w:rPr>
                    <w:del w:id="5612" w:author="威(×_×)" w:date="2021-03-18T18:30:20Z"/>
                    <w:rFonts w:ascii="微软雅黑" w:hAnsi="微软雅黑" w:eastAsia="微软雅黑" w:cs="微软雅黑"/>
                  </w:rPr>
                </w:rPrChange>
              </w:rPr>
            </w:pPr>
            <w:del w:id="5613" w:author="威(×_×)" w:date="2021-03-18T18:30:20Z">
              <w:r>
                <w:rPr>
                  <w:rFonts w:hint="default" w:ascii="Times New Roman" w:hAnsi="Times New Roman" w:eastAsia="微软雅黑" w:cs="Times New Roman"/>
                  <w:bCs/>
                  <w:sz w:val="24"/>
                  <w:szCs w:val="24"/>
                  <w:rPrChange w:id="5614" w:author="威(×_×)" w:date="2021-03-18T17:49:20Z">
                    <w:rPr>
                      <w:rFonts w:hint="eastAsia" w:ascii="微软雅黑" w:hAnsi="微软雅黑" w:eastAsia="微软雅黑" w:cs="微软雅黑"/>
                      <w:bCs/>
                      <w:sz w:val="24"/>
                      <w:szCs w:val="24"/>
                    </w:rPr>
                  </w:rPrChange>
                </w:rPr>
                <w:delText>相关照片或效果图</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615" w:author="威(×_×)" w:date="2021-03-18T18:30:20Z"/>
                <w:rFonts w:ascii="Times New Roman" w:hAnsi="Times New Roman" w:eastAsia="微软雅黑" w:cs="Times New Roman"/>
                <w:rPrChange w:id="5616" w:author="威(×_×)" w:date="2021-03-18T17:49:20Z">
                  <w:rPr>
                    <w:del w:id="5617"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75" w:hRule="atLeast"/>
          <w:del w:id="5618"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619" w:author="威(×_×)" w:date="2021-03-18T18:30:20Z"/>
                <w:rFonts w:ascii="Times New Roman" w:hAnsi="Times New Roman" w:eastAsia="微软雅黑" w:cs="Times New Roman"/>
                <w:sz w:val="24"/>
                <w:szCs w:val="24"/>
                <w:rPrChange w:id="5620" w:author="威(×_×)" w:date="2021-03-18T17:49:20Z">
                  <w:rPr>
                    <w:del w:id="5621" w:author="威(×_×)" w:date="2021-03-18T18:30:20Z"/>
                    <w:rFonts w:ascii="微软雅黑" w:hAnsi="微软雅黑" w:eastAsia="微软雅黑" w:cs="微软雅黑"/>
                    <w:sz w:val="24"/>
                    <w:szCs w:val="24"/>
                  </w:rPr>
                </w:rPrChange>
              </w:rPr>
            </w:pPr>
            <w:del w:id="5622" w:author="威(×_×)" w:date="2021-03-18T18:30:20Z">
              <w:r>
                <w:rPr>
                  <w:rFonts w:hint="default" w:ascii="Times New Roman" w:hAnsi="Times New Roman" w:eastAsia="微软雅黑" w:cs="Times New Roman"/>
                  <w:bCs/>
                  <w:sz w:val="24"/>
                  <w:szCs w:val="24"/>
                  <w:rPrChange w:id="5623" w:author="威(×_×)" w:date="2021-03-18T17:49:20Z">
                    <w:rPr>
                      <w:rFonts w:hint="eastAsia" w:ascii="微软雅黑" w:hAnsi="微软雅黑" w:eastAsia="微软雅黑" w:cs="微软雅黑"/>
                      <w:bCs/>
                      <w:sz w:val="24"/>
                      <w:szCs w:val="24"/>
                    </w:rPr>
                  </w:rPrChange>
                </w:rPr>
                <w:delText>项目的实施情况（如有）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624" w:author="威(×_×)" w:date="2021-03-18T18:30:20Z"/>
                <w:rFonts w:ascii="Times New Roman" w:hAnsi="Times New Roman" w:eastAsia="微软雅黑" w:cs="Times New Roman"/>
                <w:rPrChange w:id="5625" w:author="威(×_×)" w:date="2021-03-18T17:49:20Z">
                  <w:rPr>
                    <w:del w:id="5626" w:author="威(×_×)" w:date="2021-03-18T18:30:20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del w:id="5627"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628" w:author="威(×_×)" w:date="2021-03-18T18:30:20Z"/>
                <w:rFonts w:ascii="Times New Roman" w:hAnsi="Times New Roman" w:eastAsia="微软雅黑" w:cs="Times New Roman"/>
                <w:bCs/>
                <w:sz w:val="24"/>
                <w:szCs w:val="24"/>
                <w:rPrChange w:id="5629" w:author="威(×_×)" w:date="2021-03-18T17:49:20Z">
                  <w:rPr>
                    <w:del w:id="5630" w:author="威(×_×)" w:date="2021-03-18T18:30:20Z"/>
                    <w:rFonts w:ascii="微软雅黑" w:hAnsi="微软雅黑" w:eastAsia="微软雅黑" w:cs="微软雅黑"/>
                    <w:bCs/>
                    <w:sz w:val="24"/>
                    <w:szCs w:val="24"/>
                  </w:rPr>
                </w:rPrChange>
              </w:rPr>
            </w:pPr>
            <w:del w:id="5631" w:author="威(×_×)" w:date="2021-03-18T18:30:20Z">
              <w:r>
                <w:rPr>
                  <w:rFonts w:hint="default" w:ascii="Times New Roman" w:hAnsi="Times New Roman" w:eastAsia="微软雅黑" w:cs="Times New Roman"/>
                  <w:bCs/>
                  <w:sz w:val="24"/>
                  <w:szCs w:val="24"/>
                  <w:rPrChange w:id="5632" w:author="威(×_×)" w:date="2021-03-18T17:49:20Z">
                    <w:rPr>
                      <w:rFonts w:hint="eastAsia" w:ascii="微软雅黑" w:hAnsi="微软雅黑" w:eastAsia="微软雅黑" w:cs="微软雅黑"/>
                      <w:bCs/>
                      <w:sz w:val="24"/>
                      <w:szCs w:val="24"/>
                    </w:rPr>
                  </w:rPrChange>
                </w:rPr>
                <w:delText>项目获国内省部级及以上或国外相应级别专业奖项（如有）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633" w:author="威(×_×)" w:date="2021-03-18T18:30:20Z"/>
                <w:rFonts w:ascii="Times New Roman" w:hAnsi="Times New Roman" w:eastAsia="微软雅黑" w:cs="Times New Roman"/>
                <w:b/>
                <w:bCs/>
                <w:lang w:eastAsia="zh-TW"/>
                <w:rPrChange w:id="5634" w:author="威(×_×)" w:date="2021-03-18T17:49:20Z">
                  <w:rPr>
                    <w:del w:id="5635" w:author="威(×_×)" w:date="2021-03-18T18:30:20Z"/>
                    <w:rFonts w:ascii="微软雅黑" w:hAnsi="微软雅黑" w:eastAsia="微软雅黑" w:cs="微软雅黑"/>
                    <w:b/>
                    <w:bCs/>
                    <w:lang w:eastAsia="zh-TW"/>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del w:id="5636" w:author="威(×_×)" w:date="2021-03-18T18:30:20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5637" w:author="威(×_×)" w:date="2021-03-18T18:30:20Z"/>
                <w:rFonts w:ascii="Times New Roman" w:hAnsi="Times New Roman" w:eastAsia="微软雅黑" w:cs="Times New Roman"/>
                <w:bCs/>
                <w:sz w:val="24"/>
                <w:szCs w:val="24"/>
                <w:rPrChange w:id="5638" w:author="威(×_×)" w:date="2021-03-18T17:49:20Z">
                  <w:rPr>
                    <w:del w:id="5639" w:author="威(×_×)" w:date="2021-03-18T18:30:20Z"/>
                    <w:rFonts w:ascii="微软雅黑" w:hAnsi="微软雅黑" w:eastAsia="微软雅黑" w:cs="微软雅黑"/>
                    <w:bCs/>
                    <w:sz w:val="24"/>
                    <w:szCs w:val="24"/>
                  </w:rPr>
                </w:rPrChange>
              </w:rPr>
            </w:pPr>
            <w:del w:id="5640" w:author="威(×_×)" w:date="2021-03-18T18:30:20Z">
              <w:r>
                <w:rPr>
                  <w:rFonts w:hint="default" w:ascii="Times New Roman" w:hAnsi="Times New Roman" w:eastAsia="微软雅黑" w:cs="Times New Roman"/>
                  <w:bCs/>
                  <w:sz w:val="24"/>
                  <w:szCs w:val="24"/>
                  <w:rPrChange w:id="5641" w:author="威(×_×)" w:date="2021-03-18T17:49:20Z">
                    <w:rPr>
                      <w:rFonts w:hint="eastAsia" w:ascii="微软雅黑" w:hAnsi="微软雅黑" w:eastAsia="微软雅黑" w:cs="微软雅黑"/>
                      <w:bCs/>
                      <w:sz w:val="24"/>
                      <w:szCs w:val="24"/>
                    </w:rPr>
                  </w:rPrChange>
                </w:rPr>
                <w:delText>项目获得绿色建筑认证（如有）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5642" w:author="威(×_×)" w:date="2021-03-18T18:30:20Z"/>
                <w:rFonts w:ascii="Times New Roman" w:hAnsi="Times New Roman" w:eastAsia="微软雅黑" w:cs="Times New Roman"/>
                <w:b/>
                <w:bCs/>
                <w:lang w:eastAsia="zh-TW"/>
                <w:rPrChange w:id="5643" w:author="威(×_×)" w:date="2021-03-18T17:49:20Z">
                  <w:rPr>
                    <w:del w:id="5644" w:author="威(×_×)" w:date="2021-03-18T18:30:20Z"/>
                    <w:rFonts w:ascii="微软雅黑" w:hAnsi="微软雅黑" w:eastAsia="微软雅黑" w:cs="微软雅黑"/>
                    <w:b/>
                    <w:bCs/>
                    <w:lang w:eastAsia="zh-TW"/>
                  </w:rPr>
                </w:rPrChange>
              </w:rPr>
            </w:pPr>
          </w:p>
        </w:tc>
      </w:tr>
    </w:tbl>
    <w:p>
      <w:pPr>
        <w:spacing w:after="0"/>
        <w:rPr>
          <w:ins w:id="5646" w:author="威(×_×)" w:date="2021-03-18T18:32:17Z"/>
          <w:rFonts w:ascii="Times New Roman" w:hAnsi="Times New Roman" w:eastAsia="微软雅黑" w:cs="Times New Roman"/>
        </w:rPr>
        <w:pPrChange w:id="5645" w:author="威(×_×)" w:date="2021-03-18T18:32:17Z">
          <w:pPr>
            <w:spacing w:after="156"/>
          </w:pPr>
        </w:pPrChange>
      </w:pPr>
      <w:ins w:id="5647" w:author="威(×_×)" w:date="2021-03-18T18:32:17Z">
        <w:r>
          <w:rPr>
            <w:rFonts w:ascii="Times New Roman" w:hAnsi="Times New Roman" w:eastAsia="微软雅黑" w:cs="Times New Roman"/>
          </w:rPr>
          <w:br w:type="page"/>
        </w:r>
      </w:ins>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gridCol w:w="29"/>
        <w:tblGridChange w:id="5648">
          <w:tblGrid>
            <w:gridCol w:w="3369"/>
            <w:gridCol w:w="6378"/>
            <w:gridCol w:w="2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ins w:id="5649" w:author="威(×_×)" w:date="2021-03-18T18:32:22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rPr>
                <w:ins w:id="5651" w:author="威(×_×)" w:date="2021-03-18T18:32:22Z"/>
                <w:rFonts w:hint="default" w:ascii="Times New Roman" w:hAnsi="Times New Roman" w:eastAsia="微软雅黑"/>
                <w:b/>
                <w:rPrChange w:id="5652" w:author="威(×_×)" w:date="2021-03-18T18:34:22Z">
                  <w:rPr>
                    <w:ins w:id="5653" w:author="威(×_×)" w:date="2021-03-18T18:32:22Z"/>
                    <w:rFonts w:ascii="Times New Roman" w:hAnsi="Times New Roman" w:eastAsia="宋体"/>
                    <w:b/>
                  </w:rPr>
                </w:rPrChange>
              </w:rPr>
              <w:pPrChange w:id="5650" w:author="威(×_×)" w:date="2021-03-19T17:48:03Z">
                <w:pPr>
                  <w:spacing w:after="156" w:line="276" w:lineRule="auto"/>
                </w:pPr>
              </w:pPrChange>
            </w:pPr>
            <w:ins w:id="5654" w:author="威(×_×)" w:date="2021-03-18T18:32:22Z">
              <w:r>
                <w:rPr>
                  <w:rFonts w:hint="default" w:ascii="Times New Roman" w:hAnsi="Times New Roman" w:eastAsia="微软雅黑"/>
                  <w:b/>
                  <w:rPrChange w:id="5655" w:author="威(×_×)" w:date="2021-03-18T18:34:22Z">
                    <w:rPr>
                      <w:rFonts w:ascii="Times New Roman" w:hAnsi="Times New Roman" w:eastAsia="宋体"/>
                      <w:b/>
                    </w:rPr>
                  </w:rPrChange>
                </w:rPr>
                <w:t>主创设计师1   principal designer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ins w:id="5656"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658" w:author="威(×_×)" w:date="2021-03-18T18:32:22Z"/>
                <w:rFonts w:hint="default" w:ascii="Times New Roman" w:hAnsi="Times New Roman" w:eastAsia="微软雅黑"/>
                <w:rPrChange w:id="5659" w:author="威(×_×)" w:date="2021-03-18T18:34:22Z">
                  <w:rPr>
                    <w:ins w:id="5660" w:author="威(×_×)" w:date="2021-03-18T18:32:22Z"/>
                    <w:rFonts w:ascii="Times New Roman" w:hAnsi="Times New Roman" w:eastAsia="宋体"/>
                  </w:rPr>
                </w:rPrChange>
              </w:rPr>
              <w:pPrChange w:id="5657" w:author="威(×_×)" w:date="2021-03-19T17:48:03Z">
                <w:pPr>
                  <w:spacing w:after="156" w:line="276" w:lineRule="auto"/>
                  <w:jc w:val="left"/>
                </w:pPr>
              </w:pPrChange>
            </w:pPr>
            <w:ins w:id="5661" w:author="威(×_×)" w:date="2021-03-18T18:32:22Z">
              <w:r>
                <w:rPr>
                  <w:rFonts w:hint="default" w:ascii="Times New Roman" w:hAnsi="Times New Roman" w:eastAsia="微软雅黑"/>
                  <w:rPrChange w:id="5662" w:author="威(×_×)" w:date="2021-03-18T18:34:22Z">
                    <w:rPr>
                      <w:rFonts w:ascii="Times New Roman" w:hAnsi="Times New Roman" w:eastAsia="宋体"/>
                    </w:rPr>
                  </w:rPrChange>
                </w:rPr>
                <w:t>姓名Name</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664" w:author="威(×_×)" w:date="2021-03-18T18:32:22Z"/>
                <w:rFonts w:hint="default" w:ascii="Times New Roman" w:hAnsi="Times New Roman" w:eastAsia="微软雅黑"/>
                <w:rPrChange w:id="5665" w:author="威(×_×)" w:date="2021-03-18T18:34:22Z">
                  <w:rPr>
                    <w:ins w:id="5666" w:author="威(×_×)" w:date="2021-03-18T18:32:22Z"/>
                    <w:rFonts w:ascii="Times New Roman" w:hAnsi="Times New Roman" w:eastAsia="宋体"/>
                  </w:rPr>
                </w:rPrChange>
              </w:rPr>
              <w:pPrChange w:id="5663"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ins w:id="5667"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669" w:author="威(×_×)" w:date="2021-03-18T18:32:22Z"/>
                <w:rFonts w:hint="default" w:ascii="Times New Roman" w:hAnsi="Times New Roman" w:eastAsia="微软雅黑"/>
                <w:rPrChange w:id="5670" w:author="威(×_×)" w:date="2021-03-18T18:34:22Z">
                  <w:rPr>
                    <w:ins w:id="5671" w:author="威(×_×)" w:date="2021-03-18T18:32:22Z"/>
                    <w:rFonts w:ascii="Times New Roman" w:hAnsi="Times New Roman" w:eastAsia="宋体"/>
                  </w:rPr>
                </w:rPrChange>
              </w:rPr>
              <w:pPrChange w:id="5668" w:author="威(×_×)" w:date="2021-03-19T17:48:03Z">
                <w:pPr>
                  <w:spacing w:after="156" w:line="276" w:lineRule="auto"/>
                  <w:jc w:val="left"/>
                </w:pPr>
              </w:pPrChange>
            </w:pPr>
            <w:ins w:id="5672" w:author="威(×_×)" w:date="2021-03-18T18:32:22Z">
              <w:r>
                <w:rPr>
                  <w:rFonts w:hint="default" w:ascii="Times New Roman" w:hAnsi="Times New Roman" w:eastAsia="微软雅黑"/>
                  <w:rPrChange w:id="5673" w:author="威(×_×)" w:date="2021-03-18T18:34:22Z">
                    <w:rPr>
                      <w:rFonts w:ascii="Times New Roman" w:hAnsi="Times New Roman" w:eastAsia="宋体"/>
                    </w:rPr>
                  </w:rPrChange>
                </w:rPr>
                <w:t>学历、学位及专业特长</w:t>
              </w:r>
            </w:ins>
          </w:p>
          <w:p>
            <w:pPr>
              <w:snapToGrid w:val="0"/>
              <w:spacing w:after="156" w:line="240" w:lineRule="auto"/>
              <w:jc w:val="left"/>
              <w:rPr>
                <w:ins w:id="5675" w:author="威(×_×)" w:date="2021-03-18T18:32:22Z"/>
                <w:rFonts w:hint="default" w:ascii="Times New Roman" w:hAnsi="Times New Roman" w:eastAsia="微软雅黑"/>
                <w:rPrChange w:id="5676" w:author="威(×_×)" w:date="2021-03-18T18:34:22Z">
                  <w:rPr>
                    <w:ins w:id="5677" w:author="威(×_×)" w:date="2021-03-18T18:32:22Z"/>
                    <w:rFonts w:ascii="Times New Roman" w:hAnsi="Times New Roman" w:eastAsia="宋体"/>
                  </w:rPr>
                </w:rPrChange>
              </w:rPr>
              <w:pPrChange w:id="5674" w:author="威(×_×)" w:date="2021-03-19T17:48:03Z">
                <w:pPr>
                  <w:spacing w:after="156" w:line="276" w:lineRule="auto"/>
                  <w:jc w:val="left"/>
                </w:pPr>
              </w:pPrChange>
            </w:pPr>
            <w:ins w:id="5678" w:author="威(×_×)" w:date="2021-03-18T18:32:22Z">
              <w:r>
                <w:rPr>
                  <w:rFonts w:hint="default" w:ascii="Times New Roman" w:hAnsi="Times New Roman" w:eastAsia="微软雅黑"/>
                  <w:rPrChange w:id="5679" w:author="威(×_×)" w:date="2021-03-18T18:34:22Z">
                    <w:rPr>
                      <w:rFonts w:ascii="Times New Roman" w:hAnsi="Times New Roman" w:eastAsia="宋体"/>
                    </w:rPr>
                  </w:rPrChange>
                </w:rPr>
                <w:t>Education background, degree and expertise</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681" w:author="威(×_×)" w:date="2021-03-18T18:32:22Z"/>
                <w:rFonts w:hint="default" w:ascii="Times New Roman" w:hAnsi="Times New Roman" w:eastAsia="微软雅黑"/>
                <w:rPrChange w:id="5682" w:author="威(×_×)" w:date="2021-03-18T18:34:22Z">
                  <w:rPr>
                    <w:ins w:id="5683" w:author="威(×_×)" w:date="2021-03-18T18:32:22Z"/>
                    <w:rFonts w:ascii="Times New Roman" w:hAnsi="Times New Roman" w:eastAsia="宋体"/>
                  </w:rPr>
                </w:rPrChange>
              </w:rPr>
              <w:pPrChange w:id="5680"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ins w:id="5684"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686" w:author="威(×_×)" w:date="2021-03-18T18:32:22Z"/>
                <w:rFonts w:hint="default" w:ascii="Times New Roman" w:hAnsi="Times New Roman" w:eastAsia="微软雅黑"/>
                <w:rPrChange w:id="5687" w:author="威(×_×)" w:date="2021-03-18T18:34:22Z">
                  <w:rPr>
                    <w:ins w:id="5688" w:author="威(×_×)" w:date="2021-03-18T18:32:22Z"/>
                    <w:rFonts w:ascii="Times New Roman" w:hAnsi="Times New Roman" w:eastAsia="宋体"/>
                  </w:rPr>
                </w:rPrChange>
              </w:rPr>
              <w:pPrChange w:id="5685" w:author="威(×_×)" w:date="2021-03-19T17:48:03Z">
                <w:pPr>
                  <w:spacing w:after="156" w:line="276" w:lineRule="auto"/>
                  <w:jc w:val="left"/>
                </w:pPr>
              </w:pPrChange>
            </w:pPr>
            <w:ins w:id="5689" w:author="威(×_×)" w:date="2021-03-18T18:32:22Z">
              <w:r>
                <w:rPr>
                  <w:rFonts w:hint="default" w:ascii="Times New Roman" w:hAnsi="Times New Roman" w:eastAsia="微软雅黑"/>
                  <w:rPrChange w:id="5690" w:author="威(×_×)" w:date="2021-03-18T18:34:22Z">
                    <w:rPr>
                      <w:rFonts w:ascii="Times New Roman" w:hAnsi="Times New Roman" w:eastAsia="宋体"/>
                    </w:rPr>
                  </w:rPrChange>
                </w:rPr>
                <w:t>任职历史（自现职开始）</w:t>
              </w:r>
            </w:ins>
          </w:p>
          <w:p>
            <w:pPr>
              <w:snapToGrid w:val="0"/>
              <w:spacing w:after="156" w:line="240" w:lineRule="auto"/>
              <w:jc w:val="left"/>
              <w:rPr>
                <w:ins w:id="5692" w:author="威(×_×)" w:date="2021-03-18T18:32:22Z"/>
                <w:rFonts w:hint="default" w:ascii="Times New Roman" w:hAnsi="Times New Roman" w:eastAsia="微软雅黑"/>
                <w:rPrChange w:id="5693" w:author="威(×_×)" w:date="2021-03-18T18:34:22Z">
                  <w:rPr>
                    <w:ins w:id="5694" w:author="威(×_×)" w:date="2021-03-18T18:32:22Z"/>
                    <w:rFonts w:ascii="Times New Roman" w:hAnsi="Times New Roman" w:eastAsia="宋体"/>
                  </w:rPr>
                </w:rPrChange>
              </w:rPr>
              <w:pPrChange w:id="5691" w:author="威(×_×)" w:date="2021-03-19T17:48:03Z">
                <w:pPr>
                  <w:spacing w:after="156" w:line="276" w:lineRule="auto"/>
                  <w:jc w:val="left"/>
                </w:pPr>
              </w:pPrChange>
            </w:pPr>
            <w:ins w:id="5695" w:author="威(×_×)" w:date="2021-03-18T18:32:22Z">
              <w:r>
                <w:rPr>
                  <w:rFonts w:hint="default" w:ascii="Times New Roman" w:hAnsi="Times New Roman" w:eastAsia="微软雅黑"/>
                  <w:rPrChange w:id="5696" w:author="威(×_×)" w:date="2021-03-18T18:34:22Z">
                    <w:rPr>
                      <w:rFonts w:ascii="Times New Roman" w:hAnsi="Times New Roman" w:eastAsia="宋体"/>
                    </w:rPr>
                  </w:rPrChange>
                </w:rPr>
                <w:t>History of employment (since present employment)</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698" w:author="威(×_×)" w:date="2021-03-18T18:32:22Z"/>
                <w:rFonts w:hint="default" w:ascii="Times New Roman" w:hAnsi="Times New Roman" w:eastAsia="微软雅黑"/>
                <w:rPrChange w:id="5699" w:author="威(×_×)" w:date="2021-03-18T18:34:22Z">
                  <w:rPr>
                    <w:ins w:id="5700" w:author="威(×_×)" w:date="2021-03-18T18:32:22Z"/>
                    <w:rFonts w:ascii="Times New Roman" w:hAnsi="Times New Roman" w:eastAsia="宋体"/>
                  </w:rPr>
                </w:rPrChange>
              </w:rPr>
              <w:pPrChange w:id="5697"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ins w:id="5701" w:author="威(×_×)" w:date="2021-03-18T18:32:22Z"/>
        </w:trPr>
        <w:tc>
          <w:tcPr>
            <w:tcW w:w="9776" w:type="dxa"/>
            <w:gridSpan w:val="3"/>
            <w:tcBorders>
              <w:top w:val="single" w:color="auto" w:sz="4" w:space="0"/>
              <w:left w:val="single" w:color="auto" w:sz="4" w:space="0"/>
              <w:bottom w:val="single" w:color="auto" w:sz="4" w:space="0"/>
              <w:right w:val="single" w:color="auto" w:sz="4" w:space="0"/>
            </w:tcBorders>
            <w:shd w:val="clear" w:color="auto" w:fill="C0C0C0"/>
            <w:noWrap w:val="0"/>
            <w:vAlign w:val="center"/>
          </w:tcPr>
          <w:p>
            <w:pPr>
              <w:snapToGrid w:val="0"/>
              <w:spacing w:after="156" w:line="240" w:lineRule="auto"/>
              <w:rPr>
                <w:ins w:id="5703" w:author="威(×_×)" w:date="2021-03-18T18:32:22Z"/>
                <w:rFonts w:hint="default" w:ascii="Times New Roman" w:hAnsi="Times New Roman" w:eastAsia="微软雅黑"/>
                <w:rPrChange w:id="5704" w:author="威(×_×)" w:date="2021-03-18T18:34:22Z">
                  <w:rPr>
                    <w:ins w:id="5705" w:author="威(×_×)" w:date="2021-03-18T18:32:22Z"/>
                    <w:rFonts w:ascii="Times New Roman" w:hAnsi="Times New Roman" w:eastAsia="宋体"/>
                  </w:rPr>
                </w:rPrChange>
              </w:rPr>
              <w:pPrChange w:id="5702" w:author="威(×_×)" w:date="2021-03-19T17:48:03Z">
                <w:pPr>
                  <w:spacing w:after="156" w:line="276" w:lineRule="auto"/>
                </w:pPr>
              </w:pPrChange>
            </w:pPr>
            <w:ins w:id="5706" w:author="威(×_×)" w:date="2021-03-18T18:32:22Z">
              <w:r>
                <w:rPr>
                  <w:rFonts w:hint="default" w:ascii="Times New Roman" w:hAnsi="Times New Roman" w:eastAsia="微软雅黑"/>
                  <w:rPrChange w:id="5707" w:author="威(×_×)" w:date="2021-03-18T18:34:22Z">
                    <w:rPr>
                      <w:rFonts w:ascii="Times New Roman" w:hAnsi="Times New Roman" w:eastAsia="宋体"/>
                    </w:rPr>
                  </w:rPrChange>
                </w:rPr>
                <w:t>设计经验Design experience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ins w:id="5708" w:author="威(×_×)" w:date="2021-03-18T18:32:22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5710" w:author="威(×_×)" w:date="2021-03-18T18:32:22Z"/>
                <w:rFonts w:hint="default" w:ascii="Times New Roman" w:hAnsi="Times New Roman" w:eastAsia="微软雅黑"/>
                <w:b/>
                <w:rPrChange w:id="5711" w:author="威(×_×)" w:date="2021-03-18T18:34:22Z">
                  <w:rPr>
                    <w:ins w:id="5712" w:author="威(×_×)" w:date="2021-03-18T18:32:22Z"/>
                    <w:rFonts w:ascii="Times New Roman" w:hAnsi="Times New Roman" w:eastAsia="宋体"/>
                    <w:b/>
                  </w:rPr>
                </w:rPrChange>
              </w:rPr>
              <w:pPrChange w:id="5709" w:author="威(×_×)" w:date="2021-03-19T17:48:03Z">
                <w:pPr>
                  <w:spacing w:after="156" w:line="276" w:lineRule="auto"/>
                  <w:jc w:val="center"/>
                </w:pPr>
              </w:pPrChange>
            </w:pPr>
            <w:ins w:id="5713" w:author="威(×_×)" w:date="2021-03-18T18:32:22Z">
              <w:r>
                <w:rPr>
                  <w:rFonts w:hint="default" w:ascii="Times New Roman" w:hAnsi="Times New Roman" w:eastAsia="微软雅黑"/>
                  <w:b/>
                  <w:rPrChange w:id="5714" w:author="威(×_×)" w:date="2021-03-18T18:34:22Z">
                    <w:rPr>
                      <w:rFonts w:ascii="Times New Roman" w:hAnsi="Times New Roman" w:eastAsia="宋体"/>
                      <w:b/>
                    </w:rPr>
                  </w:rPrChange>
                </w:rPr>
                <w:t>项目1</w:t>
              </w:r>
            </w:ins>
          </w:p>
          <w:p>
            <w:pPr>
              <w:snapToGrid w:val="0"/>
              <w:spacing w:after="156" w:line="240" w:lineRule="auto"/>
              <w:jc w:val="center"/>
              <w:rPr>
                <w:ins w:id="5716" w:author="威(×_×)" w:date="2021-03-18T18:32:22Z"/>
                <w:rFonts w:hint="default" w:ascii="Times New Roman" w:hAnsi="Times New Roman" w:eastAsia="微软雅黑"/>
                <w:b/>
                <w:rPrChange w:id="5717" w:author="威(×_×)" w:date="2021-03-18T18:34:22Z">
                  <w:rPr>
                    <w:ins w:id="5718" w:author="威(×_×)" w:date="2021-03-18T18:32:22Z"/>
                    <w:rFonts w:ascii="Times New Roman" w:hAnsi="Times New Roman" w:eastAsia="宋体"/>
                    <w:b/>
                  </w:rPr>
                </w:rPrChange>
              </w:rPr>
              <w:pPrChange w:id="5715" w:author="威(×_×)" w:date="2021-03-19T17:48:03Z">
                <w:pPr>
                  <w:spacing w:after="156" w:line="276" w:lineRule="auto"/>
                  <w:jc w:val="center"/>
                </w:pPr>
              </w:pPrChange>
            </w:pPr>
            <w:ins w:id="5719" w:author="威(×_×)" w:date="2021-03-18T18:32:22Z">
              <w:r>
                <w:rPr>
                  <w:rFonts w:hint="default" w:ascii="Times New Roman" w:hAnsi="Times New Roman" w:eastAsia="微软雅黑"/>
                  <w:b/>
                  <w:rPrChange w:id="5720" w:author="威(×_×)" w:date="2021-03-18T18:34:22Z">
                    <w:rPr>
                      <w:rFonts w:ascii="Times New Roman" w:hAnsi="Times New Roman" w:eastAsia="宋体"/>
                      <w:b/>
                    </w:rPr>
                  </w:rPrChange>
                </w:rPr>
                <w:t>Project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ins w:id="5721"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723" w:author="威(×_×)" w:date="2021-03-18T18:32:22Z"/>
                <w:rFonts w:hint="default" w:ascii="Times New Roman" w:hAnsi="Times New Roman" w:eastAsia="微软雅黑"/>
                <w:bCs/>
                <w:sz w:val="24"/>
                <w:szCs w:val="24"/>
                <w:rPrChange w:id="5724" w:author="威(×_×)" w:date="2021-03-18T18:34:22Z">
                  <w:rPr>
                    <w:ins w:id="5725" w:author="威(×_×)" w:date="2021-03-18T18:32:22Z"/>
                    <w:rFonts w:ascii="Times New Roman" w:hAnsi="Times New Roman" w:eastAsia="宋体"/>
                    <w:bCs/>
                    <w:sz w:val="24"/>
                    <w:szCs w:val="24"/>
                  </w:rPr>
                </w:rPrChange>
              </w:rPr>
              <w:pPrChange w:id="5722" w:author="威(×_×)" w:date="2021-03-19T17:48:03Z">
                <w:pPr>
                  <w:spacing w:after="156" w:line="276" w:lineRule="auto"/>
                </w:pPr>
              </w:pPrChange>
            </w:pPr>
            <w:ins w:id="5726" w:author="威(×_×)" w:date="2021-03-18T18:32:22Z">
              <w:r>
                <w:rPr>
                  <w:rFonts w:hint="default" w:ascii="Times New Roman" w:hAnsi="Times New Roman" w:eastAsia="微软雅黑"/>
                  <w:bCs/>
                  <w:sz w:val="24"/>
                  <w:szCs w:val="24"/>
                  <w:rPrChange w:id="5727" w:author="威(×_×)" w:date="2021-03-18T18:34:22Z">
                    <w:rPr>
                      <w:rFonts w:ascii="Times New Roman" w:hAnsi="Times New Roman" w:eastAsia="宋体"/>
                      <w:bCs/>
                      <w:sz w:val="24"/>
                      <w:szCs w:val="24"/>
                    </w:rPr>
                  </w:rPrChange>
                </w:rPr>
                <w:t>项目类型</w:t>
              </w:r>
            </w:ins>
          </w:p>
          <w:p>
            <w:pPr>
              <w:snapToGrid w:val="0"/>
              <w:spacing w:after="156" w:line="240" w:lineRule="auto"/>
              <w:rPr>
                <w:ins w:id="5729" w:author="威(×_×)" w:date="2021-03-18T18:32:22Z"/>
                <w:rFonts w:hint="default" w:ascii="Times New Roman" w:hAnsi="Times New Roman" w:eastAsia="微软雅黑"/>
                <w:rPrChange w:id="5730" w:author="威(×_×)" w:date="2021-03-18T18:34:22Z">
                  <w:rPr>
                    <w:ins w:id="5731" w:author="威(×_×)" w:date="2021-03-18T18:32:22Z"/>
                    <w:rFonts w:ascii="Times New Roman" w:hAnsi="Times New Roman" w:eastAsia="宋体"/>
                  </w:rPr>
                </w:rPrChange>
              </w:rPr>
              <w:pPrChange w:id="5728" w:author="威(×_×)" w:date="2021-03-19T17:48:03Z">
                <w:pPr>
                  <w:spacing w:after="156" w:line="276" w:lineRule="auto"/>
                </w:pPr>
              </w:pPrChange>
            </w:pPr>
            <w:ins w:id="5732" w:author="威(×_×)" w:date="2021-03-18T18:32:22Z">
              <w:r>
                <w:rPr>
                  <w:rFonts w:hint="default" w:ascii="Times New Roman" w:hAnsi="Times New Roman" w:eastAsia="微软雅黑"/>
                  <w:bCs/>
                  <w:sz w:val="24"/>
                  <w:szCs w:val="24"/>
                  <w:rPrChange w:id="5733" w:author="威(×_×)" w:date="2021-03-18T18:34:22Z">
                    <w:rPr>
                      <w:rFonts w:ascii="Times New Roman" w:hAnsi="Times New Roman" w:eastAsia="宋体"/>
                      <w:bCs/>
                      <w:sz w:val="24"/>
                      <w:szCs w:val="24"/>
                    </w:rPr>
                  </w:rPrChange>
                </w:rPr>
                <w:t>Project type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735" w:author="威(×_×)" w:date="2021-03-18T18:32:22Z"/>
                <w:rFonts w:hint="default" w:ascii="Times New Roman" w:hAnsi="Times New Roman" w:eastAsia="微软雅黑"/>
                <w:rPrChange w:id="5736" w:author="威(×_×)" w:date="2021-03-18T18:34:22Z">
                  <w:rPr>
                    <w:ins w:id="5737" w:author="威(×_×)" w:date="2021-03-18T18:32:22Z"/>
                    <w:rFonts w:ascii="Times New Roman" w:hAnsi="Times New Roman" w:eastAsia="宋体"/>
                  </w:rPr>
                </w:rPrChange>
              </w:rPr>
              <w:pPrChange w:id="5734"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ins w:id="5738"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740" w:author="威(×_×)" w:date="2021-03-18T18:32:22Z"/>
                <w:rFonts w:hint="default" w:ascii="Times New Roman" w:hAnsi="Times New Roman" w:eastAsia="微软雅黑"/>
                <w:bCs/>
                <w:sz w:val="24"/>
                <w:szCs w:val="24"/>
                <w:rPrChange w:id="5741" w:author="威(×_×)" w:date="2021-03-18T18:34:22Z">
                  <w:rPr>
                    <w:ins w:id="5742" w:author="威(×_×)" w:date="2021-03-18T18:32:22Z"/>
                    <w:rFonts w:ascii="Times New Roman" w:hAnsi="Times New Roman" w:eastAsia="宋体"/>
                    <w:bCs/>
                    <w:sz w:val="24"/>
                    <w:szCs w:val="24"/>
                  </w:rPr>
                </w:rPrChange>
              </w:rPr>
              <w:pPrChange w:id="5739" w:author="威(×_×)" w:date="2021-03-19T17:48:03Z">
                <w:pPr>
                  <w:spacing w:after="156" w:line="276" w:lineRule="auto"/>
                </w:pPr>
              </w:pPrChange>
            </w:pPr>
            <w:ins w:id="5743" w:author="威(×_×)" w:date="2021-03-18T18:32:22Z">
              <w:r>
                <w:rPr>
                  <w:rFonts w:hint="default" w:ascii="Times New Roman" w:hAnsi="Times New Roman" w:eastAsia="微软雅黑"/>
                  <w:bCs/>
                  <w:sz w:val="24"/>
                  <w:szCs w:val="24"/>
                  <w:rPrChange w:id="5744" w:author="威(×_×)" w:date="2021-03-18T18:34:22Z">
                    <w:rPr>
                      <w:rFonts w:ascii="Times New Roman" w:hAnsi="Times New Roman" w:eastAsia="宋体"/>
                      <w:bCs/>
                      <w:sz w:val="24"/>
                      <w:szCs w:val="24"/>
                    </w:rPr>
                  </w:rPrChange>
                </w:rPr>
                <w:t>项目名称</w:t>
              </w:r>
            </w:ins>
          </w:p>
          <w:p>
            <w:pPr>
              <w:snapToGrid w:val="0"/>
              <w:spacing w:after="156" w:line="240" w:lineRule="auto"/>
              <w:rPr>
                <w:ins w:id="5746" w:author="威(×_×)" w:date="2021-03-18T18:32:22Z"/>
                <w:rFonts w:hint="default" w:ascii="Times New Roman" w:hAnsi="Times New Roman" w:eastAsia="微软雅黑"/>
                <w:rPrChange w:id="5747" w:author="威(×_×)" w:date="2021-03-18T18:34:22Z">
                  <w:rPr>
                    <w:ins w:id="5748" w:author="威(×_×)" w:date="2021-03-18T18:32:22Z"/>
                    <w:rFonts w:ascii="Times New Roman" w:hAnsi="Times New Roman" w:eastAsia="宋体"/>
                  </w:rPr>
                </w:rPrChange>
              </w:rPr>
              <w:pPrChange w:id="5745" w:author="威(×_×)" w:date="2021-03-19T17:48:03Z">
                <w:pPr>
                  <w:spacing w:after="156" w:line="276" w:lineRule="auto"/>
                </w:pPr>
              </w:pPrChange>
            </w:pPr>
            <w:ins w:id="5749" w:author="威(×_×)" w:date="2021-03-18T18:32:22Z">
              <w:r>
                <w:rPr>
                  <w:rFonts w:hint="default" w:ascii="Times New Roman" w:hAnsi="Times New Roman" w:eastAsia="微软雅黑"/>
                  <w:bCs/>
                  <w:sz w:val="24"/>
                  <w:szCs w:val="24"/>
                  <w:rPrChange w:id="5750" w:author="威(×_×)" w:date="2021-03-18T18:34:22Z">
                    <w:rPr>
                      <w:rFonts w:ascii="Times New Roman" w:hAnsi="Times New Roman" w:eastAsia="宋体"/>
                      <w:bCs/>
                      <w:sz w:val="24"/>
                      <w:szCs w:val="24"/>
                    </w:rPr>
                  </w:rPrChange>
                </w:rPr>
                <w:t>Project 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752" w:author="威(×_×)" w:date="2021-03-18T18:32:22Z"/>
                <w:rFonts w:hint="default" w:ascii="Times New Roman" w:hAnsi="Times New Roman" w:eastAsia="微软雅黑"/>
                <w:rPrChange w:id="5753" w:author="威(×_×)" w:date="2021-03-18T18:34:22Z">
                  <w:rPr>
                    <w:ins w:id="5754" w:author="威(×_×)" w:date="2021-03-18T18:32:22Z"/>
                    <w:rFonts w:ascii="Times New Roman" w:hAnsi="Times New Roman" w:eastAsia="宋体"/>
                  </w:rPr>
                </w:rPrChange>
              </w:rPr>
              <w:pPrChange w:id="5751"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756" w:author="威(×_×)" w:date="2021-03-18T18:34:4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gridAfter w:val="1"/>
          <w:wAfter w:w="29" w:type="dxa"/>
          <w:trHeight w:val="90" w:hRule="atLeast"/>
          <w:ins w:id="5755" w:author="威(×_×)" w:date="2021-03-18T18:32:22Z"/>
          <w:trPrChange w:id="5756" w:author="威(×_×)" w:date="2021-03-18T18:34:44Z">
            <w:trPr>
              <w:gridAfter w:val="1"/>
              <w:wAfter w:w="29" w:type="dxa"/>
              <w:trHeight w:val="3054" w:hRule="atLeast"/>
            </w:trPr>
          </w:trPrChange>
        </w:trPr>
        <w:tc>
          <w:tcPr>
            <w:tcW w:w="3369" w:type="dxa"/>
            <w:tcBorders>
              <w:top w:val="single" w:color="auto" w:sz="4" w:space="0"/>
              <w:left w:val="single" w:color="auto" w:sz="4" w:space="0"/>
              <w:bottom w:val="single" w:color="auto" w:sz="4" w:space="0"/>
              <w:right w:val="single" w:color="auto" w:sz="4" w:space="0"/>
            </w:tcBorders>
            <w:noWrap w:val="0"/>
            <w:vAlign w:val="center"/>
            <w:tcPrChange w:id="5757" w:author="威(×_×)" w:date="2021-03-18T18:34:44Z">
              <w:tcPr>
                <w:tcW w:w="3369" w:type="dxa"/>
                <w:tcBorders>
                  <w:top w:val="single" w:color="auto" w:sz="4" w:space="0"/>
                  <w:left w:val="single" w:color="auto" w:sz="4" w:space="0"/>
                  <w:bottom w:val="single" w:color="auto" w:sz="4" w:space="0"/>
                  <w:right w:val="single" w:color="auto" w:sz="4" w:space="0"/>
                </w:tcBorders>
                <w:noWrap w:val="0"/>
                <w:vAlign w:val="center"/>
              </w:tcPr>
            </w:tcPrChange>
          </w:tcPr>
          <w:p>
            <w:pPr>
              <w:snapToGrid w:val="0"/>
              <w:spacing w:after="156" w:line="240" w:lineRule="auto"/>
              <w:jc w:val="left"/>
              <w:rPr>
                <w:ins w:id="5759" w:author="威(×_×)" w:date="2021-03-18T18:32:22Z"/>
                <w:rFonts w:hint="default" w:ascii="Times New Roman" w:hAnsi="Times New Roman" w:eastAsia="微软雅黑"/>
                <w:bCs/>
                <w:sz w:val="24"/>
                <w:szCs w:val="24"/>
                <w:rPrChange w:id="5760" w:author="威(×_×)" w:date="2021-03-18T18:34:22Z">
                  <w:rPr>
                    <w:ins w:id="5761" w:author="威(×_×)" w:date="2021-03-18T18:32:22Z"/>
                    <w:rFonts w:ascii="Times New Roman" w:hAnsi="Times New Roman" w:eastAsia="宋体"/>
                    <w:bCs/>
                    <w:sz w:val="24"/>
                    <w:szCs w:val="24"/>
                  </w:rPr>
                </w:rPrChange>
              </w:rPr>
              <w:pPrChange w:id="5758" w:author="威(×_×)" w:date="2021-03-19T17:48:03Z">
                <w:pPr>
                  <w:spacing w:after="156"/>
                  <w:jc w:val="left"/>
                </w:pPr>
              </w:pPrChange>
            </w:pPr>
            <w:ins w:id="5762" w:author="威(×_×)" w:date="2021-03-18T18:32:22Z">
              <w:r>
                <w:rPr>
                  <w:rFonts w:hint="default" w:ascii="Times New Roman" w:hAnsi="Times New Roman" w:eastAsia="微软雅黑"/>
                  <w:bCs/>
                  <w:sz w:val="24"/>
                  <w:szCs w:val="24"/>
                  <w:rPrChange w:id="5763" w:author="威(×_×)" w:date="2021-03-18T18:34:22Z">
                    <w:rPr>
                      <w:rFonts w:ascii="Times New Roman" w:hAnsi="Times New Roman" w:eastAsia="宋体"/>
                      <w:bCs/>
                      <w:sz w:val="24"/>
                      <w:szCs w:val="24"/>
                    </w:rPr>
                  </w:rPrChange>
                </w:rPr>
                <w:t>项目规模、特点</w:t>
              </w:r>
            </w:ins>
          </w:p>
          <w:p>
            <w:pPr>
              <w:snapToGrid w:val="0"/>
              <w:spacing w:after="156" w:line="240" w:lineRule="auto"/>
              <w:rPr>
                <w:ins w:id="5765" w:author="威(×_×)" w:date="2021-03-18T18:32:22Z"/>
                <w:rFonts w:hint="default" w:ascii="Times New Roman" w:hAnsi="Times New Roman" w:eastAsia="微软雅黑"/>
                <w:bCs/>
                <w:sz w:val="24"/>
                <w:szCs w:val="24"/>
                <w:rPrChange w:id="5766" w:author="威(×_×)" w:date="2021-03-18T18:34:22Z">
                  <w:rPr>
                    <w:ins w:id="5767" w:author="威(×_×)" w:date="2021-03-18T18:32:22Z"/>
                    <w:rFonts w:ascii="Times New Roman" w:hAnsi="Times New Roman" w:eastAsia="宋体"/>
                    <w:bCs/>
                    <w:sz w:val="24"/>
                    <w:szCs w:val="24"/>
                  </w:rPr>
                </w:rPrChange>
              </w:rPr>
              <w:pPrChange w:id="5764" w:author="威(×_×)" w:date="2021-03-19T17:48:03Z">
                <w:pPr>
                  <w:spacing w:after="156"/>
                </w:pPr>
              </w:pPrChange>
            </w:pPr>
            <w:ins w:id="5768" w:author="威(×_×)" w:date="2021-03-18T18:32:22Z">
              <w:r>
                <w:rPr>
                  <w:rFonts w:hint="default" w:ascii="Times New Roman" w:hAnsi="Times New Roman" w:eastAsia="微软雅黑"/>
                  <w:bCs/>
                  <w:sz w:val="24"/>
                  <w:szCs w:val="24"/>
                  <w:rPrChange w:id="5769" w:author="威(×_×)" w:date="2021-03-18T18:34:22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5771" w:author="威(×_×)" w:date="2021-03-18T18:32:22Z"/>
                <w:rFonts w:hint="default" w:ascii="Times New Roman" w:hAnsi="Times New Roman" w:eastAsia="微软雅黑"/>
                <w:sz w:val="20"/>
                <w:u w:val="single"/>
                <w:rPrChange w:id="5772" w:author="威(×_×)" w:date="2021-03-18T18:34:22Z">
                  <w:rPr>
                    <w:ins w:id="5773" w:author="威(×_×)" w:date="2021-03-18T18:32:22Z"/>
                    <w:rFonts w:ascii="Times New Roman" w:hAnsi="Times New Roman" w:eastAsia="宋体"/>
                    <w:sz w:val="20"/>
                    <w:u w:val="single"/>
                  </w:rPr>
                </w:rPrChange>
              </w:rPr>
              <w:pPrChange w:id="5770" w:author="威(×_×)" w:date="2021-03-19T17:48:03Z">
                <w:pPr>
                  <w:spacing w:after="156" w:line="276" w:lineRule="auto"/>
                  <w:jc w:val="left"/>
                </w:pPr>
              </w:pPrChange>
            </w:pPr>
            <w:ins w:id="5774" w:author="威(×_×)" w:date="2021-03-18T18:32:22Z">
              <w:r>
                <w:rPr>
                  <w:rFonts w:hint="default" w:ascii="Times New Roman" w:hAnsi="Times New Roman" w:eastAsia="微软雅黑"/>
                  <w:bCs/>
                  <w:sz w:val="24"/>
                  <w:szCs w:val="24"/>
                  <w:rPrChange w:id="5775" w:author="威(×_×)" w:date="2021-03-18T18:34:22Z">
                    <w:rPr>
                      <w:rFonts w:ascii="Times New Roman" w:hAnsi="Times New Roman" w:eastAsia="宋体"/>
                      <w:bCs/>
                      <w:sz w:val="24"/>
                      <w:szCs w:val="24"/>
                    </w:rPr>
                  </w:rPrChange>
                </w:rPr>
                <w:t>Project scale and characteristics (briefly d</w:t>
              </w:r>
            </w:ins>
            <w:ins w:id="5776" w:author="威(×_×)" w:date="2021-03-18T18:32:22Z">
              <w:r>
                <w:rPr>
                  <w:rFonts w:hint="default" w:ascii="Times New Roman" w:hAnsi="Times New Roman" w:eastAsia="微软雅黑"/>
                  <w:sz w:val="24"/>
                  <w:szCs w:val="24"/>
                  <w:rPrChange w:id="5777" w:author="威(×_×)" w:date="2021-03-18T18:34:22Z">
                    <w:rPr>
                      <w:rFonts w:ascii="Times New Roman" w:hAnsi="Times New Roman" w:eastAsia="宋体"/>
                      <w:sz w:val="24"/>
                      <w:szCs w:val="24"/>
                    </w:rPr>
                  </w:rPrChange>
                </w:rPr>
                <w:t xml:space="preserve">escribe the </w:t>
              </w:r>
            </w:ins>
            <w:ins w:id="5778" w:author="威(×_×)" w:date="2021-03-18T18:32:22Z">
              <w:r>
                <w:rPr>
                  <w:rFonts w:hint="default" w:ascii="Times New Roman" w:hAnsi="Times New Roman" w:eastAsia="微软雅黑"/>
                  <w:bCs/>
                  <w:sz w:val="24"/>
                  <w:szCs w:val="24"/>
                  <w:rPrChange w:id="5779" w:author="威(×_×)" w:date="2021-03-18T18:34:22Z">
                    <w:rPr>
                      <w:rFonts w:ascii="Times New Roman" w:hAnsi="Times New Roman" w:eastAsia="宋体"/>
                      <w:bCs/>
                      <w:sz w:val="24"/>
                      <w:szCs w:val="24"/>
                    </w:rPr>
                  </w:rPrChange>
                </w:rPr>
                <w:t xml:space="preserve">project location, client, total land area, GFA, major functions, design content etc.) </w:t>
              </w:r>
            </w:ins>
          </w:p>
        </w:tc>
        <w:tc>
          <w:tcPr>
            <w:tcW w:w="6378" w:type="dxa"/>
            <w:tcBorders>
              <w:top w:val="single" w:color="auto" w:sz="4" w:space="0"/>
              <w:left w:val="single" w:color="auto" w:sz="4" w:space="0"/>
              <w:bottom w:val="single" w:color="auto" w:sz="4" w:space="0"/>
              <w:right w:val="single" w:color="auto" w:sz="4" w:space="0"/>
            </w:tcBorders>
            <w:noWrap w:val="0"/>
            <w:vAlign w:val="center"/>
            <w:tcPrChange w:id="5780" w:author="威(×_×)" w:date="2021-03-18T18:34:44Z">
              <w:tcPr>
                <w:tcW w:w="6378" w:type="dxa"/>
                <w:tcBorders>
                  <w:top w:val="single" w:color="auto" w:sz="4" w:space="0"/>
                  <w:left w:val="single" w:color="auto" w:sz="4" w:space="0"/>
                  <w:bottom w:val="single" w:color="auto" w:sz="4" w:space="0"/>
                  <w:right w:val="single" w:color="auto" w:sz="4" w:space="0"/>
                </w:tcBorders>
                <w:noWrap w:val="0"/>
                <w:vAlign w:val="center"/>
              </w:tcPr>
            </w:tcPrChange>
          </w:tcPr>
          <w:p>
            <w:pPr>
              <w:snapToGrid w:val="0"/>
              <w:spacing w:after="156" w:line="240" w:lineRule="auto"/>
              <w:rPr>
                <w:ins w:id="5782" w:author="威(×_×)" w:date="2021-03-18T18:32:22Z"/>
                <w:rFonts w:hint="default" w:ascii="Times New Roman" w:hAnsi="Times New Roman" w:eastAsia="微软雅黑"/>
                <w:u w:val="single"/>
                <w:rPrChange w:id="5783" w:author="威(×_×)" w:date="2021-03-18T18:34:22Z">
                  <w:rPr>
                    <w:ins w:id="5784" w:author="威(×_×)" w:date="2021-03-18T18:32:22Z"/>
                    <w:rFonts w:ascii="Times New Roman" w:hAnsi="Times New Roman" w:eastAsia="宋体"/>
                    <w:u w:val="single"/>
                  </w:rPr>
                </w:rPrChange>
              </w:rPr>
              <w:pPrChange w:id="5781"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05" w:hRule="atLeast"/>
          <w:ins w:id="5785"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787" w:author="威(×_×)" w:date="2021-03-18T18:32:22Z"/>
                <w:rFonts w:hint="default" w:ascii="Times New Roman" w:hAnsi="Times New Roman" w:eastAsia="微软雅黑"/>
                <w:bCs/>
                <w:sz w:val="24"/>
                <w:szCs w:val="24"/>
                <w:rPrChange w:id="5788" w:author="威(×_×)" w:date="2021-03-18T18:34:22Z">
                  <w:rPr>
                    <w:ins w:id="5789" w:author="威(×_×)" w:date="2021-03-18T18:32:22Z"/>
                    <w:rFonts w:ascii="Times New Roman" w:hAnsi="Times New Roman" w:eastAsia="宋体"/>
                    <w:bCs/>
                    <w:sz w:val="24"/>
                    <w:szCs w:val="24"/>
                  </w:rPr>
                </w:rPrChange>
              </w:rPr>
              <w:pPrChange w:id="5786" w:author="威(×_×)" w:date="2021-03-19T17:48:03Z">
                <w:pPr>
                  <w:spacing w:after="156"/>
                  <w:jc w:val="left"/>
                </w:pPr>
              </w:pPrChange>
            </w:pPr>
            <w:ins w:id="5790" w:author="威(×_×)" w:date="2021-03-18T18:32:22Z">
              <w:r>
                <w:rPr>
                  <w:rFonts w:hint="default" w:ascii="Times New Roman" w:hAnsi="Times New Roman" w:eastAsia="微软雅黑"/>
                  <w:bCs/>
                  <w:sz w:val="24"/>
                  <w:szCs w:val="24"/>
                  <w:rPrChange w:id="5791" w:author="威(×_×)" w:date="2021-03-18T18:34:22Z">
                    <w:rPr>
                      <w:rFonts w:ascii="Times New Roman" w:hAnsi="Times New Roman" w:eastAsia="宋体"/>
                      <w:bCs/>
                      <w:sz w:val="24"/>
                      <w:szCs w:val="24"/>
                    </w:rPr>
                  </w:rPrChange>
                </w:rPr>
                <w:t>在该项目承担的工作</w:t>
              </w:r>
            </w:ins>
          </w:p>
          <w:p>
            <w:pPr>
              <w:snapToGrid w:val="0"/>
              <w:spacing w:after="156" w:line="240" w:lineRule="auto"/>
              <w:jc w:val="left"/>
              <w:rPr>
                <w:ins w:id="5793" w:author="威(×_×)" w:date="2021-03-18T18:32:22Z"/>
                <w:rFonts w:hint="default" w:ascii="Times New Roman" w:hAnsi="Times New Roman" w:eastAsia="微软雅黑"/>
                <w:rPrChange w:id="5794" w:author="威(×_×)" w:date="2021-03-18T18:34:22Z">
                  <w:rPr>
                    <w:ins w:id="5795" w:author="威(×_×)" w:date="2021-03-18T18:32:22Z"/>
                    <w:rFonts w:ascii="Times New Roman" w:hAnsi="Times New Roman" w:eastAsia="宋体"/>
                  </w:rPr>
                </w:rPrChange>
              </w:rPr>
              <w:pPrChange w:id="5792" w:author="威(×_×)" w:date="2021-03-19T17:48:03Z">
                <w:pPr>
                  <w:spacing w:after="156" w:line="276" w:lineRule="auto"/>
                  <w:jc w:val="left"/>
                </w:pPr>
              </w:pPrChange>
            </w:pPr>
            <w:ins w:id="5796" w:author="威(×_×)" w:date="2021-03-18T18:32:22Z">
              <w:r>
                <w:rPr>
                  <w:rFonts w:hint="default" w:ascii="Times New Roman" w:hAnsi="Times New Roman" w:eastAsia="微软雅黑"/>
                  <w:bCs/>
                  <w:sz w:val="24"/>
                  <w:szCs w:val="24"/>
                  <w:rPrChange w:id="5797" w:author="威(×_×)" w:date="2021-03-18T18:34:22Z">
                    <w:rPr>
                      <w:rFonts w:ascii="Times New Roman" w:hAnsi="Times New Roman" w:eastAsia="宋体"/>
                      <w:bCs/>
                      <w:sz w:val="24"/>
                      <w:szCs w:val="24"/>
                    </w:rPr>
                  </w:rPrChange>
                </w:rPr>
                <w:t>Work undertaken</w:t>
              </w:r>
            </w:ins>
            <w:ins w:id="5798" w:author="威(×_×)" w:date="2021-03-18T18:32:22Z">
              <w:r>
                <w:rPr>
                  <w:rFonts w:hint="default" w:ascii="Times New Roman" w:hAnsi="Times New Roman" w:eastAsia="微软雅黑"/>
                  <w:bCs/>
                  <w:sz w:val="24"/>
                  <w:szCs w:val="24"/>
                  <w:lang w:eastAsia="zh-TW"/>
                  <w:rPrChange w:id="5799" w:author="威(×_×)" w:date="2021-03-18T18:34:22Z">
                    <w:rPr>
                      <w:rFonts w:ascii="Times New Roman" w:hAnsi="Times New Roman" w:eastAsia="PMingLiU"/>
                      <w:bCs/>
                      <w:sz w:val="24"/>
                      <w:szCs w:val="24"/>
                      <w:lang w:eastAsia="zh-TW"/>
                    </w:rPr>
                  </w:rPrChange>
                </w:rPr>
                <w:t xml:space="preserve"> </w:t>
              </w:r>
            </w:ins>
            <w:ins w:id="5800" w:author="威(×_×)" w:date="2021-03-18T18:32:22Z">
              <w:r>
                <w:rPr>
                  <w:rFonts w:hint="default" w:ascii="Times New Roman" w:hAnsi="Times New Roman" w:eastAsia="微软雅黑"/>
                  <w:bCs/>
                  <w:sz w:val="24"/>
                  <w:szCs w:val="24"/>
                  <w:rPrChange w:id="5801" w:author="威(×_×)" w:date="2021-03-18T18:34:22Z">
                    <w:rPr>
                      <w:rFonts w:ascii="Times New Roman" w:hAnsi="Times New Roman" w:eastAsia="宋体"/>
                      <w:bCs/>
                      <w:sz w:val="24"/>
                      <w:szCs w:val="24"/>
                    </w:rPr>
                  </w:rPrChange>
                </w:rPr>
                <w:t xml:space="preserve">in the project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803" w:author="威(×_×)" w:date="2021-03-18T18:32:22Z"/>
                <w:rFonts w:hint="default" w:ascii="Times New Roman" w:hAnsi="Times New Roman" w:eastAsia="微软雅黑"/>
                <w:rPrChange w:id="5804" w:author="威(×_×)" w:date="2021-03-18T18:34:22Z">
                  <w:rPr>
                    <w:ins w:id="5805" w:author="威(×_×)" w:date="2021-03-18T18:32:22Z"/>
                    <w:rFonts w:ascii="Times New Roman" w:hAnsi="Times New Roman" w:eastAsia="宋体"/>
                  </w:rPr>
                </w:rPrChange>
              </w:rPr>
              <w:pPrChange w:id="5802"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232" w:hRule="atLeast"/>
          <w:ins w:id="5806"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808" w:author="威(×_×)" w:date="2021-03-18T18:32:22Z"/>
                <w:rFonts w:hint="default" w:ascii="Times New Roman" w:hAnsi="Times New Roman" w:eastAsia="微软雅黑"/>
                <w:bCs/>
                <w:sz w:val="24"/>
                <w:szCs w:val="24"/>
                <w:rPrChange w:id="5809" w:author="威(×_×)" w:date="2021-03-18T18:34:22Z">
                  <w:rPr>
                    <w:ins w:id="5810" w:author="威(×_×)" w:date="2021-03-18T18:32:22Z"/>
                    <w:rFonts w:ascii="Times New Roman" w:hAnsi="Times New Roman" w:eastAsia="宋体"/>
                    <w:bCs/>
                    <w:sz w:val="24"/>
                    <w:szCs w:val="24"/>
                  </w:rPr>
                </w:rPrChange>
              </w:rPr>
              <w:pPrChange w:id="5807" w:author="威(×_×)" w:date="2021-03-19T17:48:03Z">
                <w:pPr>
                  <w:spacing w:after="156"/>
                  <w:jc w:val="left"/>
                </w:pPr>
              </w:pPrChange>
            </w:pPr>
            <w:ins w:id="5811" w:author="威(×_×)" w:date="2021-03-18T18:32:22Z">
              <w:r>
                <w:rPr>
                  <w:rFonts w:hint="default" w:ascii="Times New Roman" w:hAnsi="Times New Roman" w:eastAsia="微软雅黑"/>
                  <w:bCs/>
                  <w:sz w:val="24"/>
                  <w:szCs w:val="24"/>
                  <w:rPrChange w:id="5812" w:author="威(×_×)" w:date="2021-03-18T18:34:22Z">
                    <w:rPr>
                      <w:rFonts w:ascii="Times New Roman" w:hAnsi="Times New Roman" w:eastAsia="宋体"/>
                      <w:bCs/>
                      <w:sz w:val="24"/>
                      <w:szCs w:val="24"/>
                    </w:rPr>
                  </w:rPrChange>
                </w:rPr>
                <w:t>相关照片或效果图</w:t>
              </w:r>
            </w:ins>
          </w:p>
          <w:p>
            <w:pPr>
              <w:snapToGrid w:val="0"/>
              <w:spacing w:after="156" w:line="240" w:lineRule="auto"/>
              <w:rPr>
                <w:ins w:id="5814" w:author="威(×_×)" w:date="2021-03-18T18:32:22Z"/>
                <w:rFonts w:hint="default" w:ascii="Times New Roman" w:hAnsi="Times New Roman" w:eastAsia="微软雅黑"/>
                <w:rPrChange w:id="5815" w:author="威(×_×)" w:date="2021-03-18T18:34:22Z">
                  <w:rPr>
                    <w:ins w:id="5816" w:author="威(×_×)" w:date="2021-03-18T18:32:22Z"/>
                    <w:rFonts w:ascii="Times New Roman" w:hAnsi="Times New Roman" w:eastAsia="宋体"/>
                  </w:rPr>
                </w:rPrChange>
              </w:rPr>
              <w:pPrChange w:id="5813" w:author="威(×_×)" w:date="2021-03-19T17:48:03Z">
                <w:pPr>
                  <w:spacing w:after="156" w:line="240" w:lineRule="auto"/>
                </w:pPr>
              </w:pPrChange>
            </w:pPr>
            <w:ins w:id="5817" w:author="威(×_×)" w:date="2021-03-18T18:32:22Z">
              <w:r>
                <w:rPr>
                  <w:rFonts w:hint="default" w:ascii="Times New Roman" w:hAnsi="Times New Roman" w:eastAsia="微软雅黑"/>
                  <w:bCs/>
                  <w:sz w:val="24"/>
                  <w:szCs w:val="24"/>
                  <w:rPrChange w:id="5818" w:author="威(×_×)" w:date="2021-03-18T18:34:22Z">
                    <w:rPr>
                      <w:rFonts w:ascii="Times New Roman" w:hAnsi="Times New Roman" w:eastAsia="宋体"/>
                      <w:bCs/>
                      <w:sz w:val="24"/>
                      <w:szCs w:val="24"/>
                    </w:rPr>
                  </w:rPrChange>
                </w:rPr>
                <w:t>Relevant photos or renderings</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820" w:author="威(×_×)" w:date="2021-03-18T18:32:22Z"/>
                <w:rFonts w:hint="default" w:ascii="Times New Roman" w:hAnsi="Times New Roman" w:eastAsia="微软雅黑"/>
                <w:rPrChange w:id="5821" w:author="威(×_×)" w:date="2021-03-18T18:34:22Z">
                  <w:rPr>
                    <w:ins w:id="5822" w:author="威(×_×)" w:date="2021-03-18T18:32:22Z"/>
                    <w:rFonts w:ascii="Times New Roman" w:hAnsi="Times New Roman" w:eastAsia="宋体"/>
                  </w:rPr>
                </w:rPrChange>
              </w:rPr>
              <w:pPrChange w:id="5819"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75" w:hRule="atLeast"/>
          <w:ins w:id="5823"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825" w:author="威(×_×)" w:date="2021-03-18T18:32:22Z"/>
                <w:rFonts w:hint="default" w:ascii="Times New Roman" w:hAnsi="Times New Roman" w:eastAsia="微软雅黑"/>
                <w:bCs/>
                <w:sz w:val="24"/>
                <w:szCs w:val="24"/>
                <w:rPrChange w:id="5826" w:author="威(×_×)" w:date="2021-03-18T18:34:22Z">
                  <w:rPr>
                    <w:ins w:id="5827" w:author="威(×_×)" w:date="2021-03-18T18:32:22Z"/>
                    <w:rFonts w:ascii="Times New Roman" w:hAnsi="Times New Roman" w:eastAsia="宋体"/>
                    <w:bCs/>
                    <w:sz w:val="24"/>
                    <w:szCs w:val="24"/>
                  </w:rPr>
                </w:rPrChange>
              </w:rPr>
              <w:pPrChange w:id="5824" w:author="威(×_×)" w:date="2021-03-19T17:48:03Z">
                <w:pPr>
                  <w:spacing w:after="156"/>
                  <w:jc w:val="left"/>
                </w:pPr>
              </w:pPrChange>
            </w:pPr>
            <w:ins w:id="5828" w:author="威(×_×)" w:date="2021-03-18T18:32:22Z">
              <w:r>
                <w:rPr>
                  <w:rFonts w:hint="default" w:ascii="Times New Roman" w:hAnsi="Times New Roman" w:eastAsia="微软雅黑"/>
                  <w:bCs/>
                  <w:sz w:val="24"/>
                  <w:szCs w:val="24"/>
                  <w:rPrChange w:id="5829" w:author="威(×_×)" w:date="2021-03-18T18:34:22Z">
                    <w:rPr>
                      <w:rFonts w:ascii="Times New Roman" w:hAnsi="Times New Roman" w:eastAsia="宋体"/>
                      <w:bCs/>
                      <w:sz w:val="24"/>
                      <w:szCs w:val="24"/>
                    </w:rPr>
                  </w:rPrChange>
                </w:rPr>
                <w:t>项目的实施情况（如有）</w:t>
              </w:r>
            </w:ins>
          </w:p>
          <w:p>
            <w:pPr>
              <w:snapToGrid w:val="0"/>
              <w:spacing w:after="156" w:line="240" w:lineRule="auto"/>
              <w:jc w:val="left"/>
              <w:rPr>
                <w:ins w:id="5831" w:author="威(×_×)" w:date="2021-03-18T18:32:22Z"/>
                <w:rFonts w:hint="default" w:ascii="Times New Roman" w:hAnsi="Times New Roman" w:eastAsia="微软雅黑"/>
                <w:sz w:val="24"/>
                <w:szCs w:val="24"/>
                <w:rPrChange w:id="5832" w:author="威(×_×)" w:date="2021-03-18T18:34:22Z">
                  <w:rPr>
                    <w:ins w:id="5833" w:author="威(×_×)" w:date="2021-03-18T18:32:22Z"/>
                    <w:rFonts w:ascii="Times New Roman" w:hAnsi="Times New Roman" w:eastAsia="宋体"/>
                    <w:sz w:val="24"/>
                    <w:szCs w:val="24"/>
                  </w:rPr>
                </w:rPrChange>
              </w:rPr>
              <w:pPrChange w:id="5830" w:author="威(×_×)" w:date="2021-03-19T17:48:03Z">
                <w:pPr>
                  <w:spacing w:after="156"/>
                  <w:jc w:val="left"/>
                </w:pPr>
              </w:pPrChange>
            </w:pPr>
            <w:ins w:id="5834" w:author="威(×_×)" w:date="2021-03-18T18:32:22Z">
              <w:r>
                <w:rPr>
                  <w:rFonts w:hint="default" w:ascii="Times New Roman" w:hAnsi="Times New Roman" w:eastAsia="微软雅黑"/>
                  <w:sz w:val="24"/>
                  <w:szCs w:val="24"/>
                  <w:rPrChange w:id="5835" w:author="威(×_×)" w:date="2021-03-18T18:34:22Z">
                    <w:rPr>
                      <w:rFonts w:ascii="Times New Roman" w:hAnsi="Times New Roman" w:eastAsia="宋体"/>
                      <w:sz w:val="24"/>
                      <w:szCs w:val="24"/>
                    </w:rPr>
                  </w:rPrChange>
                </w:rPr>
                <w:t>Project implementation information (if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837" w:author="威(×_×)" w:date="2021-03-18T18:32:22Z"/>
                <w:rFonts w:hint="default" w:ascii="Times New Roman" w:hAnsi="Times New Roman" w:eastAsia="微软雅黑"/>
                <w:rPrChange w:id="5838" w:author="威(×_×)" w:date="2021-03-18T18:34:22Z">
                  <w:rPr>
                    <w:ins w:id="5839" w:author="威(×_×)" w:date="2021-03-18T18:32:22Z"/>
                    <w:rFonts w:ascii="Times New Roman" w:hAnsi="Times New Roman" w:eastAsia="宋体"/>
                  </w:rPr>
                </w:rPrChange>
              </w:rPr>
              <w:pPrChange w:id="5836"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ins w:id="5840"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842" w:author="威(×_×)" w:date="2021-03-18T18:32:31Z"/>
                <w:rFonts w:hint="default" w:ascii="Times New Roman" w:hAnsi="Times New Roman" w:eastAsia="微软雅黑"/>
                <w:bCs/>
                <w:sz w:val="24"/>
                <w:szCs w:val="24"/>
                <w:rPrChange w:id="5843" w:author="威(×_×)" w:date="2021-03-18T18:34:22Z">
                  <w:rPr>
                    <w:ins w:id="5844" w:author="威(×_×)" w:date="2021-03-18T18:32:31Z"/>
                    <w:rFonts w:hint="eastAsia" w:ascii="Times New Roman" w:hAnsi="Times New Roman" w:eastAsia="宋体"/>
                    <w:bCs/>
                    <w:sz w:val="24"/>
                    <w:szCs w:val="24"/>
                  </w:rPr>
                </w:rPrChange>
              </w:rPr>
              <w:pPrChange w:id="5841" w:author="威(×_×)" w:date="2021-03-19T17:48:03Z">
                <w:pPr>
                  <w:spacing w:after="156"/>
                  <w:jc w:val="left"/>
                </w:pPr>
              </w:pPrChange>
            </w:pPr>
            <w:ins w:id="5845" w:author="威(×_×)" w:date="2021-03-18T18:32:22Z">
              <w:r>
                <w:rPr>
                  <w:rFonts w:hint="default" w:ascii="Times New Roman" w:hAnsi="Times New Roman" w:eastAsia="微软雅黑"/>
                  <w:bCs/>
                  <w:sz w:val="24"/>
                  <w:szCs w:val="24"/>
                  <w:rPrChange w:id="5846" w:author="威(×_×)" w:date="2021-03-18T18:34:22Z">
                    <w:rPr>
                      <w:rFonts w:hint="eastAsia" w:ascii="Times New Roman" w:hAnsi="Times New Roman" w:eastAsia="宋体"/>
                      <w:bCs/>
                      <w:sz w:val="24"/>
                      <w:szCs w:val="24"/>
                    </w:rPr>
                  </w:rPrChange>
                </w:rPr>
                <w:t>项目获国内省部级及以上或国外相应级别专业奖项（如有）</w:t>
              </w:r>
            </w:ins>
          </w:p>
          <w:p>
            <w:pPr>
              <w:snapToGrid w:val="0"/>
              <w:spacing w:after="156" w:line="240" w:lineRule="auto"/>
              <w:jc w:val="left"/>
              <w:rPr>
                <w:ins w:id="5848" w:author="威(×_×)" w:date="2021-03-18T18:32:22Z"/>
                <w:rFonts w:hint="default" w:ascii="Times New Roman" w:hAnsi="Times New Roman" w:eastAsia="微软雅黑"/>
                <w:bCs/>
                <w:sz w:val="24"/>
                <w:szCs w:val="24"/>
                <w:rPrChange w:id="5849" w:author="威(×_×)" w:date="2021-03-18T18:34:22Z">
                  <w:rPr>
                    <w:ins w:id="5850" w:author="威(×_×)" w:date="2021-03-18T18:32:22Z"/>
                    <w:rFonts w:hint="eastAsia" w:ascii="Times New Roman" w:hAnsi="Times New Roman" w:eastAsia="宋体"/>
                    <w:bCs/>
                    <w:sz w:val="24"/>
                    <w:szCs w:val="24"/>
                  </w:rPr>
                </w:rPrChange>
              </w:rPr>
              <w:pPrChange w:id="5847" w:author="威(×_×)" w:date="2021-03-19T17:48:03Z">
                <w:pPr>
                  <w:spacing w:after="156"/>
                  <w:jc w:val="left"/>
                </w:pPr>
              </w:pPrChange>
            </w:pPr>
            <w:ins w:id="5851" w:author="威(×_×)" w:date="2021-03-18T18:33:27Z">
              <w:r>
                <w:rPr>
                  <w:rFonts w:hint="default" w:ascii="Times New Roman" w:hAnsi="Times New Roman" w:eastAsia="微软雅黑"/>
                  <w:bCs/>
                  <w:sz w:val="24"/>
                  <w:szCs w:val="24"/>
                  <w:rPrChange w:id="5852" w:author="威(×_×)" w:date="2021-03-18T18:34:22Z">
                    <w:rPr>
                      <w:rFonts w:hint="eastAsia" w:ascii="Times New Roman" w:hAnsi="Times New Roman" w:eastAsia="宋体"/>
                      <w:bCs/>
                      <w:sz w:val="24"/>
                      <w:szCs w:val="24"/>
                    </w:rPr>
                  </w:rPrChange>
                </w:rPr>
                <w:t>The project has won professional awards at the domestic provincial and ministerial level and above or the corresponding foreign level</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854" w:author="威(×_×)" w:date="2021-03-18T18:32:22Z"/>
                <w:rFonts w:hint="default" w:ascii="Times New Roman" w:hAnsi="Times New Roman" w:eastAsia="微软雅黑"/>
                <w:b/>
                <w:bCs/>
                <w:lang w:eastAsia="zh-TW"/>
                <w:rPrChange w:id="5855" w:author="威(×_×)" w:date="2021-03-18T18:34:22Z">
                  <w:rPr>
                    <w:ins w:id="5856" w:author="威(×_×)" w:date="2021-03-18T18:32:22Z"/>
                    <w:rFonts w:ascii="Times New Roman" w:hAnsi="Times New Roman" w:eastAsia="宋体"/>
                    <w:b/>
                    <w:bCs/>
                    <w:lang w:eastAsia="zh-TW"/>
                  </w:rPr>
                </w:rPrChange>
              </w:rPr>
              <w:pPrChange w:id="5853" w:author="威(×_×)" w:date="2021-03-19T17:48:03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ins w:id="5857" w:author="威(×_×)" w:date="2021-03-18T18:32:22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859" w:author="威(×_×)" w:date="2021-03-18T18:33:31Z"/>
                <w:rFonts w:hint="default" w:ascii="Times New Roman" w:hAnsi="Times New Roman" w:eastAsia="微软雅黑"/>
                <w:bCs/>
                <w:sz w:val="24"/>
                <w:szCs w:val="24"/>
                <w:rPrChange w:id="5860" w:author="威(×_×)" w:date="2021-03-18T18:34:22Z">
                  <w:rPr>
                    <w:ins w:id="5861" w:author="威(×_×)" w:date="2021-03-18T18:33:31Z"/>
                    <w:rFonts w:hint="eastAsia" w:ascii="Times New Roman" w:hAnsi="Times New Roman" w:eastAsia="宋体"/>
                    <w:bCs/>
                    <w:sz w:val="24"/>
                    <w:szCs w:val="24"/>
                  </w:rPr>
                </w:rPrChange>
              </w:rPr>
              <w:pPrChange w:id="5858" w:author="威(×_×)" w:date="2021-03-19T17:48:03Z">
                <w:pPr>
                  <w:spacing w:after="156"/>
                  <w:jc w:val="left"/>
                </w:pPr>
              </w:pPrChange>
            </w:pPr>
            <w:ins w:id="5862" w:author="威(×_×)" w:date="2021-03-18T18:32:22Z">
              <w:r>
                <w:rPr>
                  <w:rFonts w:hint="default" w:ascii="Times New Roman" w:hAnsi="Times New Roman" w:eastAsia="微软雅黑"/>
                  <w:bCs/>
                  <w:sz w:val="24"/>
                  <w:szCs w:val="24"/>
                  <w:rPrChange w:id="5863" w:author="威(×_×)" w:date="2021-03-18T18:34:22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5865" w:author="威(×_×)" w:date="2021-03-18T18:32:22Z"/>
                <w:rFonts w:hint="default" w:ascii="Times New Roman" w:hAnsi="Times New Roman" w:eastAsia="微软雅黑"/>
                <w:bCs/>
                <w:sz w:val="24"/>
                <w:szCs w:val="24"/>
                <w:rPrChange w:id="5866" w:author="威(×_×)" w:date="2021-03-18T18:34:22Z">
                  <w:rPr>
                    <w:ins w:id="5867" w:author="威(×_×)" w:date="2021-03-18T18:32:22Z"/>
                    <w:rFonts w:hint="eastAsia" w:ascii="Times New Roman" w:hAnsi="Times New Roman" w:eastAsia="宋体"/>
                    <w:bCs/>
                    <w:sz w:val="24"/>
                    <w:szCs w:val="24"/>
                  </w:rPr>
                </w:rPrChange>
              </w:rPr>
              <w:pPrChange w:id="5864" w:author="威(×_×)" w:date="2021-03-19T17:48:03Z">
                <w:pPr>
                  <w:spacing w:after="156"/>
                  <w:jc w:val="left"/>
                </w:pPr>
              </w:pPrChange>
            </w:pPr>
            <w:ins w:id="5868" w:author="威(×_×)" w:date="2021-03-18T18:33:43Z">
              <w:r>
                <w:rPr>
                  <w:rFonts w:hint="default" w:ascii="Times New Roman" w:hAnsi="Times New Roman" w:eastAsia="微软雅黑"/>
                  <w:bCs/>
                  <w:sz w:val="24"/>
                  <w:szCs w:val="24"/>
                  <w:rPrChange w:id="5869" w:author="威(×_×)" w:date="2021-03-18T18:34:22Z">
                    <w:rPr>
                      <w:rFonts w:hint="eastAsia" w:ascii="Times New Roman" w:hAnsi="Times New Roman" w:eastAsia="宋体"/>
                      <w:bCs/>
                      <w:sz w:val="24"/>
                      <w:szCs w:val="24"/>
                    </w:rPr>
                  </w:rPrChange>
                </w:rPr>
                <w:t>Project obtained green building certification(If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871" w:author="威(×_×)" w:date="2021-03-18T18:32:22Z"/>
                <w:rFonts w:hint="default" w:ascii="Times New Roman" w:hAnsi="Times New Roman" w:eastAsia="微软雅黑"/>
                <w:b/>
                <w:bCs/>
                <w:lang w:eastAsia="zh-TW"/>
                <w:rPrChange w:id="5872" w:author="威(×_×)" w:date="2021-03-18T18:34:22Z">
                  <w:rPr>
                    <w:ins w:id="5873" w:author="威(×_×)" w:date="2021-03-18T18:32:22Z"/>
                    <w:rFonts w:ascii="Times New Roman" w:hAnsi="Times New Roman" w:eastAsia="宋体"/>
                    <w:b/>
                    <w:bCs/>
                    <w:lang w:eastAsia="zh-TW"/>
                  </w:rPr>
                </w:rPrChange>
              </w:rPr>
              <w:pPrChange w:id="5870" w:author="威(×_×)" w:date="2021-03-19T17:48:03Z">
                <w:pPr>
                  <w:spacing w:after="156" w:line="276" w:lineRule="auto"/>
                </w:pPr>
              </w:pPrChange>
            </w:pPr>
          </w:p>
        </w:tc>
      </w:tr>
    </w:tbl>
    <w:p>
      <w:pPr>
        <w:spacing w:after="0"/>
        <w:rPr>
          <w:ins w:id="5875" w:author="威(×_×)" w:date="2021-03-18T18:33:58Z"/>
          <w:rFonts w:ascii="Times New Roman" w:hAnsi="Times New Roman" w:eastAsia="微软雅黑" w:cs="Times New Roman"/>
        </w:rPr>
        <w:pPrChange w:id="5874" w:author="威(×_×)" w:date="2021-03-18T18:33:58Z">
          <w:pPr>
            <w:spacing w:after="156"/>
          </w:pPr>
        </w:pPrChange>
      </w:pPr>
      <w:ins w:id="5876" w:author="威(×_×)" w:date="2021-03-18T18:33:58Z">
        <w:r>
          <w:rPr>
            <w:rFonts w:ascii="Times New Roman" w:hAnsi="Times New Roman" w:eastAsia="微软雅黑" w:cs="Times New Roman"/>
          </w:rPr>
          <w:br w:type="page"/>
        </w:r>
      </w:ins>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gridCol w:w="29"/>
        <w:tblGridChange w:id="5877">
          <w:tblGrid>
            <w:gridCol w:w="3369"/>
            <w:gridCol w:w="6378"/>
            <w:gridCol w:w="2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ins w:id="5878" w:author="威(×_×)" w:date="2021-03-18T18:34:00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rPr>
                <w:ins w:id="5880" w:author="威(×_×)" w:date="2021-03-18T18:34:00Z"/>
                <w:rFonts w:hint="default" w:ascii="Times New Roman" w:hAnsi="Times New Roman" w:eastAsia="微软雅黑"/>
                <w:b/>
                <w:rPrChange w:id="5881" w:author="威(×_×)" w:date="2021-03-18T18:34:33Z">
                  <w:rPr>
                    <w:ins w:id="5882" w:author="威(×_×)" w:date="2021-03-18T18:34:00Z"/>
                    <w:rFonts w:ascii="Times New Roman" w:hAnsi="Times New Roman" w:eastAsia="宋体"/>
                    <w:b/>
                  </w:rPr>
                </w:rPrChange>
              </w:rPr>
              <w:pPrChange w:id="5879" w:author="威(×_×)" w:date="2021-03-19T17:48:14Z">
                <w:pPr>
                  <w:spacing w:after="156" w:line="276" w:lineRule="auto"/>
                </w:pPr>
              </w:pPrChange>
            </w:pPr>
            <w:ins w:id="5883" w:author="威(×_×)" w:date="2021-03-18T18:34:00Z">
              <w:r>
                <w:rPr>
                  <w:rFonts w:hint="default" w:ascii="Times New Roman" w:hAnsi="Times New Roman" w:eastAsia="微软雅黑"/>
                  <w:b/>
                  <w:rPrChange w:id="5884" w:author="威(×_×)" w:date="2021-03-18T18:34:33Z">
                    <w:rPr>
                      <w:rFonts w:ascii="Times New Roman" w:hAnsi="Times New Roman" w:eastAsia="宋体"/>
                      <w:b/>
                    </w:rPr>
                  </w:rPrChange>
                </w:rPr>
                <w:t>主创设计师2   principal designer 2</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ins w:id="5885"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887" w:author="威(×_×)" w:date="2021-03-18T18:34:00Z"/>
                <w:rFonts w:hint="default" w:ascii="Times New Roman" w:hAnsi="Times New Roman" w:eastAsia="微软雅黑"/>
                <w:rPrChange w:id="5888" w:author="威(×_×)" w:date="2021-03-18T18:34:33Z">
                  <w:rPr>
                    <w:ins w:id="5889" w:author="威(×_×)" w:date="2021-03-18T18:34:00Z"/>
                    <w:rFonts w:ascii="Times New Roman" w:hAnsi="Times New Roman" w:eastAsia="宋体"/>
                  </w:rPr>
                </w:rPrChange>
              </w:rPr>
              <w:pPrChange w:id="5886" w:author="威(×_×)" w:date="2021-03-19T17:48:14Z">
                <w:pPr>
                  <w:spacing w:after="156" w:line="276" w:lineRule="auto"/>
                  <w:jc w:val="left"/>
                </w:pPr>
              </w:pPrChange>
            </w:pPr>
            <w:ins w:id="5890" w:author="威(×_×)" w:date="2021-03-18T18:34:00Z">
              <w:r>
                <w:rPr>
                  <w:rFonts w:hint="default" w:ascii="Times New Roman" w:hAnsi="Times New Roman" w:eastAsia="微软雅黑"/>
                  <w:rPrChange w:id="5891" w:author="威(×_×)" w:date="2021-03-18T18:34:33Z">
                    <w:rPr>
                      <w:rFonts w:ascii="Times New Roman" w:hAnsi="Times New Roman" w:eastAsia="宋体"/>
                    </w:rPr>
                  </w:rPrChange>
                </w:rPr>
                <w:t>姓名Name</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893" w:author="威(×_×)" w:date="2021-03-18T18:34:00Z"/>
                <w:rFonts w:hint="default" w:ascii="Times New Roman" w:hAnsi="Times New Roman" w:eastAsia="微软雅黑"/>
                <w:rPrChange w:id="5894" w:author="威(×_×)" w:date="2021-03-18T18:34:33Z">
                  <w:rPr>
                    <w:ins w:id="5895" w:author="威(×_×)" w:date="2021-03-18T18:34:00Z"/>
                    <w:rFonts w:ascii="Times New Roman" w:hAnsi="Times New Roman" w:eastAsia="宋体"/>
                  </w:rPr>
                </w:rPrChange>
              </w:rPr>
              <w:pPrChange w:id="5892"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ins w:id="5896"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898" w:author="威(×_×)" w:date="2021-03-18T18:34:00Z"/>
                <w:rFonts w:hint="default" w:ascii="Times New Roman" w:hAnsi="Times New Roman" w:eastAsia="微软雅黑"/>
                <w:rPrChange w:id="5899" w:author="威(×_×)" w:date="2021-03-18T18:34:33Z">
                  <w:rPr>
                    <w:ins w:id="5900" w:author="威(×_×)" w:date="2021-03-18T18:34:00Z"/>
                    <w:rFonts w:ascii="Times New Roman" w:hAnsi="Times New Roman" w:eastAsia="宋体"/>
                  </w:rPr>
                </w:rPrChange>
              </w:rPr>
              <w:pPrChange w:id="5897" w:author="威(×_×)" w:date="2021-03-19T17:48:14Z">
                <w:pPr>
                  <w:spacing w:after="156" w:line="276" w:lineRule="auto"/>
                  <w:jc w:val="left"/>
                </w:pPr>
              </w:pPrChange>
            </w:pPr>
            <w:ins w:id="5901" w:author="威(×_×)" w:date="2021-03-18T18:34:00Z">
              <w:r>
                <w:rPr>
                  <w:rFonts w:hint="default" w:ascii="Times New Roman" w:hAnsi="Times New Roman" w:eastAsia="微软雅黑"/>
                  <w:rPrChange w:id="5902" w:author="威(×_×)" w:date="2021-03-18T18:34:33Z">
                    <w:rPr>
                      <w:rFonts w:ascii="Times New Roman" w:hAnsi="Times New Roman" w:eastAsia="宋体"/>
                    </w:rPr>
                  </w:rPrChange>
                </w:rPr>
                <w:t>学历、学位及专业特长</w:t>
              </w:r>
            </w:ins>
          </w:p>
          <w:p>
            <w:pPr>
              <w:snapToGrid w:val="0"/>
              <w:spacing w:after="156" w:line="240" w:lineRule="auto"/>
              <w:jc w:val="left"/>
              <w:rPr>
                <w:ins w:id="5904" w:author="威(×_×)" w:date="2021-03-18T18:34:00Z"/>
                <w:rFonts w:hint="default" w:ascii="Times New Roman" w:hAnsi="Times New Roman" w:eastAsia="微软雅黑"/>
                <w:rPrChange w:id="5905" w:author="威(×_×)" w:date="2021-03-18T18:34:33Z">
                  <w:rPr>
                    <w:ins w:id="5906" w:author="威(×_×)" w:date="2021-03-18T18:34:00Z"/>
                    <w:rFonts w:ascii="Times New Roman" w:hAnsi="Times New Roman" w:eastAsia="宋体"/>
                  </w:rPr>
                </w:rPrChange>
              </w:rPr>
              <w:pPrChange w:id="5903" w:author="威(×_×)" w:date="2021-03-19T17:48:14Z">
                <w:pPr>
                  <w:spacing w:after="156" w:line="276" w:lineRule="auto"/>
                  <w:jc w:val="left"/>
                </w:pPr>
              </w:pPrChange>
            </w:pPr>
            <w:ins w:id="5907" w:author="威(×_×)" w:date="2021-03-18T18:34:00Z">
              <w:r>
                <w:rPr>
                  <w:rFonts w:hint="default" w:ascii="Times New Roman" w:hAnsi="Times New Roman" w:eastAsia="微软雅黑"/>
                  <w:rPrChange w:id="5908" w:author="威(×_×)" w:date="2021-03-18T18:34:33Z">
                    <w:rPr>
                      <w:rFonts w:ascii="Times New Roman" w:hAnsi="Times New Roman" w:eastAsia="宋体"/>
                    </w:rPr>
                  </w:rPrChange>
                </w:rPr>
                <w:t>Education background, degree and expertise</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910" w:author="威(×_×)" w:date="2021-03-18T18:34:00Z"/>
                <w:rFonts w:hint="default" w:ascii="Times New Roman" w:hAnsi="Times New Roman" w:eastAsia="微软雅黑"/>
                <w:rPrChange w:id="5911" w:author="威(×_×)" w:date="2021-03-18T18:34:33Z">
                  <w:rPr>
                    <w:ins w:id="5912" w:author="威(×_×)" w:date="2021-03-18T18:34:00Z"/>
                    <w:rFonts w:ascii="Times New Roman" w:hAnsi="Times New Roman" w:eastAsia="宋体"/>
                  </w:rPr>
                </w:rPrChange>
              </w:rPr>
              <w:pPrChange w:id="5909"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ins w:id="5913"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5915" w:author="威(×_×)" w:date="2021-03-18T18:34:00Z"/>
                <w:rFonts w:hint="default" w:ascii="Times New Roman" w:hAnsi="Times New Roman" w:eastAsia="微软雅黑"/>
                <w:rPrChange w:id="5916" w:author="威(×_×)" w:date="2021-03-18T18:34:33Z">
                  <w:rPr>
                    <w:ins w:id="5917" w:author="威(×_×)" w:date="2021-03-18T18:34:00Z"/>
                    <w:rFonts w:ascii="Times New Roman" w:hAnsi="Times New Roman" w:eastAsia="宋体"/>
                  </w:rPr>
                </w:rPrChange>
              </w:rPr>
              <w:pPrChange w:id="5914" w:author="威(×_×)" w:date="2021-03-19T17:48:14Z">
                <w:pPr>
                  <w:spacing w:after="156" w:line="276" w:lineRule="auto"/>
                  <w:jc w:val="left"/>
                </w:pPr>
              </w:pPrChange>
            </w:pPr>
            <w:ins w:id="5918" w:author="威(×_×)" w:date="2021-03-18T18:34:00Z">
              <w:r>
                <w:rPr>
                  <w:rFonts w:hint="default" w:ascii="Times New Roman" w:hAnsi="Times New Roman" w:eastAsia="微软雅黑"/>
                  <w:rPrChange w:id="5919" w:author="威(×_×)" w:date="2021-03-18T18:34:33Z">
                    <w:rPr>
                      <w:rFonts w:ascii="Times New Roman" w:hAnsi="Times New Roman" w:eastAsia="宋体"/>
                    </w:rPr>
                  </w:rPrChange>
                </w:rPr>
                <w:t>任职历史（自现职开始）</w:t>
              </w:r>
            </w:ins>
          </w:p>
          <w:p>
            <w:pPr>
              <w:snapToGrid w:val="0"/>
              <w:spacing w:after="156" w:line="240" w:lineRule="auto"/>
              <w:jc w:val="left"/>
              <w:rPr>
                <w:ins w:id="5921" w:author="威(×_×)" w:date="2021-03-18T18:34:00Z"/>
                <w:rFonts w:hint="default" w:ascii="Times New Roman" w:hAnsi="Times New Roman" w:eastAsia="微软雅黑"/>
                <w:rPrChange w:id="5922" w:author="威(×_×)" w:date="2021-03-18T18:34:33Z">
                  <w:rPr>
                    <w:ins w:id="5923" w:author="威(×_×)" w:date="2021-03-18T18:34:00Z"/>
                    <w:rFonts w:ascii="Times New Roman" w:hAnsi="Times New Roman" w:eastAsia="宋体"/>
                  </w:rPr>
                </w:rPrChange>
              </w:rPr>
              <w:pPrChange w:id="5920" w:author="威(×_×)" w:date="2021-03-19T17:48:14Z">
                <w:pPr>
                  <w:spacing w:after="156" w:line="276" w:lineRule="auto"/>
                  <w:jc w:val="left"/>
                </w:pPr>
              </w:pPrChange>
            </w:pPr>
            <w:ins w:id="5924" w:author="威(×_×)" w:date="2021-03-18T18:34:00Z">
              <w:r>
                <w:rPr>
                  <w:rFonts w:hint="default" w:ascii="Times New Roman" w:hAnsi="Times New Roman" w:eastAsia="微软雅黑"/>
                  <w:rPrChange w:id="5925" w:author="威(×_×)" w:date="2021-03-18T18:34:33Z">
                    <w:rPr>
                      <w:rFonts w:ascii="Times New Roman" w:hAnsi="Times New Roman" w:eastAsia="宋体"/>
                    </w:rPr>
                  </w:rPrChange>
                </w:rPr>
                <w:t>History of employment (since present employment)</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927" w:author="威(×_×)" w:date="2021-03-18T18:34:00Z"/>
                <w:rFonts w:hint="default" w:ascii="Times New Roman" w:hAnsi="Times New Roman" w:eastAsia="微软雅黑"/>
                <w:rPrChange w:id="5928" w:author="威(×_×)" w:date="2021-03-18T18:34:33Z">
                  <w:rPr>
                    <w:ins w:id="5929" w:author="威(×_×)" w:date="2021-03-18T18:34:00Z"/>
                    <w:rFonts w:ascii="Times New Roman" w:hAnsi="Times New Roman" w:eastAsia="宋体"/>
                  </w:rPr>
                </w:rPrChange>
              </w:rPr>
              <w:pPrChange w:id="5926"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ins w:id="5930" w:author="威(×_×)" w:date="2021-03-18T18:34:00Z"/>
        </w:trPr>
        <w:tc>
          <w:tcPr>
            <w:tcW w:w="9776" w:type="dxa"/>
            <w:gridSpan w:val="3"/>
            <w:tcBorders>
              <w:top w:val="single" w:color="auto" w:sz="4" w:space="0"/>
              <w:left w:val="single" w:color="auto" w:sz="4" w:space="0"/>
              <w:bottom w:val="single" w:color="auto" w:sz="4" w:space="0"/>
              <w:right w:val="single" w:color="auto" w:sz="4" w:space="0"/>
            </w:tcBorders>
            <w:shd w:val="clear" w:color="auto" w:fill="C0C0C0"/>
            <w:noWrap w:val="0"/>
            <w:vAlign w:val="center"/>
          </w:tcPr>
          <w:p>
            <w:pPr>
              <w:snapToGrid w:val="0"/>
              <w:spacing w:after="156" w:line="240" w:lineRule="auto"/>
              <w:rPr>
                <w:ins w:id="5932" w:author="威(×_×)" w:date="2021-03-18T18:34:00Z"/>
                <w:rFonts w:hint="default" w:ascii="Times New Roman" w:hAnsi="Times New Roman" w:eastAsia="微软雅黑"/>
                <w:rPrChange w:id="5933" w:author="威(×_×)" w:date="2021-03-18T18:34:33Z">
                  <w:rPr>
                    <w:ins w:id="5934" w:author="威(×_×)" w:date="2021-03-18T18:34:00Z"/>
                    <w:rFonts w:ascii="Times New Roman" w:hAnsi="Times New Roman" w:eastAsia="宋体"/>
                  </w:rPr>
                </w:rPrChange>
              </w:rPr>
              <w:pPrChange w:id="5931" w:author="威(×_×)" w:date="2021-03-19T17:48:14Z">
                <w:pPr>
                  <w:spacing w:after="156" w:line="276" w:lineRule="auto"/>
                </w:pPr>
              </w:pPrChange>
            </w:pPr>
            <w:ins w:id="5935" w:author="威(×_×)" w:date="2021-03-18T18:34:00Z">
              <w:r>
                <w:rPr>
                  <w:rFonts w:hint="default" w:ascii="Times New Roman" w:hAnsi="Times New Roman" w:eastAsia="微软雅黑"/>
                  <w:rPrChange w:id="5936" w:author="威(×_×)" w:date="2021-03-18T18:34:33Z">
                    <w:rPr>
                      <w:rFonts w:ascii="Times New Roman" w:hAnsi="Times New Roman" w:eastAsia="宋体"/>
                    </w:rPr>
                  </w:rPrChange>
                </w:rPr>
                <w:t>设计经验Design experience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ins w:id="5937" w:author="威(×_×)" w:date="2021-03-18T18:34:00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5939" w:author="威(×_×)" w:date="2021-03-18T18:34:00Z"/>
                <w:rFonts w:hint="default" w:ascii="Times New Roman" w:hAnsi="Times New Roman" w:eastAsia="微软雅黑"/>
                <w:b/>
                <w:rPrChange w:id="5940" w:author="威(×_×)" w:date="2021-03-18T18:34:33Z">
                  <w:rPr>
                    <w:ins w:id="5941" w:author="威(×_×)" w:date="2021-03-18T18:34:00Z"/>
                    <w:rFonts w:ascii="Times New Roman" w:hAnsi="Times New Roman" w:eastAsia="宋体"/>
                    <w:b/>
                  </w:rPr>
                </w:rPrChange>
              </w:rPr>
              <w:pPrChange w:id="5938" w:author="威(×_×)" w:date="2021-03-19T17:48:14Z">
                <w:pPr>
                  <w:spacing w:after="156" w:line="276" w:lineRule="auto"/>
                  <w:jc w:val="center"/>
                </w:pPr>
              </w:pPrChange>
            </w:pPr>
            <w:ins w:id="5942" w:author="威(×_×)" w:date="2021-03-18T18:34:00Z">
              <w:r>
                <w:rPr>
                  <w:rFonts w:hint="default" w:ascii="Times New Roman" w:hAnsi="Times New Roman" w:eastAsia="微软雅黑"/>
                  <w:b/>
                  <w:rPrChange w:id="5943" w:author="威(×_×)" w:date="2021-03-18T18:34:33Z">
                    <w:rPr>
                      <w:rFonts w:ascii="Times New Roman" w:hAnsi="Times New Roman" w:eastAsia="宋体"/>
                      <w:b/>
                    </w:rPr>
                  </w:rPrChange>
                </w:rPr>
                <w:t>项目1</w:t>
              </w:r>
            </w:ins>
          </w:p>
          <w:p>
            <w:pPr>
              <w:snapToGrid w:val="0"/>
              <w:spacing w:after="156" w:line="240" w:lineRule="auto"/>
              <w:jc w:val="center"/>
              <w:rPr>
                <w:ins w:id="5945" w:author="威(×_×)" w:date="2021-03-18T18:34:00Z"/>
                <w:rFonts w:hint="default" w:ascii="Times New Roman" w:hAnsi="Times New Roman" w:eastAsia="微软雅黑"/>
                <w:b/>
                <w:rPrChange w:id="5946" w:author="威(×_×)" w:date="2021-03-18T18:34:33Z">
                  <w:rPr>
                    <w:ins w:id="5947" w:author="威(×_×)" w:date="2021-03-18T18:34:00Z"/>
                    <w:rFonts w:ascii="Times New Roman" w:hAnsi="Times New Roman" w:eastAsia="宋体"/>
                    <w:b/>
                  </w:rPr>
                </w:rPrChange>
              </w:rPr>
              <w:pPrChange w:id="5944" w:author="威(×_×)" w:date="2021-03-19T17:48:14Z">
                <w:pPr>
                  <w:spacing w:after="156" w:line="276" w:lineRule="auto"/>
                  <w:jc w:val="center"/>
                </w:pPr>
              </w:pPrChange>
            </w:pPr>
            <w:ins w:id="5948" w:author="威(×_×)" w:date="2021-03-18T18:34:00Z">
              <w:r>
                <w:rPr>
                  <w:rFonts w:hint="default" w:ascii="Times New Roman" w:hAnsi="Times New Roman" w:eastAsia="微软雅黑"/>
                  <w:b/>
                  <w:rPrChange w:id="5949" w:author="威(×_×)" w:date="2021-03-18T18:34:33Z">
                    <w:rPr>
                      <w:rFonts w:ascii="Times New Roman" w:hAnsi="Times New Roman" w:eastAsia="宋体"/>
                      <w:b/>
                    </w:rPr>
                  </w:rPrChange>
                </w:rPr>
                <w:t>Project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ins w:id="5950"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952" w:author="威(×_×)" w:date="2021-03-18T18:34:00Z"/>
                <w:rFonts w:hint="default" w:ascii="Times New Roman" w:hAnsi="Times New Roman" w:eastAsia="微软雅黑"/>
                <w:bCs/>
                <w:sz w:val="24"/>
                <w:szCs w:val="24"/>
                <w:rPrChange w:id="5953" w:author="威(×_×)" w:date="2021-03-18T18:34:33Z">
                  <w:rPr>
                    <w:ins w:id="5954" w:author="威(×_×)" w:date="2021-03-18T18:34:00Z"/>
                    <w:rFonts w:ascii="Times New Roman" w:hAnsi="Times New Roman" w:eastAsia="宋体"/>
                    <w:bCs/>
                    <w:sz w:val="24"/>
                    <w:szCs w:val="24"/>
                  </w:rPr>
                </w:rPrChange>
              </w:rPr>
              <w:pPrChange w:id="5951" w:author="威(×_×)" w:date="2021-03-19T17:48:14Z">
                <w:pPr>
                  <w:spacing w:after="156" w:line="276" w:lineRule="auto"/>
                </w:pPr>
              </w:pPrChange>
            </w:pPr>
            <w:ins w:id="5955" w:author="威(×_×)" w:date="2021-03-18T18:34:00Z">
              <w:r>
                <w:rPr>
                  <w:rFonts w:hint="default" w:ascii="Times New Roman" w:hAnsi="Times New Roman" w:eastAsia="微软雅黑"/>
                  <w:bCs/>
                  <w:sz w:val="24"/>
                  <w:szCs w:val="24"/>
                  <w:rPrChange w:id="5956" w:author="威(×_×)" w:date="2021-03-18T18:34:33Z">
                    <w:rPr>
                      <w:rFonts w:ascii="Times New Roman" w:hAnsi="Times New Roman" w:eastAsia="宋体"/>
                      <w:bCs/>
                      <w:sz w:val="24"/>
                      <w:szCs w:val="24"/>
                    </w:rPr>
                  </w:rPrChange>
                </w:rPr>
                <w:t>项目类型</w:t>
              </w:r>
            </w:ins>
          </w:p>
          <w:p>
            <w:pPr>
              <w:snapToGrid w:val="0"/>
              <w:spacing w:after="156" w:line="240" w:lineRule="auto"/>
              <w:rPr>
                <w:ins w:id="5958" w:author="威(×_×)" w:date="2021-03-18T18:34:00Z"/>
                <w:rFonts w:hint="default" w:ascii="Times New Roman" w:hAnsi="Times New Roman" w:eastAsia="微软雅黑"/>
                <w:rPrChange w:id="5959" w:author="威(×_×)" w:date="2021-03-18T18:34:33Z">
                  <w:rPr>
                    <w:ins w:id="5960" w:author="威(×_×)" w:date="2021-03-18T18:34:00Z"/>
                    <w:rFonts w:ascii="Times New Roman" w:hAnsi="Times New Roman" w:eastAsia="宋体"/>
                  </w:rPr>
                </w:rPrChange>
              </w:rPr>
              <w:pPrChange w:id="5957" w:author="威(×_×)" w:date="2021-03-19T17:48:14Z">
                <w:pPr>
                  <w:spacing w:after="156" w:line="276" w:lineRule="auto"/>
                </w:pPr>
              </w:pPrChange>
            </w:pPr>
            <w:ins w:id="5961" w:author="威(×_×)" w:date="2021-03-18T18:34:00Z">
              <w:r>
                <w:rPr>
                  <w:rFonts w:hint="default" w:ascii="Times New Roman" w:hAnsi="Times New Roman" w:eastAsia="微软雅黑"/>
                  <w:bCs/>
                  <w:sz w:val="24"/>
                  <w:szCs w:val="24"/>
                  <w:rPrChange w:id="5962" w:author="威(×_×)" w:date="2021-03-18T18:34:33Z">
                    <w:rPr>
                      <w:rFonts w:ascii="Times New Roman" w:hAnsi="Times New Roman" w:eastAsia="宋体"/>
                      <w:bCs/>
                      <w:sz w:val="24"/>
                      <w:szCs w:val="24"/>
                    </w:rPr>
                  </w:rPrChange>
                </w:rPr>
                <w:t>Project type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964" w:author="威(×_×)" w:date="2021-03-18T18:34:00Z"/>
                <w:rFonts w:hint="default" w:ascii="Times New Roman" w:hAnsi="Times New Roman" w:eastAsia="微软雅黑"/>
                <w:rPrChange w:id="5965" w:author="威(×_×)" w:date="2021-03-18T18:34:33Z">
                  <w:rPr>
                    <w:ins w:id="5966" w:author="威(×_×)" w:date="2021-03-18T18:34:00Z"/>
                    <w:rFonts w:ascii="Times New Roman" w:hAnsi="Times New Roman" w:eastAsia="宋体"/>
                  </w:rPr>
                </w:rPrChange>
              </w:rPr>
              <w:pPrChange w:id="5963"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ins w:id="5967"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969" w:author="威(×_×)" w:date="2021-03-18T18:34:00Z"/>
                <w:rFonts w:hint="default" w:ascii="Times New Roman" w:hAnsi="Times New Roman" w:eastAsia="微软雅黑"/>
                <w:bCs/>
                <w:sz w:val="24"/>
                <w:szCs w:val="24"/>
                <w:rPrChange w:id="5970" w:author="威(×_×)" w:date="2021-03-18T18:34:33Z">
                  <w:rPr>
                    <w:ins w:id="5971" w:author="威(×_×)" w:date="2021-03-18T18:34:00Z"/>
                    <w:rFonts w:ascii="Times New Roman" w:hAnsi="Times New Roman" w:eastAsia="宋体"/>
                    <w:bCs/>
                    <w:sz w:val="24"/>
                    <w:szCs w:val="24"/>
                  </w:rPr>
                </w:rPrChange>
              </w:rPr>
              <w:pPrChange w:id="5968" w:author="威(×_×)" w:date="2021-03-19T17:48:14Z">
                <w:pPr>
                  <w:spacing w:after="156" w:line="276" w:lineRule="auto"/>
                </w:pPr>
              </w:pPrChange>
            </w:pPr>
            <w:ins w:id="5972" w:author="威(×_×)" w:date="2021-03-18T18:34:00Z">
              <w:r>
                <w:rPr>
                  <w:rFonts w:hint="default" w:ascii="Times New Roman" w:hAnsi="Times New Roman" w:eastAsia="微软雅黑"/>
                  <w:bCs/>
                  <w:sz w:val="24"/>
                  <w:szCs w:val="24"/>
                  <w:rPrChange w:id="5973" w:author="威(×_×)" w:date="2021-03-18T18:34:33Z">
                    <w:rPr>
                      <w:rFonts w:ascii="Times New Roman" w:hAnsi="Times New Roman" w:eastAsia="宋体"/>
                      <w:bCs/>
                      <w:sz w:val="24"/>
                      <w:szCs w:val="24"/>
                    </w:rPr>
                  </w:rPrChange>
                </w:rPr>
                <w:t>项目名称</w:t>
              </w:r>
            </w:ins>
          </w:p>
          <w:p>
            <w:pPr>
              <w:snapToGrid w:val="0"/>
              <w:spacing w:after="156" w:line="240" w:lineRule="auto"/>
              <w:rPr>
                <w:ins w:id="5975" w:author="威(×_×)" w:date="2021-03-18T18:34:00Z"/>
                <w:rFonts w:hint="default" w:ascii="Times New Roman" w:hAnsi="Times New Roman" w:eastAsia="微软雅黑"/>
                <w:rPrChange w:id="5976" w:author="威(×_×)" w:date="2021-03-18T18:34:33Z">
                  <w:rPr>
                    <w:ins w:id="5977" w:author="威(×_×)" w:date="2021-03-18T18:34:00Z"/>
                    <w:rFonts w:ascii="Times New Roman" w:hAnsi="Times New Roman" w:eastAsia="宋体"/>
                  </w:rPr>
                </w:rPrChange>
              </w:rPr>
              <w:pPrChange w:id="5974" w:author="威(×_×)" w:date="2021-03-19T17:48:14Z">
                <w:pPr>
                  <w:spacing w:after="156" w:line="276" w:lineRule="auto"/>
                </w:pPr>
              </w:pPrChange>
            </w:pPr>
            <w:ins w:id="5978" w:author="威(×_×)" w:date="2021-03-18T18:34:00Z">
              <w:r>
                <w:rPr>
                  <w:rFonts w:hint="default" w:ascii="Times New Roman" w:hAnsi="Times New Roman" w:eastAsia="微软雅黑"/>
                  <w:bCs/>
                  <w:sz w:val="24"/>
                  <w:szCs w:val="24"/>
                  <w:rPrChange w:id="5979" w:author="威(×_×)" w:date="2021-03-18T18:34:33Z">
                    <w:rPr>
                      <w:rFonts w:ascii="Times New Roman" w:hAnsi="Times New Roman" w:eastAsia="宋体"/>
                      <w:bCs/>
                      <w:sz w:val="24"/>
                      <w:szCs w:val="24"/>
                    </w:rPr>
                  </w:rPrChange>
                </w:rPr>
                <w:t>Project 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5981" w:author="威(×_×)" w:date="2021-03-18T18:34:00Z"/>
                <w:rFonts w:hint="default" w:ascii="Times New Roman" w:hAnsi="Times New Roman" w:eastAsia="微软雅黑"/>
                <w:rPrChange w:id="5982" w:author="威(×_×)" w:date="2021-03-18T18:34:33Z">
                  <w:rPr>
                    <w:ins w:id="5983" w:author="威(×_×)" w:date="2021-03-18T18:34:00Z"/>
                    <w:rFonts w:ascii="Times New Roman" w:hAnsi="Times New Roman" w:eastAsia="宋体"/>
                  </w:rPr>
                </w:rPrChange>
              </w:rPr>
              <w:pPrChange w:id="5980"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985" w:author="威(×_×)" w:date="2021-03-18T18:34:3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gridAfter w:val="1"/>
          <w:wAfter w:w="29" w:type="dxa"/>
          <w:trHeight w:val="778" w:hRule="atLeast"/>
          <w:ins w:id="5984" w:author="威(×_×)" w:date="2021-03-18T18:34:00Z"/>
          <w:trPrChange w:id="5985" w:author="威(×_×)" w:date="2021-03-18T18:34:38Z">
            <w:trPr>
              <w:gridAfter w:val="1"/>
              <w:wAfter w:w="29" w:type="dxa"/>
              <w:trHeight w:val="3054" w:hRule="atLeast"/>
            </w:trPr>
          </w:trPrChange>
        </w:trPr>
        <w:tc>
          <w:tcPr>
            <w:tcW w:w="3369" w:type="dxa"/>
            <w:tcBorders>
              <w:top w:val="single" w:color="auto" w:sz="4" w:space="0"/>
              <w:left w:val="single" w:color="auto" w:sz="4" w:space="0"/>
              <w:bottom w:val="single" w:color="auto" w:sz="4" w:space="0"/>
              <w:right w:val="single" w:color="auto" w:sz="4" w:space="0"/>
            </w:tcBorders>
            <w:noWrap w:val="0"/>
            <w:vAlign w:val="center"/>
            <w:tcPrChange w:id="5986" w:author="威(×_×)" w:date="2021-03-18T18:34:38Z">
              <w:tcPr>
                <w:tcW w:w="3369" w:type="dxa"/>
                <w:tcBorders>
                  <w:top w:val="single" w:color="auto" w:sz="4" w:space="0"/>
                  <w:left w:val="single" w:color="auto" w:sz="4" w:space="0"/>
                  <w:bottom w:val="single" w:color="auto" w:sz="4" w:space="0"/>
                  <w:right w:val="single" w:color="auto" w:sz="4" w:space="0"/>
                </w:tcBorders>
                <w:noWrap w:val="0"/>
                <w:vAlign w:val="center"/>
              </w:tcPr>
            </w:tcPrChange>
          </w:tcPr>
          <w:p>
            <w:pPr>
              <w:snapToGrid w:val="0"/>
              <w:spacing w:after="156" w:line="240" w:lineRule="auto"/>
              <w:jc w:val="left"/>
              <w:rPr>
                <w:ins w:id="5988" w:author="威(×_×)" w:date="2021-03-18T18:34:00Z"/>
                <w:rFonts w:hint="default" w:ascii="Times New Roman" w:hAnsi="Times New Roman" w:eastAsia="微软雅黑"/>
                <w:bCs/>
                <w:sz w:val="24"/>
                <w:szCs w:val="24"/>
                <w:rPrChange w:id="5989" w:author="威(×_×)" w:date="2021-03-18T18:34:33Z">
                  <w:rPr>
                    <w:ins w:id="5990" w:author="威(×_×)" w:date="2021-03-18T18:34:00Z"/>
                    <w:rFonts w:ascii="Times New Roman" w:hAnsi="Times New Roman" w:eastAsia="宋体"/>
                    <w:bCs/>
                    <w:sz w:val="24"/>
                    <w:szCs w:val="24"/>
                  </w:rPr>
                </w:rPrChange>
              </w:rPr>
              <w:pPrChange w:id="5987" w:author="威(×_×)" w:date="2021-03-19T17:48:14Z">
                <w:pPr>
                  <w:spacing w:after="156"/>
                  <w:jc w:val="left"/>
                </w:pPr>
              </w:pPrChange>
            </w:pPr>
            <w:ins w:id="5991" w:author="威(×_×)" w:date="2021-03-18T18:34:00Z">
              <w:r>
                <w:rPr>
                  <w:rFonts w:hint="default" w:ascii="Times New Roman" w:hAnsi="Times New Roman" w:eastAsia="微软雅黑"/>
                  <w:bCs/>
                  <w:sz w:val="24"/>
                  <w:szCs w:val="24"/>
                  <w:rPrChange w:id="5992" w:author="威(×_×)" w:date="2021-03-18T18:34:33Z">
                    <w:rPr>
                      <w:rFonts w:ascii="Times New Roman" w:hAnsi="Times New Roman" w:eastAsia="宋体"/>
                      <w:bCs/>
                      <w:sz w:val="24"/>
                      <w:szCs w:val="24"/>
                    </w:rPr>
                  </w:rPrChange>
                </w:rPr>
                <w:t>项目规模、特点</w:t>
              </w:r>
            </w:ins>
          </w:p>
          <w:p>
            <w:pPr>
              <w:snapToGrid w:val="0"/>
              <w:spacing w:after="156" w:line="240" w:lineRule="auto"/>
              <w:rPr>
                <w:ins w:id="5994" w:author="威(×_×)" w:date="2021-03-18T18:34:00Z"/>
                <w:rFonts w:hint="default" w:ascii="Times New Roman" w:hAnsi="Times New Roman" w:eastAsia="微软雅黑"/>
                <w:bCs/>
                <w:sz w:val="24"/>
                <w:szCs w:val="24"/>
                <w:rPrChange w:id="5995" w:author="威(×_×)" w:date="2021-03-18T18:34:33Z">
                  <w:rPr>
                    <w:ins w:id="5996" w:author="威(×_×)" w:date="2021-03-18T18:34:00Z"/>
                    <w:rFonts w:ascii="Times New Roman" w:hAnsi="Times New Roman" w:eastAsia="宋体"/>
                    <w:bCs/>
                    <w:sz w:val="24"/>
                    <w:szCs w:val="24"/>
                  </w:rPr>
                </w:rPrChange>
              </w:rPr>
              <w:pPrChange w:id="5993" w:author="威(×_×)" w:date="2021-03-19T17:48:14Z">
                <w:pPr>
                  <w:spacing w:after="156"/>
                </w:pPr>
              </w:pPrChange>
            </w:pPr>
            <w:ins w:id="5997" w:author="威(×_×)" w:date="2021-03-18T18:34:00Z">
              <w:r>
                <w:rPr>
                  <w:rFonts w:hint="default" w:ascii="Times New Roman" w:hAnsi="Times New Roman" w:eastAsia="微软雅黑"/>
                  <w:bCs/>
                  <w:sz w:val="24"/>
                  <w:szCs w:val="24"/>
                  <w:rPrChange w:id="5998" w:author="威(×_×)" w:date="2021-03-18T18:34:33Z">
                    <w:rPr>
                      <w:rFonts w:ascii="Times New Roman" w:hAnsi="Times New Roman" w:eastAsia="宋体"/>
                      <w:bCs/>
                      <w:sz w:val="24"/>
                      <w:szCs w:val="24"/>
                    </w:rPr>
                  </w:rPrChange>
                </w:rPr>
                <w:t>（简短说明项目国家及城市、甲方信息、总用地面积、建筑面积、主要功能、设计内容等）</w:t>
              </w:r>
            </w:ins>
          </w:p>
          <w:p>
            <w:pPr>
              <w:snapToGrid w:val="0"/>
              <w:spacing w:after="156" w:line="240" w:lineRule="auto"/>
              <w:jc w:val="left"/>
              <w:rPr>
                <w:ins w:id="6000" w:author="威(×_×)" w:date="2021-03-18T18:34:00Z"/>
                <w:rFonts w:hint="default" w:ascii="Times New Roman" w:hAnsi="Times New Roman" w:eastAsia="微软雅黑"/>
                <w:sz w:val="20"/>
                <w:u w:val="single"/>
                <w:rPrChange w:id="6001" w:author="威(×_×)" w:date="2021-03-18T18:34:33Z">
                  <w:rPr>
                    <w:ins w:id="6002" w:author="威(×_×)" w:date="2021-03-18T18:34:00Z"/>
                    <w:rFonts w:ascii="Times New Roman" w:hAnsi="Times New Roman" w:eastAsia="宋体"/>
                    <w:sz w:val="20"/>
                    <w:u w:val="single"/>
                  </w:rPr>
                </w:rPrChange>
              </w:rPr>
              <w:pPrChange w:id="5999" w:author="威(×_×)" w:date="2021-03-19T17:48:14Z">
                <w:pPr>
                  <w:spacing w:after="156" w:line="276" w:lineRule="auto"/>
                  <w:jc w:val="left"/>
                </w:pPr>
              </w:pPrChange>
            </w:pPr>
            <w:ins w:id="6003" w:author="威(×_×)" w:date="2021-03-18T18:34:00Z">
              <w:r>
                <w:rPr>
                  <w:rFonts w:hint="default" w:ascii="Times New Roman" w:hAnsi="Times New Roman" w:eastAsia="微软雅黑"/>
                  <w:bCs/>
                  <w:sz w:val="24"/>
                  <w:szCs w:val="24"/>
                  <w:rPrChange w:id="6004" w:author="威(×_×)" w:date="2021-03-18T18:34:33Z">
                    <w:rPr>
                      <w:rFonts w:ascii="Times New Roman" w:hAnsi="Times New Roman" w:eastAsia="宋体"/>
                      <w:bCs/>
                      <w:sz w:val="24"/>
                      <w:szCs w:val="24"/>
                    </w:rPr>
                  </w:rPrChange>
                </w:rPr>
                <w:t>Project scale and characteristics (briefly d</w:t>
              </w:r>
            </w:ins>
            <w:ins w:id="6005" w:author="威(×_×)" w:date="2021-03-18T18:34:00Z">
              <w:r>
                <w:rPr>
                  <w:rFonts w:hint="default" w:ascii="Times New Roman" w:hAnsi="Times New Roman" w:eastAsia="微软雅黑"/>
                  <w:sz w:val="24"/>
                  <w:szCs w:val="24"/>
                  <w:rPrChange w:id="6006" w:author="威(×_×)" w:date="2021-03-18T18:34:33Z">
                    <w:rPr>
                      <w:rFonts w:ascii="Times New Roman" w:hAnsi="Times New Roman" w:eastAsia="宋体"/>
                      <w:sz w:val="24"/>
                      <w:szCs w:val="24"/>
                    </w:rPr>
                  </w:rPrChange>
                </w:rPr>
                <w:t xml:space="preserve">escribe the </w:t>
              </w:r>
            </w:ins>
            <w:ins w:id="6007" w:author="威(×_×)" w:date="2021-03-18T18:34:00Z">
              <w:r>
                <w:rPr>
                  <w:rFonts w:hint="default" w:ascii="Times New Roman" w:hAnsi="Times New Roman" w:eastAsia="微软雅黑"/>
                  <w:bCs/>
                  <w:sz w:val="24"/>
                  <w:szCs w:val="24"/>
                  <w:rPrChange w:id="6008" w:author="威(×_×)" w:date="2021-03-18T18:34:33Z">
                    <w:rPr>
                      <w:rFonts w:ascii="Times New Roman" w:hAnsi="Times New Roman" w:eastAsia="宋体"/>
                      <w:bCs/>
                      <w:sz w:val="24"/>
                      <w:szCs w:val="24"/>
                    </w:rPr>
                  </w:rPrChange>
                </w:rPr>
                <w:t xml:space="preserve">project location, client, total land area, GFA, major functions, design content etc.) </w:t>
              </w:r>
            </w:ins>
          </w:p>
        </w:tc>
        <w:tc>
          <w:tcPr>
            <w:tcW w:w="6378" w:type="dxa"/>
            <w:tcBorders>
              <w:top w:val="single" w:color="auto" w:sz="4" w:space="0"/>
              <w:left w:val="single" w:color="auto" w:sz="4" w:space="0"/>
              <w:bottom w:val="single" w:color="auto" w:sz="4" w:space="0"/>
              <w:right w:val="single" w:color="auto" w:sz="4" w:space="0"/>
            </w:tcBorders>
            <w:noWrap w:val="0"/>
            <w:vAlign w:val="center"/>
            <w:tcPrChange w:id="6009" w:author="威(×_×)" w:date="2021-03-18T18:34:38Z">
              <w:tcPr>
                <w:tcW w:w="6378" w:type="dxa"/>
                <w:tcBorders>
                  <w:top w:val="single" w:color="auto" w:sz="4" w:space="0"/>
                  <w:left w:val="single" w:color="auto" w:sz="4" w:space="0"/>
                  <w:bottom w:val="single" w:color="auto" w:sz="4" w:space="0"/>
                  <w:right w:val="single" w:color="auto" w:sz="4" w:space="0"/>
                </w:tcBorders>
                <w:noWrap w:val="0"/>
                <w:vAlign w:val="center"/>
              </w:tcPr>
            </w:tcPrChange>
          </w:tcPr>
          <w:p>
            <w:pPr>
              <w:snapToGrid w:val="0"/>
              <w:spacing w:after="156" w:line="240" w:lineRule="auto"/>
              <w:rPr>
                <w:ins w:id="6011" w:author="威(×_×)" w:date="2021-03-18T18:34:00Z"/>
                <w:rFonts w:hint="default" w:ascii="Times New Roman" w:hAnsi="Times New Roman" w:eastAsia="微软雅黑"/>
                <w:u w:val="single"/>
                <w:rPrChange w:id="6012" w:author="威(×_×)" w:date="2021-03-18T18:34:33Z">
                  <w:rPr>
                    <w:ins w:id="6013" w:author="威(×_×)" w:date="2021-03-18T18:34:00Z"/>
                    <w:rFonts w:ascii="Times New Roman" w:hAnsi="Times New Roman" w:eastAsia="宋体"/>
                    <w:u w:val="single"/>
                  </w:rPr>
                </w:rPrChange>
              </w:rPr>
              <w:pPrChange w:id="6010"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05" w:hRule="atLeast"/>
          <w:ins w:id="6014"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016" w:author="威(×_×)" w:date="2021-03-18T18:34:00Z"/>
                <w:rFonts w:hint="default" w:ascii="Times New Roman" w:hAnsi="Times New Roman" w:eastAsia="微软雅黑"/>
                <w:bCs/>
                <w:sz w:val="24"/>
                <w:szCs w:val="24"/>
                <w:rPrChange w:id="6017" w:author="威(×_×)" w:date="2021-03-18T18:34:33Z">
                  <w:rPr>
                    <w:ins w:id="6018" w:author="威(×_×)" w:date="2021-03-18T18:34:00Z"/>
                    <w:rFonts w:ascii="Times New Roman" w:hAnsi="Times New Roman" w:eastAsia="宋体"/>
                    <w:bCs/>
                    <w:sz w:val="24"/>
                    <w:szCs w:val="24"/>
                  </w:rPr>
                </w:rPrChange>
              </w:rPr>
              <w:pPrChange w:id="6015" w:author="威(×_×)" w:date="2021-03-19T17:48:14Z">
                <w:pPr>
                  <w:spacing w:after="156"/>
                  <w:jc w:val="left"/>
                </w:pPr>
              </w:pPrChange>
            </w:pPr>
            <w:ins w:id="6019" w:author="威(×_×)" w:date="2021-03-18T18:34:00Z">
              <w:r>
                <w:rPr>
                  <w:rFonts w:hint="default" w:ascii="Times New Roman" w:hAnsi="Times New Roman" w:eastAsia="微软雅黑"/>
                  <w:bCs/>
                  <w:sz w:val="24"/>
                  <w:szCs w:val="24"/>
                  <w:rPrChange w:id="6020" w:author="威(×_×)" w:date="2021-03-18T18:34:33Z">
                    <w:rPr>
                      <w:rFonts w:ascii="Times New Roman" w:hAnsi="Times New Roman" w:eastAsia="宋体"/>
                      <w:bCs/>
                      <w:sz w:val="24"/>
                      <w:szCs w:val="24"/>
                    </w:rPr>
                  </w:rPrChange>
                </w:rPr>
                <w:t>在该项目承担的工作</w:t>
              </w:r>
            </w:ins>
          </w:p>
          <w:p>
            <w:pPr>
              <w:snapToGrid w:val="0"/>
              <w:spacing w:after="156" w:line="240" w:lineRule="auto"/>
              <w:jc w:val="left"/>
              <w:rPr>
                <w:ins w:id="6022" w:author="威(×_×)" w:date="2021-03-18T18:34:00Z"/>
                <w:rFonts w:hint="default" w:ascii="Times New Roman" w:hAnsi="Times New Roman" w:eastAsia="微软雅黑"/>
                <w:rPrChange w:id="6023" w:author="威(×_×)" w:date="2021-03-18T18:34:33Z">
                  <w:rPr>
                    <w:ins w:id="6024" w:author="威(×_×)" w:date="2021-03-18T18:34:00Z"/>
                    <w:rFonts w:ascii="Times New Roman" w:hAnsi="Times New Roman" w:eastAsia="宋体"/>
                  </w:rPr>
                </w:rPrChange>
              </w:rPr>
              <w:pPrChange w:id="6021" w:author="威(×_×)" w:date="2021-03-19T17:48:14Z">
                <w:pPr>
                  <w:spacing w:after="156" w:line="276" w:lineRule="auto"/>
                  <w:jc w:val="left"/>
                </w:pPr>
              </w:pPrChange>
            </w:pPr>
            <w:ins w:id="6025" w:author="威(×_×)" w:date="2021-03-18T18:34:00Z">
              <w:r>
                <w:rPr>
                  <w:rFonts w:hint="default" w:ascii="Times New Roman" w:hAnsi="Times New Roman" w:eastAsia="微软雅黑"/>
                  <w:bCs/>
                  <w:sz w:val="24"/>
                  <w:szCs w:val="24"/>
                  <w:rPrChange w:id="6026" w:author="威(×_×)" w:date="2021-03-18T18:34:33Z">
                    <w:rPr>
                      <w:rFonts w:ascii="Times New Roman" w:hAnsi="Times New Roman" w:eastAsia="宋体"/>
                      <w:bCs/>
                      <w:sz w:val="24"/>
                      <w:szCs w:val="24"/>
                    </w:rPr>
                  </w:rPrChange>
                </w:rPr>
                <w:t>Work undertaken</w:t>
              </w:r>
            </w:ins>
            <w:ins w:id="6027" w:author="威(×_×)" w:date="2021-03-18T18:34:00Z">
              <w:r>
                <w:rPr>
                  <w:rFonts w:hint="default" w:ascii="Times New Roman" w:hAnsi="Times New Roman" w:eastAsia="微软雅黑"/>
                  <w:bCs/>
                  <w:sz w:val="24"/>
                  <w:szCs w:val="24"/>
                  <w:lang w:eastAsia="zh-TW"/>
                  <w:rPrChange w:id="6028" w:author="威(×_×)" w:date="2021-03-18T18:34:33Z">
                    <w:rPr>
                      <w:rFonts w:ascii="Times New Roman" w:hAnsi="Times New Roman" w:eastAsia="PMingLiU"/>
                      <w:bCs/>
                      <w:sz w:val="24"/>
                      <w:szCs w:val="24"/>
                      <w:lang w:eastAsia="zh-TW"/>
                    </w:rPr>
                  </w:rPrChange>
                </w:rPr>
                <w:t xml:space="preserve"> </w:t>
              </w:r>
            </w:ins>
            <w:ins w:id="6029" w:author="威(×_×)" w:date="2021-03-18T18:34:00Z">
              <w:r>
                <w:rPr>
                  <w:rFonts w:hint="default" w:ascii="Times New Roman" w:hAnsi="Times New Roman" w:eastAsia="微软雅黑"/>
                  <w:bCs/>
                  <w:sz w:val="24"/>
                  <w:szCs w:val="24"/>
                  <w:rPrChange w:id="6030" w:author="威(×_×)" w:date="2021-03-18T18:34:33Z">
                    <w:rPr>
                      <w:rFonts w:ascii="Times New Roman" w:hAnsi="Times New Roman" w:eastAsia="宋体"/>
                      <w:bCs/>
                      <w:sz w:val="24"/>
                      <w:szCs w:val="24"/>
                    </w:rPr>
                  </w:rPrChange>
                </w:rPr>
                <w:t xml:space="preserve">in the project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032" w:author="威(×_×)" w:date="2021-03-18T18:34:00Z"/>
                <w:rFonts w:hint="default" w:ascii="Times New Roman" w:hAnsi="Times New Roman" w:eastAsia="微软雅黑"/>
                <w:rPrChange w:id="6033" w:author="威(×_×)" w:date="2021-03-18T18:34:33Z">
                  <w:rPr>
                    <w:ins w:id="6034" w:author="威(×_×)" w:date="2021-03-18T18:34:00Z"/>
                    <w:rFonts w:ascii="Times New Roman" w:hAnsi="Times New Roman" w:eastAsia="宋体"/>
                  </w:rPr>
                </w:rPrChange>
              </w:rPr>
              <w:pPrChange w:id="6031"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232" w:hRule="atLeast"/>
          <w:ins w:id="6035"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037" w:author="威(×_×)" w:date="2021-03-18T18:34:00Z"/>
                <w:rFonts w:hint="default" w:ascii="Times New Roman" w:hAnsi="Times New Roman" w:eastAsia="微软雅黑"/>
                <w:bCs/>
                <w:sz w:val="24"/>
                <w:szCs w:val="24"/>
                <w:rPrChange w:id="6038" w:author="威(×_×)" w:date="2021-03-18T18:34:33Z">
                  <w:rPr>
                    <w:ins w:id="6039" w:author="威(×_×)" w:date="2021-03-18T18:34:00Z"/>
                    <w:rFonts w:ascii="Times New Roman" w:hAnsi="Times New Roman" w:eastAsia="宋体"/>
                    <w:bCs/>
                    <w:sz w:val="24"/>
                    <w:szCs w:val="24"/>
                  </w:rPr>
                </w:rPrChange>
              </w:rPr>
              <w:pPrChange w:id="6036" w:author="威(×_×)" w:date="2021-03-19T17:48:14Z">
                <w:pPr>
                  <w:spacing w:after="156"/>
                  <w:jc w:val="left"/>
                </w:pPr>
              </w:pPrChange>
            </w:pPr>
            <w:ins w:id="6040" w:author="威(×_×)" w:date="2021-03-18T18:34:00Z">
              <w:r>
                <w:rPr>
                  <w:rFonts w:hint="default" w:ascii="Times New Roman" w:hAnsi="Times New Roman" w:eastAsia="微软雅黑"/>
                  <w:bCs/>
                  <w:sz w:val="24"/>
                  <w:szCs w:val="24"/>
                  <w:rPrChange w:id="6041" w:author="威(×_×)" w:date="2021-03-18T18:34:33Z">
                    <w:rPr>
                      <w:rFonts w:ascii="Times New Roman" w:hAnsi="Times New Roman" w:eastAsia="宋体"/>
                      <w:bCs/>
                      <w:sz w:val="24"/>
                      <w:szCs w:val="24"/>
                    </w:rPr>
                  </w:rPrChange>
                </w:rPr>
                <w:t>相关照片或效果图</w:t>
              </w:r>
            </w:ins>
          </w:p>
          <w:p>
            <w:pPr>
              <w:snapToGrid w:val="0"/>
              <w:spacing w:after="156" w:line="240" w:lineRule="auto"/>
              <w:rPr>
                <w:ins w:id="6043" w:author="威(×_×)" w:date="2021-03-18T18:34:00Z"/>
                <w:rFonts w:hint="default" w:ascii="Times New Roman" w:hAnsi="Times New Roman" w:eastAsia="微软雅黑"/>
                <w:rPrChange w:id="6044" w:author="威(×_×)" w:date="2021-03-18T18:34:33Z">
                  <w:rPr>
                    <w:ins w:id="6045" w:author="威(×_×)" w:date="2021-03-18T18:34:00Z"/>
                    <w:rFonts w:ascii="Times New Roman" w:hAnsi="Times New Roman" w:eastAsia="宋体"/>
                  </w:rPr>
                </w:rPrChange>
              </w:rPr>
              <w:pPrChange w:id="6042" w:author="威(×_×)" w:date="2021-03-19T17:48:14Z">
                <w:pPr>
                  <w:spacing w:after="156" w:line="240" w:lineRule="auto"/>
                </w:pPr>
              </w:pPrChange>
            </w:pPr>
            <w:ins w:id="6046" w:author="威(×_×)" w:date="2021-03-18T18:34:00Z">
              <w:r>
                <w:rPr>
                  <w:rFonts w:hint="default" w:ascii="Times New Roman" w:hAnsi="Times New Roman" w:eastAsia="微软雅黑"/>
                  <w:bCs/>
                  <w:sz w:val="24"/>
                  <w:szCs w:val="24"/>
                  <w:rPrChange w:id="6047" w:author="威(×_×)" w:date="2021-03-18T18:34:33Z">
                    <w:rPr>
                      <w:rFonts w:ascii="Times New Roman" w:hAnsi="Times New Roman" w:eastAsia="宋体"/>
                      <w:bCs/>
                      <w:sz w:val="24"/>
                      <w:szCs w:val="24"/>
                    </w:rPr>
                  </w:rPrChange>
                </w:rPr>
                <w:t>Relevant photos or renderings</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049" w:author="威(×_×)" w:date="2021-03-18T18:34:00Z"/>
                <w:rFonts w:hint="default" w:ascii="Times New Roman" w:hAnsi="Times New Roman" w:eastAsia="微软雅黑"/>
                <w:rPrChange w:id="6050" w:author="威(×_×)" w:date="2021-03-18T18:34:33Z">
                  <w:rPr>
                    <w:ins w:id="6051" w:author="威(×_×)" w:date="2021-03-18T18:34:00Z"/>
                    <w:rFonts w:ascii="Times New Roman" w:hAnsi="Times New Roman" w:eastAsia="宋体"/>
                  </w:rPr>
                </w:rPrChange>
              </w:rPr>
              <w:pPrChange w:id="6048"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75" w:hRule="atLeast"/>
          <w:ins w:id="6052"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054" w:author="威(×_×)" w:date="2021-03-18T18:34:00Z"/>
                <w:rFonts w:hint="default" w:ascii="Times New Roman" w:hAnsi="Times New Roman" w:eastAsia="微软雅黑"/>
                <w:bCs/>
                <w:sz w:val="24"/>
                <w:szCs w:val="24"/>
                <w:rPrChange w:id="6055" w:author="威(×_×)" w:date="2021-03-18T18:34:33Z">
                  <w:rPr>
                    <w:ins w:id="6056" w:author="威(×_×)" w:date="2021-03-18T18:34:00Z"/>
                    <w:rFonts w:ascii="Times New Roman" w:hAnsi="Times New Roman" w:eastAsia="宋体"/>
                    <w:bCs/>
                    <w:sz w:val="24"/>
                    <w:szCs w:val="24"/>
                  </w:rPr>
                </w:rPrChange>
              </w:rPr>
              <w:pPrChange w:id="6053" w:author="威(×_×)" w:date="2021-03-19T17:48:14Z">
                <w:pPr>
                  <w:spacing w:after="156"/>
                  <w:jc w:val="left"/>
                </w:pPr>
              </w:pPrChange>
            </w:pPr>
            <w:ins w:id="6057" w:author="威(×_×)" w:date="2021-03-18T18:34:00Z">
              <w:r>
                <w:rPr>
                  <w:rFonts w:hint="default" w:ascii="Times New Roman" w:hAnsi="Times New Roman" w:eastAsia="微软雅黑"/>
                  <w:bCs/>
                  <w:sz w:val="24"/>
                  <w:szCs w:val="24"/>
                  <w:rPrChange w:id="6058" w:author="威(×_×)" w:date="2021-03-18T18:34:33Z">
                    <w:rPr>
                      <w:rFonts w:ascii="Times New Roman" w:hAnsi="Times New Roman" w:eastAsia="宋体"/>
                      <w:bCs/>
                      <w:sz w:val="24"/>
                      <w:szCs w:val="24"/>
                    </w:rPr>
                  </w:rPrChange>
                </w:rPr>
                <w:t>项目的实施情况（如有）</w:t>
              </w:r>
            </w:ins>
          </w:p>
          <w:p>
            <w:pPr>
              <w:snapToGrid w:val="0"/>
              <w:spacing w:after="156" w:line="240" w:lineRule="auto"/>
              <w:jc w:val="left"/>
              <w:rPr>
                <w:ins w:id="6060" w:author="威(×_×)" w:date="2021-03-18T18:34:00Z"/>
                <w:rFonts w:hint="default" w:ascii="Times New Roman" w:hAnsi="Times New Roman" w:eastAsia="微软雅黑"/>
                <w:sz w:val="24"/>
                <w:szCs w:val="24"/>
                <w:rPrChange w:id="6061" w:author="威(×_×)" w:date="2021-03-18T18:34:33Z">
                  <w:rPr>
                    <w:ins w:id="6062" w:author="威(×_×)" w:date="2021-03-18T18:34:00Z"/>
                    <w:rFonts w:ascii="Times New Roman" w:hAnsi="Times New Roman" w:eastAsia="宋体"/>
                    <w:sz w:val="24"/>
                    <w:szCs w:val="24"/>
                  </w:rPr>
                </w:rPrChange>
              </w:rPr>
              <w:pPrChange w:id="6059" w:author="威(×_×)" w:date="2021-03-19T17:48:14Z">
                <w:pPr>
                  <w:spacing w:after="156"/>
                  <w:jc w:val="left"/>
                </w:pPr>
              </w:pPrChange>
            </w:pPr>
            <w:ins w:id="6063" w:author="威(×_×)" w:date="2021-03-18T18:34:00Z">
              <w:r>
                <w:rPr>
                  <w:rFonts w:hint="default" w:ascii="Times New Roman" w:hAnsi="Times New Roman" w:eastAsia="微软雅黑"/>
                  <w:sz w:val="24"/>
                  <w:szCs w:val="24"/>
                  <w:rPrChange w:id="6064" w:author="威(×_×)" w:date="2021-03-18T18:34:33Z">
                    <w:rPr>
                      <w:rFonts w:ascii="Times New Roman" w:hAnsi="Times New Roman" w:eastAsia="宋体"/>
                      <w:sz w:val="24"/>
                      <w:szCs w:val="24"/>
                    </w:rPr>
                  </w:rPrChange>
                </w:rPr>
                <w:t>Project implementation information (if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066" w:author="威(×_×)" w:date="2021-03-18T18:34:00Z"/>
                <w:rFonts w:hint="default" w:ascii="Times New Roman" w:hAnsi="Times New Roman" w:eastAsia="微软雅黑"/>
                <w:rPrChange w:id="6067" w:author="威(×_×)" w:date="2021-03-18T18:34:33Z">
                  <w:rPr>
                    <w:ins w:id="6068" w:author="威(×_×)" w:date="2021-03-18T18:34:00Z"/>
                    <w:rFonts w:ascii="Times New Roman" w:hAnsi="Times New Roman" w:eastAsia="宋体"/>
                  </w:rPr>
                </w:rPrChange>
              </w:rPr>
              <w:pPrChange w:id="6065"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ins w:id="6069"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071" w:author="威(×_×)" w:date="2021-03-18T18:35:02Z"/>
                <w:rFonts w:hint="default" w:ascii="Times New Roman" w:hAnsi="Times New Roman" w:eastAsia="微软雅黑" w:cs="Times New Roman"/>
                <w:bCs/>
                <w:sz w:val="24"/>
                <w:szCs w:val="24"/>
              </w:rPr>
              <w:pPrChange w:id="6070" w:author="威(×_×)" w:date="2021-03-19T17:48:14Z">
                <w:pPr>
                  <w:spacing w:after="156"/>
                  <w:jc w:val="left"/>
                </w:pPr>
              </w:pPrChange>
            </w:pPr>
            <w:ins w:id="6072" w:author="威(×_×)" w:date="2021-03-18T18:34:00Z">
              <w:r>
                <w:rPr>
                  <w:rFonts w:hint="default" w:ascii="Times New Roman" w:hAnsi="Times New Roman" w:eastAsia="微软雅黑"/>
                  <w:bCs/>
                  <w:sz w:val="24"/>
                  <w:szCs w:val="24"/>
                  <w:rPrChange w:id="6073" w:author="威(×_×)" w:date="2021-03-18T18:34:33Z">
                    <w:rPr>
                      <w:rFonts w:hint="eastAsia" w:ascii="Times New Roman" w:hAnsi="Times New Roman" w:eastAsia="宋体"/>
                      <w:bCs/>
                      <w:sz w:val="24"/>
                      <w:szCs w:val="24"/>
                    </w:rPr>
                  </w:rPrChange>
                </w:rPr>
                <w:t>项目获国内省部级及以上或国外相应级别专业奖项（如有）</w:t>
              </w:r>
            </w:ins>
          </w:p>
          <w:p>
            <w:pPr>
              <w:snapToGrid w:val="0"/>
              <w:spacing w:after="156" w:line="240" w:lineRule="auto"/>
              <w:jc w:val="left"/>
              <w:rPr>
                <w:ins w:id="6075" w:author="威(×_×)" w:date="2021-03-18T18:34:00Z"/>
                <w:rFonts w:hint="default" w:ascii="Times New Roman" w:hAnsi="Times New Roman" w:eastAsia="微软雅黑"/>
                <w:bCs/>
                <w:sz w:val="24"/>
                <w:szCs w:val="24"/>
                <w:rPrChange w:id="6076" w:author="威(×_×)" w:date="2021-03-18T18:34:33Z">
                  <w:rPr>
                    <w:ins w:id="6077" w:author="威(×_×)" w:date="2021-03-18T18:34:00Z"/>
                    <w:rFonts w:ascii="Times New Roman" w:hAnsi="Times New Roman" w:eastAsia="宋体"/>
                    <w:bCs/>
                    <w:sz w:val="24"/>
                    <w:szCs w:val="24"/>
                  </w:rPr>
                </w:rPrChange>
              </w:rPr>
              <w:pPrChange w:id="6074" w:author="威(×_×)" w:date="2021-03-19T17:48:14Z">
                <w:pPr>
                  <w:spacing w:after="156"/>
                  <w:jc w:val="left"/>
                </w:pPr>
              </w:pPrChange>
            </w:pPr>
            <w:ins w:id="6078" w:author="威(×_×)" w:date="2021-03-18T18:35:02Z">
              <w:r>
                <w:rPr>
                  <w:rFonts w:hint="default" w:ascii="Times New Roman" w:hAnsi="Times New Roman" w:eastAsia="微软雅黑" w:cs="Times New Roman"/>
                  <w:bCs/>
                  <w:sz w:val="24"/>
                  <w:szCs w:val="24"/>
                </w:rPr>
                <w:t>The project has won professional awards at the domestic provincial and ministerial level and above or the corresponding foreign level</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080" w:author="威(×_×)" w:date="2021-03-18T18:34:00Z"/>
                <w:rFonts w:hint="default" w:ascii="Times New Roman" w:hAnsi="Times New Roman" w:eastAsia="微软雅黑"/>
                <w:b/>
                <w:bCs/>
                <w:lang w:eastAsia="zh-TW"/>
                <w:rPrChange w:id="6081" w:author="威(×_×)" w:date="2021-03-18T18:34:33Z">
                  <w:rPr>
                    <w:ins w:id="6082" w:author="威(×_×)" w:date="2021-03-18T18:34:00Z"/>
                    <w:rFonts w:ascii="Times New Roman" w:hAnsi="Times New Roman" w:eastAsia="宋体"/>
                    <w:b/>
                    <w:bCs/>
                    <w:lang w:eastAsia="zh-TW"/>
                  </w:rPr>
                </w:rPrChange>
              </w:rPr>
              <w:pPrChange w:id="6079" w:author="威(×_×)" w:date="2021-03-19T17:48:14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ins w:id="6083" w:author="威(×_×)" w:date="2021-03-18T18:34:00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085" w:author="威(×_×)" w:date="2021-03-18T18:35:18Z"/>
                <w:rFonts w:hint="default" w:ascii="Times New Roman" w:hAnsi="Times New Roman" w:eastAsia="微软雅黑" w:cs="Times New Roman"/>
                <w:bCs/>
                <w:sz w:val="24"/>
                <w:szCs w:val="24"/>
              </w:rPr>
              <w:pPrChange w:id="6084" w:author="威(×_×)" w:date="2021-03-19T17:48:14Z">
                <w:pPr>
                  <w:spacing w:after="156"/>
                  <w:jc w:val="left"/>
                </w:pPr>
              </w:pPrChange>
            </w:pPr>
            <w:ins w:id="6086" w:author="威(×_×)" w:date="2021-03-18T18:34:00Z">
              <w:r>
                <w:rPr>
                  <w:rFonts w:hint="default" w:ascii="Times New Roman" w:hAnsi="Times New Roman" w:eastAsia="微软雅黑"/>
                  <w:bCs/>
                  <w:sz w:val="24"/>
                  <w:szCs w:val="24"/>
                  <w:rPrChange w:id="6087" w:author="威(×_×)" w:date="2021-03-18T18:34:33Z">
                    <w:rPr>
                      <w:rFonts w:hint="eastAsia" w:ascii="Times New Roman" w:hAnsi="Times New Roman" w:eastAsia="宋体"/>
                      <w:bCs/>
                      <w:sz w:val="24"/>
                      <w:szCs w:val="24"/>
                    </w:rPr>
                  </w:rPrChange>
                </w:rPr>
                <w:t>项目获得绿色建筑认证（如有）</w:t>
              </w:r>
            </w:ins>
          </w:p>
          <w:p>
            <w:pPr>
              <w:snapToGrid w:val="0"/>
              <w:spacing w:after="156" w:line="240" w:lineRule="auto"/>
              <w:jc w:val="left"/>
              <w:rPr>
                <w:ins w:id="6089" w:author="威(×_×)" w:date="2021-03-18T18:34:00Z"/>
                <w:rFonts w:hint="default" w:ascii="Times New Roman" w:hAnsi="Times New Roman" w:eastAsia="微软雅黑"/>
                <w:bCs/>
                <w:sz w:val="24"/>
                <w:szCs w:val="24"/>
                <w:rPrChange w:id="6090" w:author="威(×_×)" w:date="2021-03-18T18:34:33Z">
                  <w:rPr>
                    <w:ins w:id="6091" w:author="威(×_×)" w:date="2021-03-18T18:34:00Z"/>
                    <w:rFonts w:hint="eastAsia" w:ascii="Times New Roman" w:hAnsi="Times New Roman" w:eastAsia="宋体"/>
                    <w:bCs/>
                    <w:sz w:val="24"/>
                    <w:szCs w:val="24"/>
                  </w:rPr>
                </w:rPrChange>
              </w:rPr>
              <w:pPrChange w:id="6088" w:author="威(×_×)" w:date="2021-03-19T17:48:14Z">
                <w:pPr>
                  <w:spacing w:after="156"/>
                  <w:jc w:val="left"/>
                </w:pPr>
              </w:pPrChange>
            </w:pPr>
            <w:ins w:id="6092" w:author="威(×_×)" w:date="2021-03-18T18:35:18Z">
              <w:r>
                <w:rPr>
                  <w:rFonts w:hint="default" w:ascii="Times New Roman" w:hAnsi="Times New Roman" w:eastAsia="微软雅黑" w:cs="Times New Roman"/>
                  <w:bCs/>
                  <w:sz w:val="24"/>
                  <w:szCs w:val="24"/>
                </w:rPr>
                <w:t>Project obtained green building certification(If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094" w:author="威(×_×)" w:date="2021-03-18T18:34:00Z"/>
                <w:rFonts w:hint="default" w:ascii="Times New Roman" w:hAnsi="Times New Roman" w:eastAsia="微软雅黑"/>
                <w:b/>
                <w:bCs/>
                <w:lang w:eastAsia="zh-TW"/>
                <w:rPrChange w:id="6095" w:author="威(×_×)" w:date="2021-03-18T18:34:33Z">
                  <w:rPr>
                    <w:ins w:id="6096" w:author="威(×_×)" w:date="2021-03-18T18:34:00Z"/>
                    <w:rFonts w:ascii="Times New Roman" w:hAnsi="Times New Roman" w:eastAsia="宋体"/>
                    <w:b/>
                    <w:bCs/>
                    <w:lang w:eastAsia="zh-TW"/>
                  </w:rPr>
                </w:rPrChange>
              </w:rPr>
              <w:pPrChange w:id="6093" w:author="威(×_×)" w:date="2021-03-19T17:48:14Z">
                <w:pPr>
                  <w:spacing w:after="156" w:line="276" w:lineRule="auto"/>
                </w:pPr>
              </w:pPrChange>
            </w:pPr>
          </w:p>
        </w:tc>
      </w:tr>
    </w:tbl>
    <w:p>
      <w:pPr>
        <w:spacing w:after="0"/>
        <w:rPr>
          <w:ins w:id="6098" w:author="威(×_×)" w:date="2021-03-18T18:34:14Z"/>
          <w:rFonts w:ascii="Times New Roman" w:hAnsi="Times New Roman" w:eastAsia="微软雅黑" w:cs="Times New Roman"/>
        </w:rPr>
        <w:pPrChange w:id="6097" w:author="威(×_×)" w:date="2021-03-18T18:34:14Z">
          <w:pPr>
            <w:spacing w:after="156"/>
          </w:pPr>
        </w:pPrChange>
      </w:pPr>
      <w:ins w:id="6099" w:author="威(×_×)" w:date="2021-03-18T18:34:14Z">
        <w:r>
          <w:rPr>
            <w:rFonts w:ascii="Times New Roman" w:hAnsi="Times New Roman" w:eastAsia="微软雅黑" w:cs="Times New Roman"/>
          </w:rPr>
          <w:br w:type="page"/>
        </w:r>
      </w:ins>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ins w:id="6100" w:author="威(×_×)" w:date="2021-03-18T18:34:14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rPr>
                <w:ins w:id="6102" w:author="威(×_×)" w:date="2021-03-18T18:34:14Z"/>
                <w:rFonts w:ascii="Times New Roman" w:hAnsi="Times New Roman" w:eastAsia="宋体"/>
                <w:b/>
              </w:rPr>
              <w:pPrChange w:id="6101" w:author="威(×_×)" w:date="2021-03-19T17:48:21Z">
                <w:pPr>
                  <w:spacing w:after="156" w:line="276" w:lineRule="auto"/>
                </w:pPr>
              </w:pPrChange>
            </w:pPr>
            <w:ins w:id="6103" w:author="威(×_×)" w:date="2021-03-18T18:34:14Z">
              <w:r>
                <w:rPr>
                  <w:rFonts w:ascii="Times New Roman" w:hAnsi="Times New Roman" w:eastAsia="宋体"/>
                  <w:b/>
                </w:rPr>
                <w:t>主创设计师3   principal designer 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ins w:id="6104"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06" w:author="威(×_×)" w:date="2021-03-18T18:34:14Z"/>
                <w:rFonts w:ascii="Times New Roman" w:hAnsi="Times New Roman" w:eastAsia="宋体"/>
              </w:rPr>
              <w:pPrChange w:id="6105" w:author="威(×_×)" w:date="2021-03-19T17:48:21Z">
                <w:pPr>
                  <w:spacing w:after="156" w:line="276" w:lineRule="auto"/>
                  <w:jc w:val="left"/>
                </w:pPr>
              </w:pPrChange>
            </w:pPr>
            <w:ins w:id="6107" w:author="威(×_×)" w:date="2021-03-18T18:34:14Z">
              <w:r>
                <w:rPr>
                  <w:rFonts w:ascii="Times New Roman" w:hAnsi="Times New Roman" w:eastAsia="宋体"/>
                </w:rPr>
                <w:t>姓名Name</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09" w:author="威(×_×)" w:date="2021-03-18T18:34:14Z"/>
                <w:rFonts w:ascii="Times New Roman" w:hAnsi="Times New Roman" w:eastAsia="宋体"/>
              </w:rPr>
              <w:pPrChange w:id="6108"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ins w:id="6110"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12" w:author="威(×_×)" w:date="2021-03-18T18:34:14Z"/>
                <w:rFonts w:ascii="Times New Roman" w:hAnsi="Times New Roman" w:eastAsia="宋体"/>
              </w:rPr>
              <w:pPrChange w:id="6111" w:author="威(×_×)" w:date="2021-03-19T17:48:21Z">
                <w:pPr>
                  <w:spacing w:after="156" w:line="276" w:lineRule="auto"/>
                  <w:jc w:val="left"/>
                </w:pPr>
              </w:pPrChange>
            </w:pPr>
            <w:ins w:id="6113" w:author="威(×_×)" w:date="2021-03-18T18:34:14Z">
              <w:r>
                <w:rPr>
                  <w:rFonts w:ascii="Times New Roman" w:hAnsi="Times New Roman" w:eastAsia="宋体"/>
                </w:rPr>
                <w:t>学历、学位及专业特长</w:t>
              </w:r>
            </w:ins>
          </w:p>
          <w:p>
            <w:pPr>
              <w:snapToGrid w:val="0"/>
              <w:spacing w:after="156" w:line="240" w:lineRule="auto"/>
              <w:jc w:val="left"/>
              <w:rPr>
                <w:ins w:id="6115" w:author="威(×_×)" w:date="2021-03-18T18:34:14Z"/>
                <w:rFonts w:ascii="Times New Roman" w:hAnsi="Times New Roman" w:eastAsia="宋体"/>
              </w:rPr>
              <w:pPrChange w:id="6114" w:author="威(×_×)" w:date="2021-03-19T17:48:21Z">
                <w:pPr>
                  <w:spacing w:after="156" w:line="276" w:lineRule="auto"/>
                  <w:jc w:val="left"/>
                </w:pPr>
              </w:pPrChange>
            </w:pPr>
            <w:ins w:id="6116" w:author="威(×_×)" w:date="2021-03-18T18:34:14Z">
              <w:r>
                <w:rPr>
                  <w:rFonts w:ascii="Times New Roman" w:hAnsi="Times New Roman" w:eastAsia="宋体"/>
                </w:rPr>
                <w:t>Education background, degree and expertise</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18" w:author="威(×_×)" w:date="2021-03-18T18:34:14Z"/>
                <w:rFonts w:ascii="Times New Roman" w:hAnsi="Times New Roman" w:eastAsia="宋体"/>
              </w:rPr>
              <w:pPrChange w:id="6117"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ins w:id="6119"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21" w:author="威(×_×)" w:date="2021-03-18T18:34:14Z"/>
                <w:rFonts w:ascii="Times New Roman" w:hAnsi="Times New Roman" w:eastAsia="宋体"/>
              </w:rPr>
              <w:pPrChange w:id="6120" w:author="威(×_×)" w:date="2021-03-19T17:48:21Z">
                <w:pPr>
                  <w:spacing w:after="156" w:line="276" w:lineRule="auto"/>
                  <w:jc w:val="left"/>
                </w:pPr>
              </w:pPrChange>
            </w:pPr>
            <w:ins w:id="6122" w:author="威(×_×)" w:date="2021-03-18T18:34:14Z">
              <w:r>
                <w:rPr>
                  <w:rFonts w:ascii="Times New Roman" w:hAnsi="Times New Roman" w:eastAsia="宋体"/>
                </w:rPr>
                <w:t>任职历史（自现职开始）</w:t>
              </w:r>
            </w:ins>
          </w:p>
          <w:p>
            <w:pPr>
              <w:snapToGrid w:val="0"/>
              <w:spacing w:after="156" w:line="240" w:lineRule="auto"/>
              <w:jc w:val="left"/>
              <w:rPr>
                <w:ins w:id="6124" w:author="威(×_×)" w:date="2021-03-18T18:34:14Z"/>
                <w:rFonts w:ascii="Times New Roman" w:hAnsi="Times New Roman" w:eastAsia="宋体"/>
              </w:rPr>
              <w:pPrChange w:id="6123" w:author="威(×_×)" w:date="2021-03-19T17:48:21Z">
                <w:pPr>
                  <w:spacing w:after="156" w:line="276" w:lineRule="auto"/>
                  <w:jc w:val="left"/>
                </w:pPr>
              </w:pPrChange>
            </w:pPr>
            <w:ins w:id="6125" w:author="威(×_×)" w:date="2021-03-18T18:34:14Z">
              <w:r>
                <w:rPr>
                  <w:rFonts w:ascii="Times New Roman" w:hAnsi="Times New Roman" w:eastAsia="宋体"/>
                </w:rPr>
                <w:t>History of employment (since present employment)</w:t>
              </w:r>
            </w:ins>
          </w:p>
        </w:tc>
        <w:tc>
          <w:tcPr>
            <w:tcW w:w="6407"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27" w:author="威(×_×)" w:date="2021-03-18T18:34:14Z"/>
                <w:rFonts w:ascii="Times New Roman" w:hAnsi="Times New Roman" w:eastAsia="宋体"/>
              </w:rPr>
              <w:pPrChange w:id="6126"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ins w:id="6128" w:author="威(×_×)" w:date="2021-03-18T18:34:14Z"/>
        </w:trPr>
        <w:tc>
          <w:tcPr>
            <w:tcW w:w="9776" w:type="dxa"/>
            <w:gridSpan w:val="3"/>
            <w:tcBorders>
              <w:top w:val="single" w:color="auto" w:sz="4" w:space="0"/>
              <w:left w:val="single" w:color="auto" w:sz="4" w:space="0"/>
              <w:bottom w:val="single" w:color="auto" w:sz="4" w:space="0"/>
              <w:right w:val="single" w:color="auto" w:sz="4" w:space="0"/>
            </w:tcBorders>
            <w:shd w:val="clear" w:color="auto" w:fill="C0C0C0"/>
            <w:noWrap w:val="0"/>
            <w:vAlign w:val="center"/>
          </w:tcPr>
          <w:p>
            <w:pPr>
              <w:snapToGrid w:val="0"/>
              <w:spacing w:after="156" w:line="240" w:lineRule="auto"/>
              <w:rPr>
                <w:ins w:id="6130" w:author="威(×_×)" w:date="2021-03-18T18:34:14Z"/>
                <w:rFonts w:ascii="Times New Roman" w:hAnsi="Times New Roman" w:eastAsia="宋体"/>
              </w:rPr>
              <w:pPrChange w:id="6129" w:author="威(×_×)" w:date="2021-03-19T17:48:21Z">
                <w:pPr>
                  <w:spacing w:after="156" w:line="276" w:lineRule="auto"/>
                </w:pPr>
              </w:pPrChange>
            </w:pPr>
            <w:ins w:id="6131" w:author="威(×_×)" w:date="2021-03-18T18:34:14Z">
              <w:r>
                <w:rPr>
                  <w:rFonts w:ascii="Times New Roman" w:hAnsi="Times New Roman" w:eastAsia="宋体"/>
                </w:rPr>
                <w:t>设计经验Design experience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ins w:id="6132" w:author="威(×_×)" w:date="2021-03-18T18:34:14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noWrap w:val="0"/>
            <w:vAlign w:val="center"/>
          </w:tcPr>
          <w:p>
            <w:pPr>
              <w:snapToGrid w:val="0"/>
              <w:spacing w:after="156" w:line="240" w:lineRule="auto"/>
              <w:jc w:val="center"/>
              <w:rPr>
                <w:ins w:id="6134" w:author="威(×_×)" w:date="2021-03-18T18:34:14Z"/>
                <w:rFonts w:ascii="Times New Roman" w:hAnsi="Times New Roman" w:eastAsia="宋体"/>
                <w:b/>
              </w:rPr>
              <w:pPrChange w:id="6133" w:author="威(×_×)" w:date="2021-03-19T17:48:21Z">
                <w:pPr>
                  <w:spacing w:after="156" w:line="276" w:lineRule="auto"/>
                  <w:jc w:val="center"/>
                </w:pPr>
              </w:pPrChange>
            </w:pPr>
            <w:ins w:id="6135" w:author="威(×_×)" w:date="2021-03-18T18:34:14Z">
              <w:r>
                <w:rPr>
                  <w:rFonts w:ascii="Times New Roman" w:hAnsi="Times New Roman" w:eastAsia="宋体"/>
                  <w:b/>
                </w:rPr>
                <w:t>项目1</w:t>
              </w:r>
            </w:ins>
          </w:p>
          <w:p>
            <w:pPr>
              <w:snapToGrid w:val="0"/>
              <w:spacing w:after="156" w:line="240" w:lineRule="auto"/>
              <w:jc w:val="center"/>
              <w:rPr>
                <w:ins w:id="6137" w:author="威(×_×)" w:date="2021-03-18T18:34:14Z"/>
                <w:rFonts w:ascii="Times New Roman" w:hAnsi="Times New Roman" w:eastAsia="宋体"/>
                <w:b/>
              </w:rPr>
              <w:pPrChange w:id="6136" w:author="威(×_×)" w:date="2021-03-19T17:48:21Z">
                <w:pPr>
                  <w:spacing w:after="156" w:line="276" w:lineRule="auto"/>
                  <w:jc w:val="center"/>
                </w:pPr>
              </w:pPrChange>
            </w:pPr>
            <w:ins w:id="6138" w:author="威(×_×)" w:date="2021-03-18T18:34:14Z">
              <w:r>
                <w:rPr>
                  <w:rFonts w:ascii="Times New Roman" w:hAnsi="Times New Roman" w:eastAsia="宋体"/>
                  <w:b/>
                </w:rPr>
                <w:t>Project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ins w:id="6139"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41" w:author="威(×_×)" w:date="2021-03-18T18:34:14Z"/>
                <w:rFonts w:ascii="Times New Roman" w:hAnsi="Times New Roman" w:eastAsia="宋体"/>
                <w:bCs/>
                <w:sz w:val="24"/>
                <w:szCs w:val="24"/>
              </w:rPr>
              <w:pPrChange w:id="6140" w:author="威(×_×)" w:date="2021-03-19T17:48:21Z">
                <w:pPr>
                  <w:spacing w:after="156" w:line="276" w:lineRule="auto"/>
                </w:pPr>
              </w:pPrChange>
            </w:pPr>
            <w:ins w:id="6142" w:author="威(×_×)" w:date="2021-03-18T18:34:14Z">
              <w:r>
                <w:rPr>
                  <w:rFonts w:ascii="Times New Roman" w:hAnsi="Times New Roman" w:eastAsia="宋体"/>
                  <w:bCs/>
                  <w:sz w:val="24"/>
                  <w:szCs w:val="24"/>
                </w:rPr>
                <w:t>项目类型</w:t>
              </w:r>
            </w:ins>
          </w:p>
          <w:p>
            <w:pPr>
              <w:snapToGrid w:val="0"/>
              <w:spacing w:after="156" w:line="240" w:lineRule="auto"/>
              <w:rPr>
                <w:ins w:id="6144" w:author="威(×_×)" w:date="2021-03-18T18:34:14Z"/>
                <w:rFonts w:ascii="Times New Roman" w:hAnsi="Times New Roman" w:eastAsia="宋体"/>
              </w:rPr>
              <w:pPrChange w:id="6143" w:author="威(×_×)" w:date="2021-03-19T17:48:21Z">
                <w:pPr>
                  <w:spacing w:after="156" w:line="276" w:lineRule="auto"/>
                </w:pPr>
              </w:pPrChange>
            </w:pPr>
            <w:ins w:id="6145" w:author="威(×_×)" w:date="2021-03-18T18:34:14Z">
              <w:r>
                <w:rPr>
                  <w:rFonts w:ascii="Times New Roman" w:hAnsi="Times New Roman" w:eastAsia="宋体"/>
                  <w:bCs/>
                  <w:sz w:val="24"/>
                  <w:szCs w:val="24"/>
                </w:rPr>
                <w:t>Project type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47" w:author="威(×_×)" w:date="2021-03-18T18:34:14Z"/>
                <w:rFonts w:ascii="Times New Roman" w:hAnsi="Times New Roman" w:eastAsia="宋体"/>
              </w:rPr>
              <w:pPrChange w:id="6146"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ins w:id="6148"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50" w:author="威(×_×)" w:date="2021-03-18T18:34:14Z"/>
                <w:rFonts w:ascii="Times New Roman" w:hAnsi="Times New Roman" w:eastAsia="宋体"/>
                <w:bCs/>
                <w:sz w:val="24"/>
                <w:szCs w:val="24"/>
              </w:rPr>
              <w:pPrChange w:id="6149" w:author="威(×_×)" w:date="2021-03-19T17:48:21Z">
                <w:pPr>
                  <w:spacing w:after="156" w:line="276" w:lineRule="auto"/>
                </w:pPr>
              </w:pPrChange>
            </w:pPr>
            <w:ins w:id="6151" w:author="威(×_×)" w:date="2021-03-18T18:34:14Z">
              <w:r>
                <w:rPr>
                  <w:rFonts w:ascii="Times New Roman" w:hAnsi="Times New Roman" w:eastAsia="宋体"/>
                  <w:bCs/>
                  <w:sz w:val="24"/>
                  <w:szCs w:val="24"/>
                </w:rPr>
                <w:t>项目名称</w:t>
              </w:r>
            </w:ins>
          </w:p>
          <w:p>
            <w:pPr>
              <w:snapToGrid w:val="0"/>
              <w:spacing w:after="156" w:line="240" w:lineRule="auto"/>
              <w:rPr>
                <w:ins w:id="6153" w:author="威(×_×)" w:date="2021-03-18T18:34:14Z"/>
                <w:rFonts w:ascii="Times New Roman" w:hAnsi="Times New Roman" w:eastAsia="宋体"/>
              </w:rPr>
              <w:pPrChange w:id="6152" w:author="威(×_×)" w:date="2021-03-19T17:48:21Z">
                <w:pPr>
                  <w:spacing w:after="156" w:line="276" w:lineRule="auto"/>
                </w:pPr>
              </w:pPrChange>
            </w:pPr>
            <w:ins w:id="6154" w:author="威(×_×)" w:date="2021-03-18T18:34:14Z">
              <w:r>
                <w:rPr>
                  <w:rFonts w:ascii="Times New Roman" w:hAnsi="Times New Roman" w:eastAsia="宋体"/>
                  <w:bCs/>
                  <w:sz w:val="24"/>
                  <w:szCs w:val="24"/>
                </w:rPr>
                <w:t>Project name</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56" w:author="威(×_×)" w:date="2021-03-18T18:34:14Z"/>
                <w:rFonts w:ascii="Times New Roman" w:hAnsi="Times New Roman" w:eastAsia="宋体"/>
              </w:rPr>
              <w:pPrChange w:id="6155"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3054" w:hRule="atLeast"/>
          <w:ins w:id="6157"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59" w:author="威(×_×)" w:date="2021-03-18T18:34:14Z"/>
                <w:rFonts w:ascii="Times New Roman" w:hAnsi="Times New Roman" w:eastAsia="宋体"/>
                <w:bCs/>
                <w:sz w:val="24"/>
                <w:szCs w:val="24"/>
              </w:rPr>
              <w:pPrChange w:id="6158" w:author="威(×_×)" w:date="2021-03-19T17:48:21Z">
                <w:pPr>
                  <w:spacing w:after="156"/>
                  <w:jc w:val="left"/>
                </w:pPr>
              </w:pPrChange>
            </w:pPr>
            <w:ins w:id="6160" w:author="威(×_×)" w:date="2021-03-18T18:34:14Z">
              <w:r>
                <w:rPr>
                  <w:rFonts w:ascii="Times New Roman" w:hAnsi="Times New Roman" w:eastAsia="宋体"/>
                  <w:bCs/>
                  <w:sz w:val="24"/>
                  <w:szCs w:val="24"/>
                </w:rPr>
                <w:t>项目规模、特点</w:t>
              </w:r>
            </w:ins>
          </w:p>
          <w:p>
            <w:pPr>
              <w:snapToGrid w:val="0"/>
              <w:spacing w:after="156" w:line="240" w:lineRule="auto"/>
              <w:rPr>
                <w:ins w:id="6162" w:author="威(×_×)" w:date="2021-03-18T18:34:14Z"/>
                <w:rFonts w:ascii="Times New Roman" w:hAnsi="Times New Roman" w:eastAsia="宋体"/>
                <w:bCs/>
                <w:sz w:val="24"/>
                <w:szCs w:val="24"/>
              </w:rPr>
              <w:pPrChange w:id="6161" w:author="威(×_×)" w:date="2021-03-19T17:48:21Z">
                <w:pPr>
                  <w:spacing w:after="156"/>
                </w:pPr>
              </w:pPrChange>
            </w:pPr>
            <w:ins w:id="6163" w:author="威(×_×)" w:date="2021-03-18T18:34:14Z">
              <w:r>
                <w:rPr>
                  <w:rFonts w:ascii="Times New Roman" w:hAnsi="Times New Roman" w:eastAsia="宋体"/>
                  <w:bCs/>
                  <w:sz w:val="24"/>
                  <w:szCs w:val="24"/>
                </w:rPr>
                <w:t>（简短说明项目国家及城市、甲方信息、总用地面积、建筑面积、主要功能、设计内容等）</w:t>
              </w:r>
            </w:ins>
          </w:p>
          <w:p>
            <w:pPr>
              <w:snapToGrid w:val="0"/>
              <w:spacing w:after="156" w:line="240" w:lineRule="auto"/>
              <w:jc w:val="left"/>
              <w:rPr>
                <w:ins w:id="6165" w:author="威(×_×)" w:date="2021-03-18T18:34:14Z"/>
                <w:rFonts w:ascii="Times New Roman" w:hAnsi="Times New Roman" w:eastAsia="宋体"/>
                <w:sz w:val="20"/>
                <w:u w:val="single"/>
              </w:rPr>
              <w:pPrChange w:id="6164" w:author="威(×_×)" w:date="2021-03-19T17:48:21Z">
                <w:pPr>
                  <w:spacing w:after="156" w:line="276" w:lineRule="auto"/>
                  <w:jc w:val="left"/>
                </w:pPr>
              </w:pPrChange>
            </w:pPr>
            <w:ins w:id="6166" w:author="威(×_×)" w:date="2021-03-18T18:34:14Z">
              <w:r>
                <w:rPr>
                  <w:rFonts w:ascii="Times New Roman" w:hAnsi="Times New Roman" w:eastAsia="宋体"/>
                  <w:bCs/>
                  <w:sz w:val="24"/>
                  <w:szCs w:val="24"/>
                </w:rPr>
                <w:t>Project scale and characteristics (briefly d</w:t>
              </w:r>
            </w:ins>
            <w:ins w:id="6167" w:author="威(×_×)" w:date="2021-03-18T18:34:14Z">
              <w:r>
                <w:rPr>
                  <w:rFonts w:ascii="Times New Roman" w:hAnsi="Times New Roman" w:eastAsia="宋体"/>
                  <w:sz w:val="24"/>
                  <w:szCs w:val="24"/>
                </w:rPr>
                <w:t xml:space="preserve">escribe the </w:t>
              </w:r>
            </w:ins>
            <w:ins w:id="6168" w:author="威(×_×)" w:date="2021-03-18T18:34:14Z">
              <w:r>
                <w:rPr>
                  <w:rFonts w:ascii="Times New Roman" w:hAnsi="Times New Roman" w:eastAsia="宋体"/>
                  <w:bCs/>
                  <w:sz w:val="24"/>
                  <w:szCs w:val="24"/>
                </w:rPr>
                <w:t xml:space="preserve">project location, client, total land area, GFA, major functions, design content etc.)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70" w:author="威(×_×)" w:date="2021-03-18T18:34:14Z"/>
                <w:rFonts w:ascii="Times New Roman" w:hAnsi="Times New Roman" w:eastAsia="宋体"/>
                <w:u w:val="single"/>
              </w:rPr>
              <w:pPrChange w:id="6169"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05" w:hRule="atLeast"/>
          <w:ins w:id="6171"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73" w:author="威(×_×)" w:date="2021-03-18T18:34:14Z"/>
                <w:rFonts w:ascii="Times New Roman" w:hAnsi="Times New Roman" w:eastAsia="宋体"/>
                <w:bCs/>
                <w:sz w:val="24"/>
                <w:szCs w:val="24"/>
              </w:rPr>
              <w:pPrChange w:id="6172" w:author="威(×_×)" w:date="2021-03-19T17:48:21Z">
                <w:pPr>
                  <w:spacing w:after="156"/>
                  <w:jc w:val="left"/>
                </w:pPr>
              </w:pPrChange>
            </w:pPr>
            <w:ins w:id="6174" w:author="威(×_×)" w:date="2021-03-18T18:34:14Z">
              <w:r>
                <w:rPr>
                  <w:rFonts w:ascii="Times New Roman" w:hAnsi="Times New Roman" w:eastAsia="宋体"/>
                  <w:bCs/>
                  <w:sz w:val="24"/>
                  <w:szCs w:val="24"/>
                </w:rPr>
                <w:t>在该项目承担的工作</w:t>
              </w:r>
            </w:ins>
          </w:p>
          <w:p>
            <w:pPr>
              <w:snapToGrid w:val="0"/>
              <w:spacing w:after="156" w:line="240" w:lineRule="auto"/>
              <w:jc w:val="left"/>
              <w:rPr>
                <w:ins w:id="6176" w:author="威(×_×)" w:date="2021-03-18T18:34:14Z"/>
                <w:rFonts w:ascii="Times New Roman" w:hAnsi="Times New Roman" w:eastAsia="宋体"/>
              </w:rPr>
              <w:pPrChange w:id="6175" w:author="威(×_×)" w:date="2021-03-19T17:48:21Z">
                <w:pPr>
                  <w:spacing w:after="156" w:line="276" w:lineRule="auto"/>
                  <w:jc w:val="left"/>
                </w:pPr>
              </w:pPrChange>
            </w:pPr>
            <w:ins w:id="6177" w:author="威(×_×)" w:date="2021-03-18T18:34:14Z">
              <w:r>
                <w:rPr>
                  <w:rFonts w:ascii="Times New Roman" w:hAnsi="Times New Roman" w:eastAsia="宋体"/>
                  <w:bCs/>
                  <w:sz w:val="24"/>
                  <w:szCs w:val="24"/>
                </w:rPr>
                <w:t>Work undertaken</w:t>
              </w:r>
            </w:ins>
            <w:ins w:id="6178" w:author="威(×_×)" w:date="2021-03-18T18:34:14Z">
              <w:r>
                <w:rPr>
                  <w:rFonts w:ascii="Times New Roman" w:hAnsi="Times New Roman" w:eastAsia="PMingLiU"/>
                  <w:bCs/>
                  <w:sz w:val="24"/>
                  <w:szCs w:val="24"/>
                  <w:lang w:eastAsia="zh-TW"/>
                </w:rPr>
                <w:t xml:space="preserve"> </w:t>
              </w:r>
            </w:ins>
            <w:ins w:id="6179" w:author="威(×_×)" w:date="2021-03-18T18:34:14Z">
              <w:r>
                <w:rPr>
                  <w:rFonts w:ascii="Times New Roman" w:hAnsi="Times New Roman" w:eastAsia="宋体"/>
                  <w:bCs/>
                  <w:sz w:val="24"/>
                  <w:szCs w:val="24"/>
                </w:rPr>
                <w:t xml:space="preserve">in the project </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81" w:author="威(×_×)" w:date="2021-03-18T18:34:14Z"/>
                <w:rFonts w:ascii="Times New Roman" w:hAnsi="Times New Roman" w:eastAsia="宋体"/>
              </w:rPr>
              <w:pPrChange w:id="6180"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232" w:hRule="atLeast"/>
          <w:ins w:id="6182"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84" w:author="威(×_×)" w:date="2021-03-18T18:34:14Z"/>
                <w:rFonts w:ascii="Times New Roman" w:hAnsi="Times New Roman" w:eastAsia="宋体"/>
                <w:bCs/>
                <w:sz w:val="24"/>
                <w:szCs w:val="24"/>
              </w:rPr>
              <w:pPrChange w:id="6183" w:author="威(×_×)" w:date="2021-03-19T17:48:21Z">
                <w:pPr>
                  <w:spacing w:after="156"/>
                  <w:jc w:val="left"/>
                </w:pPr>
              </w:pPrChange>
            </w:pPr>
            <w:ins w:id="6185" w:author="威(×_×)" w:date="2021-03-18T18:34:14Z">
              <w:r>
                <w:rPr>
                  <w:rFonts w:ascii="Times New Roman" w:hAnsi="Times New Roman" w:eastAsia="宋体"/>
                  <w:bCs/>
                  <w:sz w:val="24"/>
                  <w:szCs w:val="24"/>
                </w:rPr>
                <w:t>相关照片或效果图</w:t>
              </w:r>
            </w:ins>
          </w:p>
          <w:p>
            <w:pPr>
              <w:snapToGrid w:val="0"/>
              <w:spacing w:after="156" w:line="240" w:lineRule="auto"/>
              <w:rPr>
                <w:ins w:id="6187" w:author="威(×_×)" w:date="2021-03-18T18:34:14Z"/>
                <w:rFonts w:ascii="Times New Roman" w:hAnsi="Times New Roman" w:eastAsia="宋体"/>
              </w:rPr>
              <w:pPrChange w:id="6186" w:author="威(×_×)" w:date="2021-03-19T17:48:21Z">
                <w:pPr>
                  <w:spacing w:after="156" w:line="240" w:lineRule="auto"/>
                </w:pPr>
              </w:pPrChange>
            </w:pPr>
            <w:ins w:id="6188" w:author="威(×_×)" w:date="2021-03-18T18:34:14Z">
              <w:r>
                <w:rPr>
                  <w:rFonts w:ascii="Times New Roman" w:hAnsi="Times New Roman" w:eastAsia="宋体"/>
                  <w:bCs/>
                  <w:sz w:val="24"/>
                  <w:szCs w:val="24"/>
                </w:rPr>
                <w:t>Relevant photos or renderings</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90" w:author="威(×_×)" w:date="2021-03-18T18:34:14Z"/>
                <w:rFonts w:ascii="Times New Roman" w:hAnsi="Times New Roman" w:eastAsia="宋体"/>
              </w:rPr>
              <w:pPrChange w:id="6189"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75" w:hRule="atLeast"/>
          <w:ins w:id="6191"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193" w:author="威(×_×)" w:date="2021-03-18T18:34:14Z"/>
                <w:rFonts w:ascii="Times New Roman" w:hAnsi="Times New Roman" w:eastAsia="宋体"/>
                <w:bCs/>
                <w:sz w:val="24"/>
                <w:szCs w:val="24"/>
              </w:rPr>
              <w:pPrChange w:id="6192" w:author="威(×_×)" w:date="2021-03-19T17:48:21Z">
                <w:pPr>
                  <w:spacing w:after="156"/>
                  <w:jc w:val="left"/>
                </w:pPr>
              </w:pPrChange>
            </w:pPr>
            <w:ins w:id="6194" w:author="威(×_×)" w:date="2021-03-18T18:34:14Z">
              <w:r>
                <w:rPr>
                  <w:rFonts w:ascii="Times New Roman" w:hAnsi="Times New Roman" w:eastAsia="宋体"/>
                  <w:bCs/>
                  <w:sz w:val="24"/>
                  <w:szCs w:val="24"/>
                </w:rPr>
                <w:t>项目的实施情况（如有）</w:t>
              </w:r>
            </w:ins>
          </w:p>
          <w:p>
            <w:pPr>
              <w:snapToGrid w:val="0"/>
              <w:spacing w:after="156" w:line="240" w:lineRule="auto"/>
              <w:jc w:val="left"/>
              <w:rPr>
                <w:ins w:id="6196" w:author="威(×_×)" w:date="2021-03-18T18:34:14Z"/>
                <w:rFonts w:ascii="Times New Roman" w:hAnsi="Times New Roman" w:eastAsia="宋体"/>
                <w:sz w:val="24"/>
                <w:szCs w:val="24"/>
              </w:rPr>
              <w:pPrChange w:id="6195" w:author="威(×_×)" w:date="2021-03-19T17:48:21Z">
                <w:pPr>
                  <w:spacing w:after="156"/>
                  <w:jc w:val="left"/>
                </w:pPr>
              </w:pPrChange>
            </w:pPr>
            <w:ins w:id="6197" w:author="威(×_×)" w:date="2021-03-18T18:34:14Z">
              <w:r>
                <w:rPr>
                  <w:rFonts w:ascii="Times New Roman" w:hAnsi="Times New Roman" w:eastAsia="宋体"/>
                  <w:sz w:val="24"/>
                  <w:szCs w:val="24"/>
                </w:rPr>
                <w:t>Project implementation information (if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199" w:author="威(×_×)" w:date="2021-03-18T18:34:14Z"/>
                <w:rFonts w:ascii="Times New Roman" w:hAnsi="Times New Roman" w:eastAsia="宋体"/>
              </w:rPr>
              <w:pPrChange w:id="6198"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ins w:id="6200"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202" w:author="威(×_×)" w:date="2021-03-18T18:35:09Z"/>
                <w:rFonts w:hint="eastAsia" w:ascii="Times New Roman" w:hAnsi="Times New Roman" w:eastAsia="宋体"/>
                <w:bCs/>
                <w:sz w:val="24"/>
                <w:szCs w:val="24"/>
              </w:rPr>
              <w:pPrChange w:id="6201" w:author="威(×_×)" w:date="2021-03-19T17:48:21Z">
                <w:pPr>
                  <w:spacing w:after="156"/>
                  <w:jc w:val="left"/>
                </w:pPr>
              </w:pPrChange>
            </w:pPr>
            <w:ins w:id="6203" w:author="威(×_×)" w:date="2021-03-18T18:34:14Z">
              <w:r>
                <w:rPr>
                  <w:rFonts w:hint="eastAsia" w:ascii="Times New Roman" w:hAnsi="Times New Roman" w:eastAsia="宋体"/>
                  <w:bCs/>
                  <w:sz w:val="24"/>
                  <w:szCs w:val="24"/>
                </w:rPr>
                <w:t>项目获国内省部级及以上或国外相应级别专业奖项（如有）</w:t>
              </w:r>
            </w:ins>
          </w:p>
          <w:p>
            <w:pPr>
              <w:snapToGrid w:val="0"/>
              <w:spacing w:after="156" w:line="240" w:lineRule="auto"/>
              <w:jc w:val="left"/>
              <w:rPr>
                <w:ins w:id="6205" w:author="威(×_×)" w:date="2021-03-18T18:34:14Z"/>
                <w:rFonts w:hint="eastAsia" w:ascii="Times New Roman" w:hAnsi="Times New Roman" w:eastAsia="宋体"/>
                <w:bCs/>
                <w:sz w:val="24"/>
                <w:szCs w:val="24"/>
              </w:rPr>
              <w:pPrChange w:id="6204" w:author="威(×_×)" w:date="2021-03-19T17:48:21Z">
                <w:pPr>
                  <w:spacing w:after="156"/>
                  <w:jc w:val="left"/>
                </w:pPr>
              </w:pPrChange>
            </w:pPr>
            <w:ins w:id="6206" w:author="威(×_×)" w:date="2021-03-18T18:35:09Z">
              <w:r>
                <w:rPr>
                  <w:rFonts w:hint="default" w:ascii="Times New Roman" w:hAnsi="Times New Roman" w:eastAsia="微软雅黑" w:cs="Times New Roman"/>
                  <w:bCs/>
                  <w:sz w:val="24"/>
                  <w:szCs w:val="24"/>
                </w:rPr>
                <w:t>The project has won professional awards at the domestic provincial and ministerial level and above or the corresponding foreign level</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208" w:author="威(×_×)" w:date="2021-03-18T18:34:14Z"/>
                <w:rFonts w:ascii="Times New Roman" w:hAnsi="Times New Roman" w:eastAsia="宋体"/>
                <w:b/>
                <w:bCs/>
                <w:lang w:eastAsia="zh-TW"/>
              </w:rPr>
              <w:pPrChange w:id="6207" w:author="威(×_×)" w:date="2021-03-19T17:48:21Z">
                <w:pPr>
                  <w:spacing w:after="156" w:line="276" w:lineRule="auto"/>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ins w:id="6209" w:author="威(×_×)" w:date="2021-03-18T18:34:14Z"/>
        </w:trPr>
        <w:tc>
          <w:tcPr>
            <w:tcW w:w="336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jc w:val="left"/>
              <w:rPr>
                <w:ins w:id="6211" w:author="威(×_×)" w:date="2021-03-18T18:35:21Z"/>
                <w:rFonts w:hint="eastAsia" w:ascii="Times New Roman" w:hAnsi="Times New Roman" w:eastAsia="宋体"/>
                <w:bCs/>
                <w:sz w:val="24"/>
                <w:szCs w:val="24"/>
              </w:rPr>
              <w:pPrChange w:id="6210" w:author="威(×_×)" w:date="2021-03-19T17:48:21Z">
                <w:pPr>
                  <w:spacing w:after="156"/>
                  <w:jc w:val="left"/>
                </w:pPr>
              </w:pPrChange>
            </w:pPr>
            <w:ins w:id="6212" w:author="威(×_×)" w:date="2021-03-18T18:34:14Z">
              <w:r>
                <w:rPr>
                  <w:rFonts w:hint="eastAsia" w:ascii="Times New Roman" w:hAnsi="Times New Roman" w:eastAsia="宋体"/>
                  <w:bCs/>
                  <w:sz w:val="24"/>
                  <w:szCs w:val="24"/>
                </w:rPr>
                <w:t>项目获得绿色建筑认证（如有）</w:t>
              </w:r>
            </w:ins>
          </w:p>
          <w:p>
            <w:pPr>
              <w:snapToGrid w:val="0"/>
              <w:spacing w:after="156" w:line="240" w:lineRule="auto"/>
              <w:jc w:val="left"/>
              <w:rPr>
                <w:ins w:id="6214" w:author="威(×_×)" w:date="2021-03-18T18:34:14Z"/>
                <w:rFonts w:hint="eastAsia" w:ascii="Times New Roman" w:hAnsi="Times New Roman" w:eastAsia="宋体"/>
                <w:bCs/>
                <w:sz w:val="24"/>
                <w:szCs w:val="24"/>
              </w:rPr>
              <w:pPrChange w:id="6213" w:author="威(×_×)" w:date="2021-03-19T17:48:21Z">
                <w:pPr>
                  <w:spacing w:after="156"/>
                  <w:jc w:val="left"/>
                </w:pPr>
              </w:pPrChange>
            </w:pPr>
            <w:ins w:id="6215" w:author="威(×_×)" w:date="2021-03-18T18:35:21Z">
              <w:r>
                <w:rPr>
                  <w:rFonts w:hint="default" w:ascii="Times New Roman" w:hAnsi="Times New Roman" w:eastAsia="微软雅黑" w:cs="Times New Roman"/>
                  <w:bCs/>
                  <w:sz w:val="24"/>
                  <w:szCs w:val="24"/>
                </w:rPr>
                <w:t>Project obtained green building certification(If any).</w:t>
              </w:r>
            </w:ins>
          </w:p>
        </w:tc>
        <w:tc>
          <w:tcPr>
            <w:tcW w:w="6378"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40" w:lineRule="auto"/>
              <w:rPr>
                <w:ins w:id="6217" w:author="威(×_×)" w:date="2021-03-18T18:34:14Z"/>
                <w:rFonts w:ascii="Times New Roman" w:hAnsi="Times New Roman" w:eastAsia="宋体"/>
                <w:b/>
                <w:bCs/>
                <w:lang w:eastAsia="zh-TW"/>
              </w:rPr>
              <w:pPrChange w:id="6216" w:author="威(×_×)" w:date="2021-03-19T17:48:21Z">
                <w:pPr>
                  <w:spacing w:after="156" w:line="276" w:lineRule="auto"/>
                </w:pPr>
              </w:pPrChange>
            </w:pPr>
          </w:p>
        </w:tc>
      </w:tr>
    </w:tbl>
    <w:p>
      <w:pPr>
        <w:spacing w:after="156"/>
        <w:rPr>
          <w:rFonts w:ascii="Times New Roman" w:hAnsi="Times New Roman" w:eastAsia="微软雅黑" w:cs="Times New Roman"/>
          <w:rPrChange w:id="6218" w:author="威(×_×)" w:date="2021-03-18T17:49:20Z">
            <w:rPr>
              <w:rFonts w:ascii="微软雅黑" w:hAnsi="微软雅黑" w:eastAsia="微软雅黑" w:cs="微软雅黑"/>
            </w:rPr>
          </w:rPrChange>
        </w:rPr>
      </w:pPr>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del w:id="6219" w:author="威(×_×)" w:date="2021-03-18T18:32:05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rPr>
                <w:del w:id="6220" w:author="威(×_×)" w:date="2021-03-18T18:32:05Z"/>
                <w:rFonts w:ascii="Times New Roman" w:hAnsi="Times New Roman" w:eastAsia="微软雅黑" w:cs="Times New Roman"/>
                <w:b/>
                <w:rPrChange w:id="6221" w:author="威(×_×)" w:date="2021-03-18T17:49:20Z">
                  <w:rPr>
                    <w:del w:id="6222" w:author="威(×_×)" w:date="2021-03-18T18:32:05Z"/>
                    <w:rFonts w:ascii="微软雅黑" w:hAnsi="微软雅黑" w:eastAsia="微软雅黑" w:cs="微软雅黑"/>
                    <w:b/>
                  </w:rPr>
                </w:rPrChange>
              </w:rPr>
            </w:pPr>
            <w:del w:id="6223" w:author="威(×_×)" w:date="2021-03-18T18:32:05Z">
              <w:r>
                <w:rPr>
                  <w:rFonts w:hint="default" w:ascii="Times New Roman" w:hAnsi="Times New Roman" w:eastAsia="微软雅黑" w:cs="Times New Roman"/>
                  <w:b/>
                  <w:rPrChange w:id="6224" w:author="威(×_×)" w:date="2021-03-18T17:49:20Z">
                    <w:rPr>
                      <w:rFonts w:hint="eastAsia" w:ascii="微软雅黑" w:hAnsi="微软雅黑" w:eastAsia="微软雅黑" w:cs="微软雅黑"/>
                      <w:b/>
                    </w:rPr>
                  </w:rPrChange>
                </w:rPr>
                <w:delText xml:space="preserve">主创设计师2  </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del w:id="6225"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6226" w:author="威(×_×)" w:date="2021-03-18T18:32:05Z"/>
                <w:rFonts w:ascii="Times New Roman" w:hAnsi="Times New Roman" w:eastAsia="微软雅黑" w:cs="Times New Roman"/>
                <w:rPrChange w:id="6227" w:author="威(×_×)" w:date="2021-03-18T17:49:20Z">
                  <w:rPr>
                    <w:del w:id="6228" w:author="威(×_×)" w:date="2021-03-18T18:32:05Z"/>
                    <w:rFonts w:ascii="微软雅黑" w:hAnsi="微软雅黑" w:eastAsia="微软雅黑" w:cs="微软雅黑"/>
                  </w:rPr>
                </w:rPrChange>
              </w:rPr>
            </w:pPr>
            <w:del w:id="6229" w:author="威(×_×)" w:date="2021-03-18T18:32:05Z">
              <w:r>
                <w:rPr>
                  <w:rFonts w:hint="default" w:ascii="Times New Roman" w:hAnsi="Times New Roman" w:eastAsia="微软雅黑" w:cs="Times New Roman"/>
                  <w:rPrChange w:id="6230" w:author="威(×_×)" w:date="2021-03-18T17:49:20Z">
                    <w:rPr>
                      <w:rFonts w:hint="eastAsia" w:ascii="微软雅黑" w:hAnsi="微软雅黑" w:eastAsia="微软雅黑" w:cs="微软雅黑"/>
                    </w:rPr>
                  </w:rPrChange>
                </w:rPr>
                <w:delText>姓名</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6231" w:author="威(×_×)" w:date="2021-03-18T18:32:05Z"/>
                <w:rFonts w:ascii="Times New Roman" w:hAnsi="Times New Roman" w:eastAsia="微软雅黑" w:cs="Times New Roman"/>
                <w:rPrChange w:id="6232" w:author="威(×_×)" w:date="2021-03-18T17:49:20Z">
                  <w:rPr>
                    <w:del w:id="6233"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del w:id="6234"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6235" w:author="威(×_×)" w:date="2021-03-18T18:32:05Z"/>
                <w:rFonts w:ascii="Times New Roman" w:hAnsi="Times New Roman" w:eastAsia="微软雅黑" w:cs="Times New Roman"/>
                <w:rPrChange w:id="6236" w:author="威(×_×)" w:date="2021-03-18T17:49:20Z">
                  <w:rPr>
                    <w:del w:id="6237" w:author="威(×_×)" w:date="2021-03-18T18:32:05Z"/>
                    <w:rFonts w:ascii="微软雅黑" w:hAnsi="微软雅黑" w:eastAsia="微软雅黑" w:cs="微软雅黑"/>
                  </w:rPr>
                </w:rPrChange>
              </w:rPr>
            </w:pPr>
            <w:del w:id="6238" w:author="威(×_×)" w:date="2021-03-18T18:32:05Z">
              <w:r>
                <w:rPr>
                  <w:rFonts w:hint="default" w:ascii="Times New Roman" w:hAnsi="Times New Roman" w:eastAsia="微软雅黑" w:cs="Times New Roman"/>
                  <w:rPrChange w:id="6239" w:author="威(×_×)" w:date="2021-03-18T17:49:20Z">
                    <w:rPr>
                      <w:rFonts w:hint="eastAsia" w:ascii="微软雅黑" w:hAnsi="微软雅黑" w:eastAsia="微软雅黑" w:cs="微软雅黑"/>
                    </w:rPr>
                  </w:rPrChange>
                </w:rPr>
                <w:delText>学历、学位及专业特长</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6240" w:author="威(×_×)" w:date="2021-03-18T18:32:05Z"/>
                <w:rFonts w:ascii="Times New Roman" w:hAnsi="Times New Roman" w:eastAsia="微软雅黑" w:cs="Times New Roman"/>
                <w:rPrChange w:id="6241" w:author="威(×_×)" w:date="2021-03-18T17:49:20Z">
                  <w:rPr>
                    <w:del w:id="6242"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del w:id="6243"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6244" w:author="威(×_×)" w:date="2021-03-18T18:32:05Z"/>
                <w:rFonts w:ascii="Times New Roman" w:hAnsi="Times New Roman" w:eastAsia="微软雅黑" w:cs="Times New Roman"/>
                <w:rPrChange w:id="6245" w:author="威(×_×)" w:date="2021-03-18T17:49:20Z">
                  <w:rPr>
                    <w:del w:id="6246" w:author="威(×_×)" w:date="2021-03-18T18:32:05Z"/>
                    <w:rFonts w:ascii="微软雅黑" w:hAnsi="微软雅黑" w:eastAsia="微软雅黑" w:cs="微软雅黑"/>
                  </w:rPr>
                </w:rPrChange>
              </w:rPr>
            </w:pPr>
            <w:del w:id="6247" w:author="威(×_×)" w:date="2021-03-18T18:32:05Z">
              <w:r>
                <w:rPr>
                  <w:rFonts w:hint="default" w:ascii="Times New Roman" w:hAnsi="Times New Roman" w:eastAsia="微软雅黑" w:cs="Times New Roman"/>
                  <w:rPrChange w:id="6248" w:author="威(×_×)" w:date="2021-03-18T17:49:20Z">
                    <w:rPr>
                      <w:rFonts w:hint="eastAsia" w:ascii="微软雅黑" w:hAnsi="微软雅黑" w:eastAsia="微软雅黑" w:cs="微软雅黑"/>
                    </w:rPr>
                  </w:rPrChange>
                </w:rPr>
                <w:delText>任职历史（自现职开始）</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6249" w:author="威(×_×)" w:date="2021-03-18T18:32:05Z"/>
                <w:rFonts w:ascii="Times New Roman" w:hAnsi="Times New Roman" w:eastAsia="微软雅黑" w:cs="Times New Roman"/>
                <w:rPrChange w:id="6250" w:author="威(×_×)" w:date="2021-03-18T17:49:20Z">
                  <w:rPr>
                    <w:del w:id="6251"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del w:id="6252" w:author="威(×_×)" w:date="2021-03-18T18:32:05Z"/>
        </w:trPr>
        <w:tc>
          <w:tcPr>
            <w:tcW w:w="9776"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after="156" w:line="276" w:lineRule="auto"/>
              <w:rPr>
                <w:del w:id="6253" w:author="威(×_×)" w:date="2021-03-18T18:32:05Z"/>
                <w:rFonts w:ascii="Times New Roman" w:hAnsi="Times New Roman" w:eastAsia="微软雅黑" w:cs="Times New Roman"/>
                <w:rPrChange w:id="6254" w:author="威(×_×)" w:date="2021-03-18T17:49:20Z">
                  <w:rPr>
                    <w:del w:id="6255" w:author="威(×_×)" w:date="2021-03-18T18:32:05Z"/>
                    <w:rFonts w:ascii="微软雅黑" w:hAnsi="微软雅黑" w:eastAsia="微软雅黑" w:cs="微软雅黑"/>
                  </w:rPr>
                </w:rPrChange>
              </w:rPr>
            </w:pPr>
            <w:del w:id="6256" w:author="威(×_×)" w:date="2021-03-18T18:32:05Z">
              <w:r>
                <w:rPr>
                  <w:rFonts w:hint="default" w:ascii="Times New Roman" w:hAnsi="Times New Roman" w:eastAsia="微软雅黑" w:cs="Times New Roman"/>
                  <w:rPrChange w:id="6257" w:author="威(×_×)" w:date="2021-03-18T17:49:20Z">
                    <w:rPr>
                      <w:rFonts w:hint="eastAsia" w:ascii="微软雅黑" w:hAnsi="微软雅黑" w:eastAsia="微软雅黑" w:cs="微软雅黑"/>
                    </w:rPr>
                  </w:rPrChange>
                </w:rPr>
                <w:delText>设计经验</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del w:id="6258" w:author="威(×_×)" w:date="2021-03-18T18:32:05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jc w:val="center"/>
              <w:rPr>
                <w:del w:id="6259" w:author="威(×_×)" w:date="2021-03-18T18:32:05Z"/>
                <w:rFonts w:ascii="Times New Roman" w:hAnsi="Times New Roman" w:eastAsia="微软雅黑" w:cs="Times New Roman"/>
                <w:b/>
                <w:rPrChange w:id="6260" w:author="威(×_×)" w:date="2021-03-18T17:49:20Z">
                  <w:rPr>
                    <w:del w:id="6261" w:author="威(×_×)" w:date="2021-03-18T18:32:05Z"/>
                    <w:rFonts w:ascii="微软雅黑" w:hAnsi="微软雅黑" w:eastAsia="微软雅黑" w:cs="微软雅黑"/>
                    <w:b/>
                  </w:rPr>
                </w:rPrChange>
              </w:rPr>
            </w:pPr>
            <w:del w:id="6262" w:author="威(×_×)" w:date="2021-03-18T18:32:05Z">
              <w:r>
                <w:rPr>
                  <w:rFonts w:hint="default" w:ascii="Times New Roman" w:hAnsi="Times New Roman" w:eastAsia="微软雅黑" w:cs="Times New Roman"/>
                  <w:b/>
                  <w:rPrChange w:id="6263" w:author="威(×_×)" w:date="2021-03-18T17:49:20Z">
                    <w:rPr>
                      <w:rFonts w:hint="eastAsia" w:ascii="微软雅黑" w:hAnsi="微软雅黑" w:eastAsia="微软雅黑" w:cs="微软雅黑"/>
                      <w:b/>
                    </w:rPr>
                  </w:rPrChange>
                </w:rPr>
                <w:delText>项目1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del w:id="6264"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265" w:author="威(×_×)" w:date="2021-03-18T18:32:05Z"/>
                <w:rFonts w:ascii="Times New Roman" w:hAnsi="Times New Roman" w:eastAsia="微软雅黑" w:cs="Times New Roman"/>
                <w:rPrChange w:id="6266" w:author="威(×_×)" w:date="2021-03-18T17:49:20Z">
                  <w:rPr>
                    <w:del w:id="6267" w:author="威(×_×)" w:date="2021-03-18T18:32:05Z"/>
                    <w:rFonts w:ascii="微软雅黑" w:hAnsi="微软雅黑" w:eastAsia="微软雅黑" w:cs="微软雅黑"/>
                  </w:rPr>
                </w:rPrChange>
              </w:rPr>
            </w:pPr>
            <w:del w:id="6268" w:author="威(×_×)" w:date="2021-03-18T18:32:05Z">
              <w:r>
                <w:rPr>
                  <w:rFonts w:hint="default" w:ascii="Times New Roman" w:hAnsi="Times New Roman" w:eastAsia="微软雅黑" w:cs="Times New Roman"/>
                  <w:bCs/>
                  <w:sz w:val="24"/>
                  <w:szCs w:val="24"/>
                  <w:rPrChange w:id="6269" w:author="威(×_×)" w:date="2021-03-18T17:49:20Z">
                    <w:rPr>
                      <w:rFonts w:hint="eastAsia" w:ascii="微软雅黑" w:hAnsi="微软雅黑" w:eastAsia="微软雅黑" w:cs="微软雅黑"/>
                      <w:bCs/>
                      <w:sz w:val="24"/>
                      <w:szCs w:val="24"/>
                    </w:rPr>
                  </w:rPrChange>
                </w:rPr>
                <w:delText>项目类型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270" w:author="威(×_×)" w:date="2021-03-18T18:32:05Z"/>
                <w:rFonts w:ascii="Times New Roman" w:hAnsi="Times New Roman" w:eastAsia="微软雅黑" w:cs="Times New Roman"/>
                <w:rPrChange w:id="6271" w:author="威(×_×)" w:date="2021-03-18T17:49:20Z">
                  <w:rPr>
                    <w:del w:id="6272"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del w:id="6273"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274" w:author="威(×_×)" w:date="2021-03-18T18:32:05Z"/>
                <w:rFonts w:ascii="Times New Roman" w:hAnsi="Times New Roman" w:eastAsia="微软雅黑" w:cs="Times New Roman"/>
                <w:rPrChange w:id="6275" w:author="威(×_×)" w:date="2021-03-18T17:49:20Z">
                  <w:rPr>
                    <w:del w:id="6276" w:author="威(×_×)" w:date="2021-03-18T18:32:05Z"/>
                    <w:rFonts w:ascii="微软雅黑" w:hAnsi="微软雅黑" w:eastAsia="微软雅黑" w:cs="微软雅黑"/>
                  </w:rPr>
                </w:rPrChange>
              </w:rPr>
            </w:pPr>
            <w:del w:id="6277" w:author="威(×_×)" w:date="2021-03-18T18:32:05Z">
              <w:r>
                <w:rPr>
                  <w:rFonts w:hint="default" w:ascii="Times New Roman" w:hAnsi="Times New Roman" w:eastAsia="微软雅黑" w:cs="Times New Roman"/>
                  <w:bCs/>
                  <w:sz w:val="24"/>
                  <w:szCs w:val="24"/>
                  <w:rPrChange w:id="6278" w:author="威(×_×)" w:date="2021-03-18T17:49:20Z">
                    <w:rPr>
                      <w:rFonts w:hint="eastAsia" w:ascii="微软雅黑" w:hAnsi="微软雅黑" w:eastAsia="微软雅黑" w:cs="微软雅黑"/>
                      <w:bCs/>
                      <w:sz w:val="24"/>
                      <w:szCs w:val="24"/>
                    </w:rPr>
                  </w:rPrChange>
                </w:rPr>
                <w:delText>项目名称</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279" w:author="威(×_×)" w:date="2021-03-18T18:32:05Z"/>
                <w:rFonts w:ascii="Times New Roman" w:hAnsi="Times New Roman" w:eastAsia="微软雅黑" w:cs="Times New Roman"/>
                <w:rPrChange w:id="6280" w:author="威(×_×)" w:date="2021-03-18T17:49:20Z">
                  <w:rPr>
                    <w:del w:id="6281"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3054" w:hRule="atLeast"/>
          <w:del w:id="6282"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283" w:author="威(×_×)" w:date="2021-03-18T18:32:05Z"/>
                <w:rFonts w:ascii="Times New Roman" w:hAnsi="Times New Roman" w:eastAsia="微软雅黑" w:cs="Times New Roman"/>
                <w:bCs/>
                <w:sz w:val="24"/>
                <w:szCs w:val="24"/>
                <w:rPrChange w:id="6284" w:author="威(×_×)" w:date="2021-03-18T17:49:20Z">
                  <w:rPr>
                    <w:del w:id="6285" w:author="威(×_×)" w:date="2021-03-18T18:32:05Z"/>
                    <w:rFonts w:ascii="微软雅黑" w:hAnsi="微软雅黑" w:eastAsia="微软雅黑" w:cs="微软雅黑"/>
                    <w:bCs/>
                    <w:sz w:val="24"/>
                    <w:szCs w:val="24"/>
                  </w:rPr>
                </w:rPrChange>
              </w:rPr>
            </w:pPr>
            <w:del w:id="6286" w:author="威(×_×)" w:date="2021-03-18T18:32:05Z">
              <w:r>
                <w:rPr>
                  <w:rFonts w:hint="default" w:ascii="Times New Roman" w:hAnsi="Times New Roman" w:eastAsia="微软雅黑" w:cs="Times New Roman"/>
                  <w:bCs/>
                  <w:sz w:val="24"/>
                  <w:szCs w:val="24"/>
                  <w:rPrChange w:id="6287" w:author="威(×_×)" w:date="2021-03-18T17:49:20Z">
                    <w:rPr>
                      <w:rFonts w:hint="eastAsia" w:ascii="微软雅黑" w:hAnsi="微软雅黑" w:eastAsia="微软雅黑" w:cs="微软雅黑"/>
                      <w:bCs/>
                      <w:sz w:val="24"/>
                      <w:szCs w:val="24"/>
                    </w:rPr>
                  </w:rPrChange>
                </w:rPr>
                <w:delText>项目规模、特点</w:delText>
              </w:r>
            </w:del>
          </w:p>
          <w:p>
            <w:pPr>
              <w:spacing w:after="156"/>
              <w:rPr>
                <w:del w:id="6288" w:author="威(×_×)" w:date="2021-03-18T18:32:05Z"/>
                <w:rFonts w:ascii="Times New Roman" w:hAnsi="Times New Roman" w:eastAsia="微软雅黑" w:cs="Times New Roman"/>
                <w:sz w:val="20"/>
                <w:u w:val="single"/>
                <w:rPrChange w:id="6289" w:author="威(×_×)" w:date="2021-03-18T17:49:20Z">
                  <w:rPr>
                    <w:del w:id="6290" w:author="威(×_×)" w:date="2021-03-18T18:32:05Z"/>
                    <w:rFonts w:ascii="微软雅黑" w:hAnsi="微软雅黑" w:eastAsia="微软雅黑" w:cs="微软雅黑"/>
                    <w:sz w:val="20"/>
                    <w:u w:val="single"/>
                  </w:rPr>
                </w:rPrChange>
              </w:rPr>
            </w:pPr>
            <w:del w:id="6291" w:author="威(×_×)" w:date="2021-03-18T18:32:05Z">
              <w:r>
                <w:rPr>
                  <w:rFonts w:hint="default" w:ascii="Times New Roman" w:hAnsi="Times New Roman" w:eastAsia="微软雅黑" w:cs="Times New Roman"/>
                  <w:bCs/>
                  <w:sz w:val="24"/>
                  <w:szCs w:val="24"/>
                  <w:rPrChange w:id="6292"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293" w:author="威(×_×)" w:date="2021-03-18T18:32:05Z"/>
                <w:rFonts w:ascii="Times New Roman" w:hAnsi="Times New Roman" w:eastAsia="微软雅黑" w:cs="Times New Roman"/>
                <w:u w:val="single"/>
                <w:rPrChange w:id="6294" w:author="威(×_×)" w:date="2021-03-18T17:49:20Z">
                  <w:rPr>
                    <w:del w:id="6295" w:author="威(×_×)" w:date="2021-03-18T18:32:05Z"/>
                    <w:rFonts w:ascii="微软雅黑" w:hAnsi="微软雅黑" w:eastAsia="微软雅黑" w:cs="微软雅黑"/>
                    <w:u w:val="singl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05" w:hRule="atLeast"/>
          <w:del w:id="6296"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297" w:author="威(×_×)" w:date="2021-03-18T18:32:05Z"/>
                <w:rFonts w:ascii="Times New Roman" w:hAnsi="Times New Roman" w:eastAsia="微软雅黑" w:cs="Times New Roman"/>
                <w:rPrChange w:id="6298" w:author="威(×_×)" w:date="2021-03-18T17:49:20Z">
                  <w:rPr>
                    <w:del w:id="6299" w:author="威(×_×)" w:date="2021-03-18T18:32:05Z"/>
                    <w:rFonts w:ascii="微软雅黑" w:hAnsi="微软雅黑" w:eastAsia="微软雅黑" w:cs="微软雅黑"/>
                  </w:rPr>
                </w:rPrChange>
              </w:rPr>
            </w:pPr>
            <w:del w:id="6300" w:author="威(×_×)" w:date="2021-03-18T18:32:05Z">
              <w:r>
                <w:rPr>
                  <w:rFonts w:hint="default" w:ascii="Times New Roman" w:hAnsi="Times New Roman" w:eastAsia="微软雅黑" w:cs="Times New Roman"/>
                  <w:bCs/>
                  <w:sz w:val="24"/>
                  <w:szCs w:val="24"/>
                  <w:rPrChange w:id="6301" w:author="威(×_×)" w:date="2021-03-18T17:49:20Z">
                    <w:rPr>
                      <w:rFonts w:hint="eastAsia" w:ascii="微软雅黑" w:hAnsi="微软雅黑" w:eastAsia="微软雅黑" w:cs="微软雅黑"/>
                      <w:bCs/>
                      <w:sz w:val="24"/>
                      <w:szCs w:val="24"/>
                    </w:rPr>
                  </w:rPrChange>
                </w:rPr>
                <w:delText xml:space="preserve">在该项目承担的工作 </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02" w:author="威(×_×)" w:date="2021-03-18T18:32:05Z"/>
                <w:rFonts w:ascii="Times New Roman" w:hAnsi="Times New Roman" w:eastAsia="微软雅黑" w:cs="Times New Roman"/>
                <w:rPrChange w:id="6303" w:author="威(×_×)" w:date="2021-03-18T17:49:20Z">
                  <w:rPr>
                    <w:del w:id="6304"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232" w:hRule="atLeast"/>
          <w:del w:id="6305"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306" w:author="威(×_×)" w:date="2021-03-18T18:32:05Z"/>
                <w:rFonts w:ascii="Times New Roman" w:hAnsi="Times New Roman" w:eastAsia="微软雅黑" w:cs="Times New Roman"/>
                <w:rPrChange w:id="6307" w:author="威(×_×)" w:date="2021-03-18T17:49:20Z">
                  <w:rPr>
                    <w:del w:id="6308" w:author="威(×_×)" w:date="2021-03-18T18:32:05Z"/>
                    <w:rFonts w:ascii="微软雅黑" w:hAnsi="微软雅黑" w:eastAsia="微软雅黑" w:cs="微软雅黑"/>
                  </w:rPr>
                </w:rPrChange>
              </w:rPr>
            </w:pPr>
            <w:del w:id="6309" w:author="威(×_×)" w:date="2021-03-18T18:32:05Z">
              <w:r>
                <w:rPr>
                  <w:rFonts w:hint="default" w:ascii="Times New Roman" w:hAnsi="Times New Roman" w:eastAsia="微软雅黑" w:cs="Times New Roman"/>
                  <w:bCs/>
                  <w:sz w:val="24"/>
                  <w:szCs w:val="24"/>
                  <w:rPrChange w:id="6310" w:author="威(×_×)" w:date="2021-03-18T17:49:20Z">
                    <w:rPr>
                      <w:rFonts w:hint="eastAsia" w:ascii="微软雅黑" w:hAnsi="微软雅黑" w:eastAsia="微软雅黑" w:cs="微软雅黑"/>
                      <w:bCs/>
                      <w:sz w:val="24"/>
                      <w:szCs w:val="24"/>
                    </w:rPr>
                  </w:rPrChange>
                </w:rPr>
                <w:delText>相关照片或效果图</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11" w:author="威(×_×)" w:date="2021-03-18T18:32:05Z"/>
                <w:rFonts w:ascii="Times New Roman" w:hAnsi="Times New Roman" w:eastAsia="微软雅黑" w:cs="Times New Roman"/>
                <w:rPrChange w:id="6312" w:author="威(×_×)" w:date="2021-03-18T17:49:20Z">
                  <w:rPr>
                    <w:del w:id="6313"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75" w:hRule="atLeast"/>
          <w:del w:id="6314"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315" w:author="威(×_×)" w:date="2021-03-18T18:32:05Z"/>
                <w:rFonts w:ascii="Times New Roman" w:hAnsi="Times New Roman" w:eastAsia="微软雅黑" w:cs="Times New Roman"/>
                <w:sz w:val="24"/>
                <w:szCs w:val="24"/>
                <w:rPrChange w:id="6316" w:author="威(×_×)" w:date="2021-03-18T17:49:20Z">
                  <w:rPr>
                    <w:del w:id="6317" w:author="威(×_×)" w:date="2021-03-18T18:32:05Z"/>
                    <w:rFonts w:ascii="微软雅黑" w:hAnsi="微软雅黑" w:eastAsia="微软雅黑" w:cs="微软雅黑"/>
                    <w:sz w:val="24"/>
                    <w:szCs w:val="24"/>
                  </w:rPr>
                </w:rPrChange>
              </w:rPr>
            </w:pPr>
            <w:del w:id="6318" w:author="威(×_×)" w:date="2021-03-18T18:32:05Z">
              <w:r>
                <w:rPr>
                  <w:rFonts w:hint="default" w:ascii="Times New Roman" w:hAnsi="Times New Roman" w:eastAsia="微软雅黑" w:cs="Times New Roman"/>
                  <w:bCs/>
                  <w:sz w:val="24"/>
                  <w:szCs w:val="24"/>
                  <w:rPrChange w:id="6319" w:author="威(×_×)" w:date="2021-03-18T17:49:20Z">
                    <w:rPr>
                      <w:rFonts w:hint="eastAsia" w:ascii="微软雅黑" w:hAnsi="微软雅黑" w:eastAsia="微软雅黑" w:cs="微软雅黑"/>
                      <w:bCs/>
                      <w:sz w:val="24"/>
                      <w:szCs w:val="24"/>
                    </w:rPr>
                  </w:rPrChange>
                </w:rPr>
                <w:delText>项目的实施情况（如有）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20" w:author="威(×_×)" w:date="2021-03-18T18:32:05Z"/>
                <w:rFonts w:ascii="Times New Roman" w:hAnsi="Times New Roman" w:eastAsia="微软雅黑" w:cs="Times New Roman"/>
                <w:rPrChange w:id="6321" w:author="威(×_×)" w:date="2021-03-18T17:49:20Z">
                  <w:rPr>
                    <w:del w:id="6322" w:author="威(×_×)" w:date="2021-03-18T18:32:05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del w:id="6323"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324" w:author="威(×_×)" w:date="2021-03-18T18:32:05Z"/>
                <w:rFonts w:ascii="Times New Roman" w:hAnsi="Times New Roman" w:eastAsia="微软雅黑" w:cs="Times New Roman"/>
                <w:bCs/>
                <w:sz w:val="24"/>
                <w:szCs w:val="24"/>
                <w:rPrChange w:id="6325" w:author="威(×_×)" w:date="2021-03-18T17:49:20Z">
                  <w:rPr>
                    <w:del w:id="6326" w:author="威(×_×)" w:date="2021-03-18T18:32:05Z"/>
                    <w:rFonts w:ascii="微软雅黑" w:hAnsi="微软雅黑" w:eastAsia="微软雅黑" w:cs="微软雅黑"/>
                    <w:bCs/>
                    <w:sz w:val="24"/>
                    <w:szCs w:val="24"/>
                  </w:rPr>
                </w:rPrChange>
              </w:rPr>
            </w:pPr>
            <w:del w:id="6327" w:author="威(×_×)" w:date="2021-03-18T18:32:05Z">
              <w:r>
                <w:rPr>
                  <w:rFonts w:hint="default" w:ascii="Times New Roman" w:hAnsi="Times New Roman" w:eastAsia="微软雅黑" w:cs="Times New Roman"/>
                  <w:bCs/>
                  <w:sz w:val="24"/>
                  <w:szCs w:val="24"/>
                  <w:rPrChange w:id="6328" w:author="威(×_×)" w:date="2021-03-18T17:49:20Z">
                    <w:rPr>
                      <w:rFonts w:hint="eastAsia" w:ascii="微软雅黑" w:hAnsi="微软雅黑" w:eastAsia="微软雅黑" w:cs="微软雅黑"/>
                      <w:bCs/>
                      <w:sz w:val="24"/>
                      <w:szCs w:val="24"/>
                    </w:rPr>
                  </w:rPrChange>
                </w:rPr>
                <w:delText>项目获国内省部级及以上或国外相应级别专业奖项（如有）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29" w:author="威(×_×)" w:date="2021-03-18T18:32:05Z"/>
                <w:rFonts w:ascii="Times New Roman" w:hAnsi="Times New Roman" w:eastAsia="微软雅黑" w:cs="Times New Roman"/>
                <w:b/>
                <w:bCs/>
                <w:lang w:eastAsia="zh-TW"/>
                <w:rPrChange w:id="6330" w:author="威(×_×)" w:date="2021-03-18T17:49:20Z">
                  <w:rPr>
                    <w:del w:id="6331" w:author="威(×_×)" w:date="2021-03-18T18:32:05Z"/>
                    <w:rFonts w:ascii="微软雅黑" w:hAnsi="微软雅黑" w:eastAsia="微软雅黑" w:cs="微软雅黑"/>
                    <w:b/>
                    <w:bCs/>
                    <w:lang w:eastAsia="zh-TW"/>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del w:id="6332" w:author="威(×_×)" w:date="2021-03-18T18:32:05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333" w:author="威(×_×)" w:date="2021-03-18T18:32:05Z"/>
                <w:rFonts w:ascii="Times New Roman" w:hAnsi="Times New Roman" w:eastAsia="微软雅黑" w:cs="Times New Roman"/>
                <w:bCs/>
                <w:sz w:val="24"/>
                <w:szCs w:val="24"/>
                <w:rPrChange w:id="6334" w:author="威(×_×)" w:date="2021-03-18T17:49:20Z">
                  <w:rPr>
                    <w:del w:id="6335" w:author="威(×_×)" w:date="2021-03-18T18:32:05Z"/>
                    <w:rFonts w:ascii="微软雅黑" w:hAnsi="微软雅黑" w:eastAsia="微软雅黑" w:cs="微软雅黑"/>
                    <w:bCs/>
                    <w:sz w:val="24"/>
                    <w:szCs w:val="24"/>
                  </w:rPr>
                </w:rPrChange>
              </w:rPr>
            </w:pPr>
            <w:del w:id="6336" w:author="威(×_×)" w:date="2021-03-18T18:32:05Z">
              <w:r>
                <w:rPr>
                  <w:rFonts w:hint="default" w:ascii="Times New Roman" w:hAnsi="Times New Roman" w:eastAsia="微软雅黑" w:cs="Times New Roman"/>
                  <w:bCs/>
                  <w:sz w:val="24"/>
                  <w:szCs w:val="24"/>
                  <w:rPrChange w:id="6337" w:author="威(×_×)" w:date="2021-03-18T17:49:20Z">
                    <w:rPr>
                      <w:rFonts w:hint="eastAsia" w:ascii="微软雅黑" w:hAnsi="微软雅黑" w:eastAsia="微软雅黑" w:cs="微软雅黑"/>
                      <w:bCs/>
                      <w:sz w:val="24"/>
                      <w:szCs w:val="24"/>
                    </w:rPr>
                  </w:rPrChange>
                </w:rPr>
                <w:delText>项目获得绿色建筑认证（如有）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38" w:author="威(×_×)" w:date="2021-03-18T18:32:05Z"/>
                <w:rFonts w:ascii="Times New Roman" w:hAnsi="Times New Roman" w:eastAsia="微软雅黑" w:cs="Times New Roman"/>
                <w:b/>
                <w:bCs/>
                <w:lang w:eastAsia="zh-TW"/>
                <w:rPrChange w:id="6339" w:author="威(×_×)" w:date="2021-03-18T17:49:20Z">
                  <w:rPr>
                    <w:del w:id="6340" w:author="威(×_×)" w:date="2021-03-18T18:32:05Z"/>
                    <w:rFonts w:ascii="微软雅黑" w:hAnsi="微软雅黑" w:eastAsia="微软雅黑" w:cs="微软雅黑"/>
                    <w:b/>
                    <w:bCs/>
                    <w:lang w:eastAsia="zh-TW"/>
                  </w:rPr>
                </w:rPrChange>
              </w:rPr>
            </w:pPr>
          </w:p>
        </w:tc>
      </w:tr>
    </w:tbl>
    <w:p>
      <w:pPr>
        <w:widowControl/>
        <w:spacing w:afterLines="0" w:line="240" w:lineRule="auto"/>
        <w:jc w:val="left"/>
        <w:rPr>
          <w:rFonts w:ascii="Times New Roman" w:hAnsi="Times New Roman" w:eastAsia="微软雅黑" w:cs="Times New Roman"/>
          <w:rPrChange w:id="6341" w:author="威(×_×)" w:date="2021-03-18T17:49:20Z">
            <w:rPr>
              <w:rFonts w:ascii="微软雅黑" w:hAnsi="微软雅黑" w:eastAsia="微软雅黑" w:cs="微软雅黑"/>
            </w:rPr>
          </w:rPrChange>
        </w:rPr>
      </w:pPr>
    </w:p>
    <w:tbl>
      <w:tblPr>
        <w:tblStyle w:val="20"/>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3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del w:id="6342" w:author="威(×_×)" w:date="2021-03-18T18:32:06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rPr>
                <w:del w:id="6343" w:author="威(×_×)" w:date="2021-03-18T18:32:06Z"/>
                <w:rFonts w:ascii="Times New Roman" w:hAnsi="Times New Roman" w:eastAsia="微软雅黑" w:cs="Times New Roman"/>
                <w:b/>
                <w:rPrChange w:id="6344" w:author="威(×_×)" w:date="2021-03-18T17:49:20Z">
                  <w:rPr>
                    <w:del w:id="6345" w:author="威(×_×)" w:date="2021-03-18T18:32:06Z"/>
                    <w:rFonts w:ascii="微软雅黑" w:hAnsi="微软雅黑" w:eastAsia="微软雅黑" w:cs="微软雅黑"/>
                    <w:b/>
                  </w:rPr>
                </w:rPrChange>
              </w:rPr>
            </w:pPr>
            <w:del w:id="6346" w:author="威(×_×)" w:date="2021-03-18T18:32:06Z">
              <w:r>
                <w:rPr>
                  <w:rFonts w:hint="default" w:ascii="Times New Roman" w:hAnsi="Times New Roman" w:eastAsia="微软雅黑" w:cs="Times New Roman"/>
                  <w:b/>
                  <w:rPrChange w:id="6347" w:author="威(×_×)" w:date="2021-03-18T17:49:20Z">
                    <w:rPr>
                      <w:rFonts w:hint="eastAsia" w:ascii="微软雅黑" w:hAnsi="微软雅黑" w:eastAsia="微软雅黑" w:cs="微软雅黑"/>
                      <w:b/>
                    </w:rPr>
                  </w:rPrChange>
                </w:rPr>
                <w:delText xml:space="preserve">主创设计师3  </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del w:id="6348"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6349" w:author="威(×_×)" w:date="2021-03-18T18:32:06Z"/>
                <w:rFonts w:ascii="Times New Roman" w:hAnsi="Times New Roman" w:eastAsia="微软雅黑" w:cs="Times New Roman"/>
                <w:rPrChange w:id="6350" w:author="威(×_×)" w:date="2021-03-18T17:49:20Z">
                  <w:rPr>
                    <w:del w:id="6351" w:author="威(×_×)" w:date="2021-03-18T18:32:06Z"/>
                    <w:rFonts w:ascii="微软雅黑" w:hAnsi="微软雅黑" w:eastAsia="微软雅黑" w:cs="微软雅黑"/>
                  </w:rPr>
                </w:rPrChange>
              </w:rPr>
            </w:pPr>
            <w:del w:id="6352" w:author="威(×_×)" w:date="2021-03-18T18:32:06Z">
              <w:r>
                <w:rPr>
                  <w:rFonts w:hint="default" w:ascii="Times New Roman" w:hAnsi="Times New Roman" w:eastAsia="微软雅黑" w:cs="Times New Roman"/>
                  <w:rPrChange w:id="6353" w:author="威(×_×)" w:date="2021-03-18T17:49:20Z">
                    <w:rPr>
                      <w:rFonts w:hint="eastAsia" w:ascii="微软雅黑" w:hAnsi="微软雅黑" w:eastAsia="微软雅黑" w:cs="微软雅黑"/>
                    </w:rPr>
                  </w:rPrChange>
                </w:rPr>
                <w:delText>姓名</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6354" w:author="威(×_×)" w:date="2021-03-18T18:32:06Z"/>
                <w:rFonts w:ascii="Times New Roman" w:hAnsi="Times New Roman" w:eastAsia="微软雅黑" w:cs="Times New Roman"/>
                <w:rPrChange w:id="6355" w:author="威(×_×)" w:date="2021-03-18T17:49:20Z">
                  <w:rPr>
                    <w:del w:id="6356"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del w:id="6357"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6358" w:author="威(×_×)" w:date="2021-03-18T18:32:06Z"/>
                <w:rFonts w:ascii="Times New Roman" w:hAnsi="Times New Roman" w:eastAsia="微软雅黑" w:cs="Times New Roman"/>
                <w:rPrChange w:id="6359" w:author="威(×_×)" w:date="2021-03-18T17:49:20Z">
                  <w:rPr>
                    <w:del w:id="6360" w:author="威(×_×)" w:date="2021-03-18T18:32:06Z"/>
                    <w:rFonts w:ascii="微软雅黑" w:hAnsi="微软雅黑" w:eastAsia="微软雅黑" w:cs="微软雅黑"/>
                  </w:rPr>
                </w:rPrChange>
              </w:rPr>
            </w:pPr>
            <w:del w:id="6361" w:author="威(×_×)" w:date="2021-03-18T18:32:06Z">
              <w:r>
                <w:rPr>
                  <w:rFonts w:hint="default" w:ascii="Times New Roman" w:hAnsi="Times New Roman" w:eastAsia="微软雅黑" w:cs="Times New Roman"/>
                  <w:rPrChange w:id="6362" w:author="威(×_×)" w:date="2021-03-18T17:49:20Z">
                    <w:rPr>
                      <w:rFonts w:hint="eastAsia" w:ascii="微软雅黑" w:hAnsi="微软雅黑" w:eastAsia="微软雅黑" w:cs="微软雅黑"/>
                    </w:rPr>
                  </w:rPrChange>
                </w:rPr>
                <w:delText>学历、学位及专业特长</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6363" w:author="威(×_×)" w:date="2021-03-18T18:32:06Z"/>
                <w:rFonts w:ascii="Times New Roman" w:hAnsi="Times New Roman" w:eastAsia="微软雅黑" w:cs="Times New Roman"/>
                <w:rPrChange w:id="6364" w:author="威(×_×)" w:date="2021-03-18T17:49:20Z">
                  <w:rPr>
                    <w:del w:id="6365"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del w:id="6366"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jc w:val="left"/>
              <w:rPr>
                <w:del w:id="6367" w:author="威(×_×)" w:date="2021-03-18T18:32:06Z"/>
                <w:rFonts w:ascii="Times New Roman" w:hAnsi="Times New Roman" w:eastAsia="微软雅黑" w:cs="Times New Roman"/>
                <w:rPrChange w:id="6368" w:author="威(×_×)" w:date="2021-03-18T17:49:20Z">
                  <w:rPr>
                    <w:del w:id="6369" w:author="威(×_×)" w:date="2021-03-18T18:32:06Z"/>
                    <w:rFonts w:ascii="微软雅黑" w:hAnsi="微软雅黑" w:eastAsia="微软雅黑" w:cs="微软雅黑"/>
                  </w:rPr>
                </w:rPrChange>
              </w:rPr>
            </w:pPr>
            <w:del w:id="6370" w:author="威(×_×)" w:date="2021-03-18T18:32:06Z">
              <w:r>
                <w:rPr>
                  <w:rFonts w:hint="default" w:ascii="Times New Roman" w:hAnsi="Times New Roman" w:eastAsia="微软雅黑" w:cs="Times New Roman"/>
                  <w:rPrChange w:id="6371" w:author="威(×_×)" w:date="2021-03-18T17:49:20Z">
                    <w:rPr>
                      <w:rFonts w:hint="eastAsia" w:ascii="微软雅黑" w:hAnsi="微软雅黑" w:eastAsia="微软雅黑" w:cs="微软雅黑"/>
                    </w:rPr>
                  </w:rPrChange>
                </w:rPr>
                <w:delText>任职历史（自现职开始）</w:delText>
              </w:r>
            </w:del>
          </w:p>
        </w:tc>
        <w:tc>
          <w:tcPr>
            <w:tcW w:w="6407" w:type="dxa"/>
            <w:gridSpan w:val="2"/>
            <w:tcBorders>
              <w:top w:val="single" w:color="auto" w:sz="4" w:space="0"/>
              <w:left w:val="single" w:color="auto" w:sz="4" w:space="0"/>
              <w:bottom w:val="single" w:color="auto" w:sz="4" w:space="0"/>
              <w:right w:val="single" w:color="auto" w:sz="4" w:space="0"/>
            </w:tcBorders>
            <w:vAlign w:val="center"/>
          </w:tcPr>
          <w:p>
            <w:pPr>
              <w:spacing w:after="156" w:line="276" w:lineRule="auto"/>
              <w:rPr>
                <w:del w:id="6372" w:author="威(×_×)" w:date="2021-03-18T18:32:06Z"/>
                <w:rFonts w:ascii="Times New Roman" w:hAnsi="Times New Roman" w:eastAsia="微软雅黑" w:cs="Times New Roman"/>
                <w:rPrChange w:id="6373" w:author="威(×_×)" w:date="2021-03-18T17:49:20Z">
                  <w:rPr>
                    <w:del w:id="6374"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del w:id="6375" w:author="威(×_×)" w:date="2021-03-18T18:32:06Z"/>
        </w:trPr>
        <w:tc>
          <w:tcPr>
            <w:tcW w:w="9776" w:type="dxa"/>
            <w:gridSpan w:val="3"/>
            <w:tcBorders>
              <w:top w:val="single" w:color="auto" w:sz="4" w:space="0"/>
              <w:left w:val="single" w:color="auto" w:sz="4" w:space="0"/>
              <w:bottom w:val="single" w:color="auto" w:sz="4" w:space="0"/>
              <w:right w:val="single" w:color="auto" w:sz="4" w:space="0"/>
            </w:tcBorders>
            <w:shd w:val="clear" w:color="auto" w:fill="C0C0C0"/>
            <w:vAlign w:val="center"/>
          </w:tcPr>
          <w:p>
            <w:pPr>
              <w:spacing w:after="156" w:line="276" w:lineRule="auto"/>
              <w:rPr>
                <w:del w:id="6376" w:author="威(×_×)" w:date="2021-03-18T18:32:06Z"/>
                <w:rFonts w:ascii="Times New Roman" w:hAnsi="Times New Roman" w:eastAsia="微软雅黑" w:cs="Times New Roman"/>
                <w:rPrChange w:id="6377" w:author="威(×_×)" w:date="2021-03-18T17:49:20Z">
                  <w:rPr>
                    <w:del w:id="6378" w:author="威(×_×)" w:date="2021-03-18T18:32:06Z"/>
                    <w:rFonts w:ascii="微软雅黑" w:hAnsi="微软雅黑" w:eastAsia="微软雅黑" w:cs="微软雅黑"/>
                  </w:rPr>
                </w:rPrChange>
              </w:rPr>
            </w:pPr>
            <w:del w:id="6379" w:author="威(×_×)" w:date="2021-03-18T18:32:06Z">
              <w:r>
                <w:rPr>
                  <w:rFonts w:hint="default" w:ascii="Times New Roman" w:hAnsi="Times New Roman" w:eastAsia="微软雅黑" w:cs="Times New Roman"/>
                  <w:rPrChange w:id="6380" w:author="威(×_×)" w:date="2021-03-18T17:49:20Z">
                    <w:rPr>
                      <w:rFonts w:hint="eastAsia" w:ascii="微软雅黑" w:hAnsi="微软雅黑" w:eastAsia="微软雅黑" w:cs="微软雅黑"/>
                    </w:rPr>
                  </w:rPrChange>
                </w:rPr>
                <w:delText>设计经验</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del w:id="6381" w:author="威(×_×)" w:date="2021-03-18T18:32:06Z"/>
        </w:trPr>
        <w:tc>
          <w:tcPr>
            <w:tcW w:w="9776" w:type="dxa"/>
            <w:gridSpan w:val="3"/>
            <w:tcBorders>
              <w:top w:val="single" w:color="auto" w:sz="4" w:space="0"/>
              <w:left w:val="single" w:color="auto" w:sz="4" w:space="0"/>
              <w:bottom w:val="single" w:color="auto" w:sz="4" w:space="0"/>
              <w:right w:val="single" w:color="auto" w:sz="4" w:space="0"/>
            </w:tcBorders>
            <w:shd w:val="clear" w:color="auto" w:fill="BEBEBE"/>
            <w:vAlign w:val="center"/>
          </w:tcPr>
          <w:p>
            <w:pPr>
              <w:spacing w:after="156" w:line="276" w:lineRule="auto"/>
              <w:jc w:val="center"/>
              <w:rPr>
                <w:del w:id="6382" w:author="威(×_×)" w:date="2021-03-18T18:32:06Z"/>
                <w:rFonts w:ascii="Times New Roman" w:hAnsi="Times New Roman" w:eastAsia="微软雅黑" w:cs="Times New Roman"/>
                <w:b/>
                <w:rPrChange w:id="6383" w:author="威(×_×)" w:date="2021-03-18T17:49:20Z">
                  <w:rPr>
                    <w:del w:id="6384" w:author="威(×_×)" w:date="2021-03-18T18:32:06Z"/>
                    <w:rFonts w:ascii="微软雅黑" w:hAnsi="微软雅黑" w:eastAsia="微软雅黑" w:cs="微软雅黑"/>
                    <w:b/>
                  </w:rPr>
                </w:rPrChange>
              </w:rPr>
            </w:pPr>
            <w:del w:id="6385" w:author="威(×_×)" w:date="2021-03-18T18:32:06Z">
              <w:r>
                <w:rPr>
                  <w:rFonts w:hint="default" w:ascii="Times New Roman" w:hAnsi="Times New Roman" w:eastAsia="微软雅黑" w:cs="Times New Roman"/>
                  <w:b/>
                  <w:rPrChange w:id="6386" w:author="威(×_×)" w:date="2021-03-18T17:49:20Z">
                    <w:rPr>
                      <w:rFonts w:hint="eastAsia" w:ascii="微软雅黑" w:hAnsi="微软雅黑" w:eastAsia="微软雅黑" w:cs="微软雅黑"/>
                      <w:b/>
                    </w:rPr>
                  </w:rPrChange>
                </w:rPr>
                <w:delText>项目1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del w:id="6387"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88" w:author="威(×_×)" w:date="2021-03-18T18:32:06Z"/>
                <w:rFonts w:ascii="Times New Roman" w:hAnsi="Times New Roman" w:eastAsia="微软雅黑" w:cs="Times New Roman"/>
                <w:rPrChange w:id="6389" w:author="威(×_×)" w:date="2021-03-18T17:49:20Z">
                  <w:rPr>
                    <w:del w:id="6390" w:author="威(×_×)" w:date="2021-03-18T18:32:06Z"/>
                    <w:rFonts w:ascii="微软雅黑" w:hAnsi="微软雅黑" w:eastAsia="微软雅黑" w:cs="微软雅黑"/>
                  </w:rPr>
                </w:rPrChange>
              </w:rPr>
            </w:pPr>
            <w:del w:id="6391" w:author="威(×_×)" w:date="2021-03-18T18:32:06Z">
              <w:r>
                <w:rPr>
                  <w:rFonts w:hint="default" w:ascii="Times New Roman" w:hAnsi="Times New Roman" w:eastAsia="微软雅黑" w:cs="Times New Roman"/>
                  <w:bCs/>
                  <w:sz w:val="24"/>
                  <w:szCs w:val="24"/>
                  <w:rPrChange w:id="6392" w:author="威(×_×)" w:date="2021-03-18T17:49:20Z">
                    <w:rPr>
                      <w:rFonts w:hint="eastAsia" w:ascii="微软雅黑" w:hAnsi="微软雅黑" w:eastAsia="微软雅黑" w:cs="微软雅黑"/>
                      <w:bCs/>
                      <w:sz w:val="24"/>
                      <w:szCs w:val="24"/>
                    </w:rPr>
                  </w:rPrChange>
                </w:rPr>
                <w:delText>项目类型</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93" w:author="威(×_×)" w:date="2021-03-18T18:32:06Z"/>
                <w:rFonts w:ascii="Times New Roman" w:hAnsi="Times New Roman" w:eastAsia="微软雅黑" w:cs="Times New Roman"/>
                <w:rPrChange w:id="6394" w:author="威(×_×)" w:date="2021-03-18T17:49:20Z">
                  <w:rPr>
                    <w:del w:id="6395"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30" w:hRule="atLeast"/>
          <w:del w:id="6396"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397" w:author="威(×_×)" w:date="2021-03-18T18:32:06Z"/>
                <w:rFonts w:ascii="Times New Roman" w:hAnsi="Times New Roman" w:eastAsia="微软雅黑" w:cs="Times New Roman"/>
                <w:rPrChange w:id="6398" w:author="威(×_×)" w:date="2021-03-18T17:49:20Z">
                  <w:rPr>
                    <w:del w:id="6399" w:author="威(×_×)" w:date="2021-03-18T18:32:06Z"/>
                    <w:rFonts w:ascii="微软雅黑" w:hAnsi="微软雅黑" w:eastAsia="微软雅黑" w:cs="微软雅黑"/>
                  </w:rPr>
                </w:rPrChange>
              </w:rPr>
            </w:pPr>
            <w:del w:id="6400" w:author="威(×_×)" w:date="2021-03-18T18:32:06Z">
              <w:r>
                <w:rPr>
                  <w:rFonts w:hint="default" w:ascii="Times New Roman" w:hAnsi="Times New Roman" w:eastAsia="微软雅黑" w:cs="Times New Roman"/>
                  <w:bCs/>
                  <w:sz w:val="24"/>
                  <w:szCs w:val="24"/>
                  <w:rPrChange w:id="6401" w:author="威(×_×)" w:date="2021-03-18T17:49:20Z">
                    <w:rPr>
                      <w:rFonts w:hint="eastAsia" w:ascii="微软雅黑" w:hAnsi="微软雅黑" w:eastAsia="微软雅黑" w:cs="微软雅黑"/>
                      <w:bCs/>
                      <w:sz w:val="24"/>
                      <w:szCs w:val="24"/>
                    </w:rPr>
                  </w:rPrChange>
                </w:rPr>
                <w:delText>项目名称</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02" w:author="威(×_×)" w:date="2021-03-18T18:32:06Z"/>
                <w:rFonts w:ascii="Times New Roman" w:hAnsi="Times New Roman" w:eastAsia="微软雅黑" w:cs="Times New Roman"/>
                <w:rPrChange w:id="6403" w:author="威(×_×)" w:date="2021-03-18T17:49:20Z">
                  <w:rPr>
                    <w:del w:id="6404"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3054" w:hRule="atLeast"/>
          <w:del w:id="6405"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406" w:author="威(×_×)" w:date="2021-03-18T18:32:06Z"/>
                <w:rFonts w:ascii="Times New Roman" w:hAnsi="Times New Roman" w:eastAsia="微软雅黑" w:cs="Times New Roman"/>
                <w:bCs/>
                <w:sz w:val="24"/>
                <w:szCs w:val="24"/>
                <w:rPrChange w:id="6407" w:author="威(×_×)" w:date="2021-03-18T17:49:20Z">
                  <w:rPr>
                    <w:del w:id="6408" w:author="威(×_×)" w:date="2021-03-18T18:32:06Z"/>
                    <w:rFonts w:ascii="微软雅黑" w:hAnsi="微软雅黑" w:eastAsia="微软雅黑" w:cs="微软雅黑"/>
                    <w:bCs/>
                    <w:sz w:val="24"/>
                    <w:szCs w:val="24"/>
                  </w:rPr>
                </w:rPrChange>
              </w:rPr>
            </w:pPr>
            <w:del w:id="6409" w:author="威(×_×)" w:date="2021-03-18T18:32:06Z">
              <w:r>
                <w:rPr>
                  <w:rFonts w:hint="default" w:ascii="Times New Roman" w:hAnsi="Times New Roman" w:eastAsia="微软雅黑" w:cs="Times New Roman"/>
                  <w:bCs/>
                  <w:sz w:val="24"/>
                  <w:szCs w:val="24"/>
                  <w:rPrChange w:id="6410" w:author="威(×_×)" w:date="2021-03-18T17:49:20Z">
                    <w:rPr>
                      <w:rFonts w:hint="eastAsia" w:ascii="微软雅黑" w:hAnsi="微软雅黑" w:eastAsia="微软雅黑" w:cs="微软雅黑"/>
                      <w:bCs/>
                      <w:sz w:val="24"/>
                      <w:szCs w:val="24"/>
                    </w:rPr>
                  </w:rPrChange>
                </w:rPr>
                <w:delText>项目规模、特点</w:delText>
              </w:r>
            </w:del>
          </w:p>
          <w:p>
            <w:pPr>
              <w:spacing w:after="156"/>
              <w:rPr>
                <w:del w:id="6411" w:author="威(×_×)" w:date="2021-03-18T18:32:06Z"/>
                <w:rFonts w:ascii="Times New Roman" w:hAnsi="Times New Roman" w:eastAsia="微软雅黑" w:cs="Times New Roman"/>
                <w:sz w:val="20"/>
                <w:u w:val="single"/>
                <w:rPrChange w:id="6412" w:author="威(×_×)" w:date="2021-03-18T17:49:20Z">
                  <w:rPr>
                    <w:del w:id="6413" w:author="威(×_×)" w:date="2021-03-18T18:32:06Z"/>
                    <w:rFonts w:ascii="微软雅黑" w:hAnsi="微软雅黑" w:eastAsia="微软雅黑" w:cs="微软雅黑"/>
                    <w:sz w:val="20"/>
                    <w:u w:val="single"/>
                  </w:rPr>
                </w:rPrChange>
              </w:rPr>
            </w:pPr>
            <w:del w:id="6414" w:author="威(×_×)" w:date="2021-03-18T18:32:06Z">
              <w:r>
                <w:rPr>
                  <w:rFonts w:hint="default" w:ascii="Times New Roman" w:hAnsi="Times New Roman" w:eastAsia="微软雅黑" w:cs="Times New Roman"/>
                  <w:bCs/>
                  <w:sz w:val="24"/>
                  <w:szCs w:val="24"/>
                  <w:rPrChange w:id="6415" w:author="威(×_×)" w:date="2021-03-18T17:49:20Z">
                    <w:rPr>
                      <w:rFonts w:hint="eastAsia" w:ascii="微软雅黑" w:hAnsi="微软雅黑" w:eastAsia="微软雅黑" w:cs="微软雅黑"/>
                      <w:bCs/>
                      <w:sz w:val="24"/>
                      <w:szCs w:val="24"/>
                    </w:rPr>
                  </w:rPrChange>
                </w:rPr>
                <w:delText>（简短说明项目国家及城市、甲方信息、总用地面积、建筑面积、主要功能、设计内容等）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16" w:author="威(×_×)" w:date="2021-03-18T18:32:06Z"/>
                <w:rFonts w:ascii="Times New Roman" w:hAnsi="Times New Roman" w:eastAsia="微软雅黑" w:cs="Times New Roman"/>
                <w:u w:val="single"/>
                <w:rPrChange w:id="6417" w:author="威(×_×)" w:date="2021-03-18T17:49:20Z">
                  <w:rPr>
                    <w:del w:id="6418" w:author="威(×_×)" w:date="2021-03-18T18:32:06Z"/>
                    <w:rFonts w:ascii="微软雅黑" w:hAnsi="微软雅黑" w:eastAsia="微软雅黑" w:cs="微软雅黑"/>
                    <w:u w:val="single"/>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05" w:hRule="atLeast"/>
          <w:del w:id="6419"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420" w:author="威(×_×)" w:date="2021-03-18T18:32:06Z"/>
                <w:rFonts w:ascii="Times New Roman" w:hAnsi="Times New Roman" w:eastAsia="微软雅黑" w:cs="Times New Roman"/>
                <w:rPrChange w:id="6421" w:author="威(×_×)" w:date="2021-03-18T17:49:20Z">
                  <w:rPr>
                    <w:del w:id="6422" w:author="威(×_×)" w:date="2021-03-18T18:32:06Z"/>
                    <w:rFonts w:ascii="微软雅黑" w:hAnsi="微软雅黑" w:eastAsia="微软雅黑" w:cs="微软雅黑"/>
                  </w:rPr>
                </w:rPrChange>
              </w:rPr>
            </w:pPr>
            <w:del w:id="6423" w:author="威(×_×)" w:date="2021-03-18T18:32:06Z">
              <w:r>
                <w:rPr>
                  <w:rFonts w:hint="default" w:ascii="Times New Roman" w:hAnsi="Times New Roman" w:eastAsia="微软雅黑" w:cs="Times New Roman"/>
                  <w:bCs/>
                  <w:sz w:val="24"/>
                  <w:szCs w:val="24"/>
                  <w:rPrChange w:id="6424" w:author="威(×_×)" w:date="2021-03-18T17:49:20Z">
                    <w:rPr>
                      <w:rFonts w:hint="eastAsia" w:ascii="微软雅黑" w:hAnsi="微软雅黑" w:eastAsia="微软雅黑" w:cs="微软雅黑"/>
                      <w:bCs/>
                      <w:sz w:val="24"/>
                      <w:szCs w:val="24"/>
                    </w:rPr>
                  </w:rPrChange>
                </w:rPr>
                <w:delText>在该项目承担的工作</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25" w:author="威(×_×)" w:date="2021-03-18T18:32:06Z"/>
                <w:rFonts w:ascii="Times New Roman" w:hAnsi="Times New Roman" w:eastAsia="微软雅黑" w:cs="Times New Roman"/>
                <w:rPrChange w:id="6426" w:author="威(×_×)" w:date="2021-03-18T17:49:20Z">
                  <w:rPr>
                    <w:del w:id="6427"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864" w:hRule="atLeast"/>
          <w:del w:id="6428"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429" w:author="威(×_×)" w:date="2021-03-18T18:32:06Z"/>
                <w:rFonts w:ascii="Times New Roman" w:hAnsi="Times New Roman" w:eastAsia="微软雅黑" w:cs="Times New Roman"/>
                <w:rPrChange w:id="6430" w:author="威(×_×)" w:date="2021-03-18T17:49:20Z">
                  <w:rPr>
                    <w:del w:id="6431" w:author="威(×_×)" w:date="2021-03-18T18:32:06Z"/>
                    <w:rFonts w:ascii="微软雅黑" w:hAnsi="微软雅黑" w:eastAsia="微软雅黑" w:cs="微软雅黑"/>
                  </w:rPr>
                </w:rPrChange>
              </w:rPr>
            </w:pPr>
            <w:del w:id="6432" w:author="威(×_×)" w:date="2021-03-18T18:32:06Z">
              <w:r>
                <w:rPr>
                  <w:rFonts w:hint="default" w:ascii="Times New Roman" w:hAnsi="Times New Roman" w:eastAsia="微软雅黑" w:cs="Times New Roman"/>
                  <w:bCs/>
                  <w:sz w:val="24"/>
                  <w:szCs w:val="24"/>
                  <w:rPrChange w:id="6433" w:author="威(×_×)" w:date="2021-03-18T17:49:20Z">
                    <w:rPr>
                      <w:rFonts w:hint="eastAsia" w:ascii="微软雅黑" w:hAnsi="微软雅黑" w:eastAsia="微软雅黑" w:cs="微软雅黑"/>
                      <w:bCs/>
                      <w:sz w:val="24"/>
                      <w:szCs w:val="24"/>
                    </w:rPr>
                  </w:rPrChange>
                </w:rPr>
                <w:delText>相关照片或效果图</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34" w:author="威(×_×)" w:date="2021-03-18T18:32:06Z"/>
                <w:rFonts w:ascii="Times New Roman" w:hAnsi="Times New Roman" w:eastAsia="微软雅黑" w:cs="Times New Roman"/>
                <w:rPrChange w:id="6435" w:author="威(×_×)" w:date="2021-03-18T17:49:20Z">
                  <w:rPr>
                    <w:del w:id="6436"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1175" w:hRule="atLeast"/>
          <w:del w:id="6437"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438" w:author="威(×_×)" w:date="2021-03-18T18:32:06Z"/>
                <w:rFonts w:ascii="Times New Roman" w:hAnsi="Times New Roman" w:eastAsia="微软雅黑" w:cs="Times New Roman"/>
                <w:sz w:val="24"/>
                <w:szCs w:val="24"/>
                <w:rPrChange w:id="6439" w:author="威(×_×)" w:date="2021-03-18T17:49:20Z">
                  <w:rPr>
                    <w:del w:id="6440" w:author="威(×_×)" w:date="2021-03-18T18:32:06Z"/>
                    <w:rFonts w:ascii="微软雅黑" w:hAnsi="微软雅黑" w:eastAsia="微软雅黑" w:cs="微软雅黑"/>
                    <w:sz w:val="24"/>
                    <w:szCs w:val="24"/>
                  </w:rPr>
                </w:rPrChange>
              </w:rPr>
            </w:pPr>
            <w:del w:id="6441" w:author="威(×_×)" w:date="2021-03-18T18:32:06Z">
              <w:r>
                <w:rPr>
                  <w:rFonts w:hint="default" w:ascii="Times New Roman" w:hAnsi="Times New Roman" w:eastAsia="微软雅黑" w:cs="Times New Roman"/>
                  <w:bCs/>
                  <w:sz w:val="24"/>
                  <w:szCs w:val="24"/>
                  <w:rPrChange w:id="6442" w:author="威(×_×)" w:date="2021-03-18T17:49:20Z">
                    <w:rPr>
                      <w:rFonts w:hint="eastAsia" w:ascii="微软雅黑" w:hAnsi="微软雅黑" w:eastAsia="微软雅黑" w:cs="微软雅黑"/>
                      <w:bCs/>
                      <w:sz w:val="24"/>
                      <w:szCs w:val="24"/>
                    </w:rPr>
                  </w:rPrChange>
                </w:rPr>
                <w:delText>项目的实施情况（如有）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43" w:author="威(×_×)" w:date="2021-03-18T18:32:06Z"/>
                <w:rFonts w:ascii="Times New Roman" w:hAnsi="Times New Roman" w:eastAsia="微软雅黑" w:cs="Times New Roman"/>
                <w:rPrChange w:id="6444" w:author="威(×_×)" w:date="2021-03-18T17:49:20Z">
                  <w:rPr>
                    <w:del w:id="6445" w:author="威(×_×)" w:date="2021-03-18T18:32:06Z"/>
                    <w:rFonts w:ascii="微软雅黑" w:hAnsi="微软雅黑" w:eastAsia="微软雅黑" w:cs="微软雅黑"/>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del w:id="6446"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447" w:author="威(×_×)" w:date="2021-03-18T18:32:06Z"/>
                <w:rFonts w:ascii="Times New Roman" w:hAnsi="Times New Roman" w:eastAsia="微软雅黑" w:cs="Times New Roman"/>
                <w:bCs/>
                <w:sz w:val="24"/>
                <w:szCs w:val="24"/>
                <w:rPrChange w:id="6448" w:author="威(×_×)" w:date="2021-03-18T17:49:20Z">
                  <w:rPr>
                    <w:del w:id="6449" w:author="威(×_×)" w:date="2021-03-18T18:32:06Z"/>
                    <w:rFonts w:ascii="微软雅黑" w:hAnsi="微软雅黑" w:eastAsia="微软雅黑" w:cs="微软雅黑"/>
                    <w:bCs/>
                    <w:sz w:val="24"/>
                    <w:szCs w:val="24"/>
                  </w:rPr>
                </w:rPrChange>
              </w:rPr>
            </w:pPr>
            <w:del w:id="6450" w:author="威(×_×)" w:date="2021-03-18T18:32:06Z">
              <w:r>
                <w:rPr>
                  <w:rFonts w:hint="default" w:ascii="Times New Roman" w:hAnsi="Times New Roman" w:eastAsia="微软雅黑" w:cs="Times New Roman"/>
                  <w:bCs/>
                  <w:sz w:val="24"/>
                  <w:szCs w:val="24"/>
                  <w:rPrChange w:id="6451" w:author="威(×_×)" w:date="2021-03-18T17:49:20Z">
                    <w:rPr>
                      <w:rFonts w:hint="eastAsia" w:ascii="微软雅黑" w:hAnsi="微软雅黑" w:eastAsia="微软雅黑" w:cs="微软雅黑"/>
                      <w:bCs/>
                      <w:sz w:val="24"/>
                      <w:szCs w:val="24"/>
                    </w:rPr>
                  </w:rPrChange>
                </w:rPr>
                <w:delText>项目获国内省部级及以上或国外相应级别专业奖项（如有）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52" w:author="威(×_×)" w:date="2021-03-18T18:32:06Z"/>
                <w:rFonts w:ascii="Times New Roman" w:hAnsi="Times New Roman" w:eastAsia="微软雅黑" w:cs="Times New Roman"/>
                <w:b/>
                <w:bCs/>
                <w:lang w:eastAsia="zh-TW"/>
                <w:rPrChange w:id="6453" w:author="威(×_×)" w:date="2021-03-18T17:49:20Z">
                  <w:rPr>
                    <w:del w:id="6454" w:author="威(×_×)" w:date="2021-03-18T18:32:06Z"/>
                    <w:rFonts w:ascii="微软雅黑" w:hAnsi="微软雅黑" w:eastAsia="微软雅黑" w:cs="微软雅黑"/>
                    <w:b/>
                    <w:bCs/>
                    <w:lang w:eastAsia="zh-TW"/>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9" w:type="dxa"/>
          <w:trHeight w:val="503" w:hRule="atLeast"/>
          <w:del w:id="6455" w:author="威(×_×)" w:date="2021-03-18T18:32:06Z"/>
        </w:trPr>
        <w:tc>
          <w:tcPr>
            <w:tcW w:w="3369" w:type="dxa"/>
            <w:tcBorders>
              <w:top w:val="single" w:color="auto" w:sz="4" w:space="0"/>
              <w:left w:val="single" w:color="auto" w:sz="4" w:space="0"/>
              <w:bottom w:val="single" w:color="auto" w:sz="4" w:space="0"/>
              <w:right w:val="single" w:color="auto" w:sz="4" w:space="0"/>
            </w:tcBorders>
            <w:vAlign w:val="center"/>
          </w:tcPr>
          <w:p>
            <w:pPr>
              <w:spacing w:after="156"/>
              <w:jc w:val="left"/>
              <w:rPr>
                <w:del w:id="6456" w:author="威(×_×)" w:date="2021-03-18T18:32:06Z"/>
                <w:rFonts w:ascii="Times New Roman" w:hAnsi="Times New Roman" w:eastAsia="微软雅黑" w:cs="Times New Roman"/>
                <w:bCs/>
                <w:sz w:val="24"/>
                <w:szCs w:val="24"/>
                <w:rPrChange w:id="6457" w:author="威(×_×)" w:date="2021-03-18T17:49:20Z">
                  <w:rPr>
                    <w:del w:id="6458" w:author="威(×_×)" w:date="2021-03-18T18:32:06Z"/>
                    <w:rFonts w:ascii="微软雅黑" w:hAnsi="微软雅黑" w:eastAsia="微软雅黑" w:cs="微软雅黑"/>
                    <w:bCs/>
                    <w:sz w:val="24"/>
                    <w:szCs w:val="24"/>
                  </w:rPr>
                </w:rPrChange>
              </w:rPr>
            </w:pPr>
            <w:del w:id="6459" w:author="威(×_×)" w:date="2021-03-18T18:32:06Z">
              <w:r>
                <w:rPr>
                  <w:rFonts w:hint="default" w:ascii="Times New Roman" w:hAnsi="Times New Roman" w:eastAsia="微软雅黑" w:cs="Times New Roman"/>
                  <w:bCs/>
                  <w:sz w:val="24"/>
                  <w:szCs w:val="24"/>
                  <w:rPrChange w:id="6460" w:author="威(×_×)" w:date="2021-03-18T17:49:20Z">
                    <w:rPr>
                      <w:rFonts w:hint="eastAsia" w:ascii="微软雅黑" w:hAnsi="微软雅黑" w:eastAsia="微软雅黑" w:cs="微软雅黑"/>
                      <w:bCs/>
                      <w:sz w:val="24"/>
                      <w:szCs w:val="24"/>
                    </w:rPr>
                  </w:rPrChange>
                </w:rPr>
                <w:delText>项目获得绿色建筑认证（如有）</w:delText>
              </w:r>
            </w:del>
          </w:p>
        </w:tc>
        <w:tc>
          <w:tcPr>
            <w:tcW w:w="6378" w:type="dxa"/>
            <w:tcBorders>
              <w:top w:val="single" w:color="auto" w:sz="4" w:space="0"/>
              <w:left w:val="single" w:color="auto" w:sz="4" w:space="0"/>
              <w:bottom w:val="single" w:color="auto" w:sz="4" w:space="0"/>
              <w:right w:val="single" w:color="auto" w:sz="4" w:space="0"/>
            </w:tcBorders>
            <w:vAlign w:val="center"/>
          </w:tcPr>
          <w:p>
            <w:pPr>
              <w:spacing w:after="156" w:line="276" w:lineRule="auto"/>
              <w:rPr>
                <w:del w:id="6461" w:author="威(×_×)" w:date="2021-03-18T18:32:06Z"/>
                <w:rFonts w:ascii="Times New Roman" w:hAnsi="Times New Roman" w:eastAsia="微软雅黑" w:cs="Times New Roman"/>
                <w:b/>
                <w:bCs/>
                <w:lang w:eastAsia="zh-TW"/>
                <w:rPrChange w:id="6462" w:author="威(×_×)" w:date="2021-03-18T17:49:20Z">
                  <w:rPr>
                    <w:del w:id="6463" w:author="威(×_×)" w:date="2021-03-18T18:32:06Z"/>
                    <w:rFonts w:ascii="微软雅黑" w:hAnsi="微软雅黑" w:eastAsia="微软雅黑" w:cs="微软雅黑"/>
                    <w:b/>
                    <w:bCs/>
                    <w:lang w:eastAsia="zh-TW"/>
                  </w:rPr>
                </w:rPrChange>
              </w:rPr>
            </w:pPr>
          </w:p>
        </w:tc>
      </w:tr>
    </w:tbl>
    <w:p>
      <w:pPr>
        <w:spacing w:before="156" w:beforeLines="50" w:after="312" w:afterLines="100" w:line="340" w:lineRule="exact"/>
        <w:jc w:val="left"/>
        <w:rPr>
          <w:ins w:id="6465" w:author="威(×_×)" w:date="2021-03-18T18:32:20Z"/>
          <w:rFonts w:hint="default" w:ascii="Times New Roman" w:hAnsi="Times New Roman" w:eastAsia="微软雅黑" w:cs="Times New Roman"/>
          <w:smallCaps w:val="0"/>
          <w:color w:val="537F35"/>
          <w:sz w:val="30"/>
          <w:u w:val="single"/>
        </w:rPr>
        <w:pPrChange w:id="6464" w:author="威(×_×)" w:date="2021-03-18T18:32:20Z">
          <w:pPr>
            <w:pStyle w:val="2"/>
            <w:spacing w:before="156" w:beforeLines="50" w:after="312" w:afterLines="100" w:line="340" w:lineRule="exact"/>
            <w:jc w:val="left"/>
          </w:pPr>
        </w:pPrChange>
      </w:pPr>
      <w:ins w:id="6466" w:author="威(×_×)" w:date="2021-03-18T18:32:20Z">
        <w:bookmarkStart w:id="44" w:name="_Toc26969"/>
        <w:bookmarkStart w:id="45" w:name="_Toc24578060"/>
        <w:bookmarkStart w:id="46" w:name="_Toc24577293"/>
        <w:r>
          <w:rPr>
            <w:rFonts w:hint="default" w:ascii="Times New Roman" w:hAnsi="Times New Roman" w:eastAsia="微软雅黑" w:cs="Times New Roman"/>
            <w:smallCaps w:val="0"/>
            <w:color w:val="537F35"/>
            <w:sz w:val="30"/>
            <w:u w:val="single"/>
          </w:rPr>
          <w:br w:type="page"/>
        </w:r>
      </w:ins>
    </w:p>
    <w:p>
      <w:pPr>
        <w:pStyle w:val="2"/>
        <w:spacing w:before="156" w:beforeLines="50" w:after="312" w:afterLines="100" w:line="340" w:lineRule="exact"/>
        <w:jc w:val="left"/>
        <w:rPr>
          <w:rFonts w:ascii="Times New Roman" w:hAnsi="Times New Roman" w:eastAsia="微软雅黑" w:cs="Times New Roman"/>
          <w:smallCaps w:val="0"/>
          <w:color w:val="537F35"/>
          <w:sz w:val="30"/>
          <w:u w:val="single"/>
          <w:rPrChange w:id="6467" w:author="威(×_×)" w:date="2021-03-18T17:49:20Z">
            <w:rPr>
              <w:rFonts w:ascii="微软雅黑" w:hAnsi="微软雅黑" w:eastAsia="微软雅黑" w:cs="微软雅黑"/>
              <w:smallCaps w:val="0"/>
              <w:color w:val="537F35"/>
              <w:sz w:val="30"/>
              <w:u w:val="single"/>
            </w:rPr>
          </w:rPrChange>
        </w:rPr>
      </w:pPr>
      <w:bookmarkStart w:id="47" w:name="_Toc32466"/>
      <w:r>
        <w:rPr>
          <w:rFonts w:hint="default" w:ascii="Times New Roman" w:hAnsi="Times New Roman" w:eastAsia="微软雅黑" w:cs="Times New Roman"/>
          <w:smallCaps w:val="0"/>
          <w:color w:val="537F35"/>
          <w:sz w:val="30"/>
          <w:u w:val="single"/>
          <w:rPrChange w:id="6468" w:author="威(×_×)" w:date="2021-03-18T17:49:20Z">
            <w:rPr>
              <w:rFonts w:hint="eastAsia" w:ascii="微软雅黑" w:hAnsi="微软雅黑" w:eastAsia="微软雅黑" w:cs="微软雅黑"/>
              <w:smallCaps w:val="0"/>
              <w:color w:val="537F35"/>
              <w:sz w:val="30"/>
              <w:u w:val="single"/>
            </w:rPr>
          </w:rPrChange>
        </w:rPr>
        <w:t>12知识产权承诺书</w:t>
      </w:r>
      <w:bookmarkEnd w:id="44"/>
      <w:ins w:id="6469" w:author="威(×_×)" w:date="2021-03-18T18:35:38Z">
        <w:r>
          <w:rPr>
            <w:rFonts w:hint="default" w:ascii="Times New Roman" w:hAnsi="Times New Roman" w:eastAsia="微软雅黑" w:cs="Times New Roman"/>
            <w:smallCaps w:val="0"/>
            <w:color w:val="537F35"/>
            <w:sz w:val="30"/>
            <w:u w:val="single"/>
          </w:rPr>
          <w:t>Intellectual Property Commitment</w:t>
        </w:r>
        <w:bookmarkEnd w:id="47"/>
      </w:ins>
    </w:p>
    <w:p>
      <w:pPr>
        <w:snapToGrid w:val="0"/>
        <w:spacing w:after="156" w:line="240" w:lineRule="auto"/>
        <w:rPr>
          <w:ins w:id="6471" w:author="威(×_×)" w:date="2021-03-19T17:41:03Z"/>
          <w:rFonts w:hint="default" w:ascii="Times New Roman" w:hAnsi="Times New Roman" w:eastAsia="微软雅黑" w:cs="Times New Roman"/>
          <w:highlight w:val="none"/>
          <w:rPrChange w:id="6472" w:author="威(×_×)" w:date="2021-03-19T17:48:25Z">
            <w:rPr>
              <w:ins w:id="6473" w:author="威(×_×)" w:date="2021-03-19T17:41:03Z"/>
              <w:rFonts w:hint="default" w:ascii="Times New Roman" w:hAnsi="Times New Roman" w:eastAsia="微软雅黑" w:cs="Times New Roman"/>
              <w:highlight w:val="yellow"/>
            </w:rPr>
          </w:rPrChange>
        </w:rPr>
        <w:pPrChange w:id="6470" w:author="威(×_×)" w:date="2021-03-19T17:48:34Z">
          <w:pPr>
            <w:snapToGrid w:val="0"/>
            <w:spacing w:after="156" w:line="420" w:lineRule="exact"/>
          </w:pPr>
        </w:pPrChange>
      </w:pPr>
      <w:r>
        <w:rPr>
          <w:rFonts w:hint="default" w:ascii="Times New Roman" w:hAnsi="Times New Roman" w:eastAsia="微软雅黑" w:cs="Times New Roman"/>
          <w:rPrChange w:id="6474" w:author="威(×_×)" w:date="2021-03-18T17:49:20Z">
            <w:rPr>
              <w:rFonts w:hint="eastAsia" w:ascii="微软雅黑" w:hAnsi="微软雅黑" w:eastAsia="微软雅黑" w:cs="微软雅黑"/>
            </w:rPr>
          </w:rPrChange>
        </w:rPr>
        <w:t>致</w:t>
      </w:r>
      <w:r>
        <w:rPr>
          <w:rFonts w:hint="default" w:ascii="Times New Roman" w:hAnsi="Times New Roman" w:eastAsia="微软雅黑" w:cs="Times New Roman"/>
          <w:highlight w:val="none"/>
          <w:rPrChange w:id="6475" w:author="威(×_×)" w:date="2021-03-19T17:48:25Z">
            <w:rPr>
              <w:rFonts w:hint="eastAsia" w:ascii="微软雅黑" w:hAnsi="微软雅黑" w:eastAsia="微软雅黑" w:cs="微软雅黑"/>
            </w:rPr>
          </w:rPrChange>
        </w:rPr>
        <w:t>：</w:t>
      </w:r>
      <w:r>
        <w:rPr>
          <w:rFonts w:hint="default" w:ascii="Times New Roman" w:hAnsi="Times New Roman" w:eastAsia="微软雅黑" w:cs="Times New Roman"/>
          <w:highlight w:val="none"/>
          <w:rPrChange w:id="6476" w:author="威(×_×)" w:date="2021-03-19T17:48:25Z">
            <w:rPr>
              <w:rFonts w:hint="eastAsia" w:ascii="微软雅黑" w:hAnsi="微软雅黑" w:eastAsia="微软雅黑" w:cs="微软雅黑"/>
            </w:rPr>
          </w:rPrChange>
        </w:rPr>
        <w:t>深圳市大鹏新区管理委员会</w:t>
      </w:r>
    </w:p>
    <w:p>
      <w:pPr>
        <w:snapToGrid w:val="0"/>
        <w:spacing w:after="156" w:line="240" w:lineRule="auto"/>
        <w:rPr>
          <w:rFonts w:ascii="Times New Roman" w:hAnsi="Times New Roman" w:eastAsia="微软雅黑" w:cs="Times New Roman"/>
          <w:highlight w:val="none"/>
          <w:rPrChange w:id="6478" w:author="威(×_×)" w:date="2021-03-19T17:48:25Z">
            <w:rPr>
              <w:rFonts w:ascii="微软雅黑" w:hAnsi="微软雅黑" w:eastAsia="微软雅黑" w:cs="微软雅黑"/>
            </w:rPr>
          </w:rPrChange>
        </w:rPr>
        <w:pPrChange w:id="6477" w:author="威(×_×)" w:date="2021-03-19T17:48:34Z">
          <w:pPr>
            <w:snapToGrid w:val="0"/>
            <w:spacing w:after="156" w:line="420" w:lineRule="exact"/>
          </w:pPr>
        </w:pPrChange>
      </w:pPr>
      <w:ins w:id="6479" w:author="威(×_×)" w:date="2021-03-19T17:41:06Z">
        <w:r>
          <w:rPr>
            <w:rFonts w:hint="eastAsia" w:ascii="Times New Roman" w:hAnsi="Times New Roman" w:eastAsia="微软雅黑" w:cs="Times New Roman"/>
            <w:highlight w:val="none"/>
            <w:rPrChange w:id="6480" w:author="威(×_×)" w:date="2021-03-19T17:48:25Z">
              <w:rPr>
                <w:rFonts w:hint="eastAsia" w:ascii="Times New Roman" w:hAnsi="Times New Roman" w:eastAsia="微软雅黑" w:cs="Times New Roman"/>
                <w:highlight w:val="yellow"/>
              </w:rPr>
            </w:rPrChange>
          </w:rPr>
          <w:t>To: Shenzhen Dapeng New District Management Committee</w:t>
        </w:r>
      </w:ins>
    </w:p>
    <w:p>
      <w:pPr>
        <w:snapToGrid w:val="0"/>
        <w:spacing w:after="156" w:line="240" w:lineRule="auto"/>
        <w:ind w:firstLine="480"/>
        <w:rPr>
          <w:rFonts w:ascii="Times New Roman" w:hAnsi="Times New Roman" w:eastAsia="微软雅黑" w:cs="Times New Roman"/>
          <w:rPrChange w:id="6483" w:author="威(×_×)" w:date="2021-03-18T17:49:20Z">
            <w:rPr>
              <w:rFonts w:ascii="微软雅黑" w:hAnsi="微软雅黑" w:eastAsia="微软雅黑" w:cs="微软雅黑"/>
            </w:rPr>
          </w:rPrChange>
        </w:rPr>
        <w:pPrChange w:id="6482" w:author="威(×_×)" w:date="2021-03-19T17:48:34Z">
          <w:pPr>
            <w:snapToGrid w:val="0"/>
            <w:spacing w:after="156" w:line="420" w:lineRule="exact"/>
            <w:ind w:firstLine="480"/>
          </w:pPr>
        </w:pPrChange>
      </w:pPr>
      <w:r>
        <w:rPr>
          <w:rFonts w:hint="default" w:ascii="Times New Roman" w:hAnsi="Times New Roman" w:eastAsia="微软雅黑" w:cs="Times New Roman"/>
          <w:rPrChange w:id="6484" w:author="威(×_×)" w:date="2021-03-18T17:49:20Z">
            <w:rPr>
              <w:rFonts w:hint="eastAsia" w:ascii="微软雅黑" w:hAnsi="微软雅黑" w:eastAsia="微软雅黑" w:cs="微软雅黑"/>
            </w:rPr>
          </w:rPrChange>
        </w:rPr>
        <w:t>参赛设计机构承诺：参赛设计机构提交的设计成果不侵犯任何第三方知识产权或其他合法权益，参赛设计机构对此承担全部法律责任；参赛设计机构对设计成果中所涉及的任何来自第三方的知识产权或其他合法权益均已得到合法有效授权，所涉授权费用（如果有）由参赛设计机构承担且已包含在合同（或竞赛文件）规定的设计费用或奖金中。参赛设计机构的设计成果不存在任何权利缺陷或权利行使障碍，如因此给主办方造成任何责任或损失（包括但不限于被追索连带责任、侵权赔偿或支付许可费等），均由参赛设计机构承担或赔偿。</w:t>
      </w:r>
    </w:p>
    <w:p>
      <w:pPr>
        <w:snapToGrid w:val="0"/>
        <w:spacing w:after="156" w:line="240" w:lineRule="auto"/>
        <w:ind w:firstLine="480"/>
        <w:rPr>
          <w:ins w:id="6486" w:author="威(×_×)" w:date="2021-03-18T18:35:51Z"/>
          <w:rFonts w:hint="default" w:ascii="Times New Roman" w:hAnsi="Times New Roman" w:eastAsia="微软雅黑" w:cs="Times New Roman"/>
        </w:rPr>
        <w:pPrChange w:id="6485" w:author="威(×_×)" w:date="2021-03-19T17:48:34Z">
          <w:pPr>
            <w:snapToGrid w:val="0"/>
            <w:spacing w:after="156" w:line="420" w:lineRule="exact"/>
            <w:ind w:firstLine="480"/>
          </w:pPr>
        </w:pPrChange>
      </w:pPr>
      <w:r>
        <w:rPr>
          <w:rFonts w:hint="default" w:ascii="Times New Roman" w:hAnsi="Times New Roman" w:eastAsia="微软雅黑" w:cs="Times New Roman"/>
          <w:rPrChange w:id="6487" w:author="威(×_×)" w:date="2021-03-18T17:49:20Z">
            <w:rPr>
              <w:rFonts w:hint="eastAsia" w:ascii="微软雅黑" w:hAnsi="微软雅黑" w:eastAsia="微软雅黑" w:cs="微软雅黑"/>
            </w:rPr>
          </w:rPrChange>
        </w:rPr>
        <w:t>特此承诺。</w:t>
      </w:r>
    </w:p>
    <w:p>
      <w:pPr>
        <w:snapToGrid w:val="0"/>
        <w:spacing w:after="156" w:line="240" w:lineRule="auto"/>
        <w:ind w:firstLine="480"/>
        <w:rPr>
          <w:ins w:id="6489" w:author="威(×_×)" w:date="2021-03-18T18:38:03Z"/>
          <w:rFonts w:hint="eastAsia" w:ascii="Times New Roman" w:hAnsi="Times New Roman" w:eastAsia="微软雅黑" w:cs="Times New Roman"/>
        </w:rPr>
        <w:pPrChange w:id="6488" w:author="威(×_×)" w:date="2021-03-19T17:48:34Z">
          <w:pPr>
            <w:snapToGrid w:val="0"/>
            <w:spacing w:after="156" w:line="420" w:lineRule="exact"/>
            <w:ind w:firstLine="480"/>
          </w:pPr>
        </w:pPrChange>
      </w:pPr>
      <w:ins w:id="6490" w:author="威(×_×)" w:date="2021-03-18T18:35:53Z">
        <w:r>
          <w:rPr>
            <w:rFonts w:hint="eastAsia" w:ascii="Times New Roman" w:hAnsi="Times New Roman" w:eastAsia="微软雅黑" w:cs="Times New Roman"/>
          </w:rPr>
          <w:t xml:space="preserve">The </w:t>
        </w:r>
      </w:ins>
      <w:ins w:id="6491" w:author="威(×_×)" w:date="2021-03-18T18:36:36Z">
        <w:r>
          <w:rPr>
            <w:rFonts w:hint="eastAsia" w:ascii="Times New Roman" w:hAnsi="Times New Roman" w:eastAsia="微软雅黑" w:cs="Times New Roman"/>
            <w:lang w:val="en-US" w:eastAsia="zh-CN"/>
          </w:rPr>
          <w:t>d</w:t>
        </w:r>
      </w:ins>
      <w:ins w:id="6492" w:author="威(×_×)" w:date="2021-03-18T18:36:37Z">
        <w:r>
          <w:rPr>
            <w:rFonts w:hint="eastAsia" w:ascii="Times New Roman" w:hAnsi="Times New Roman" w:eastAsia="微软雅黑" w:cs="Times New Roman"/>
            <w:lang w:val="en-US" w:eastAsia="zh-CN"/>
          </w:rPr>
          <w:t>esi</w:t>
        </w:r>
      </w:ins>
      <w:ins w:id="6493" w:author="威(×_×)" w:date="2021-03-18T18:36:38Z">
        <w:r>
          <w:rPr>
            <w:rFonts w:hint="eastAsia" w:ascii="Times New Roman" w:hAnsi="Times New Roman" w:eastAsia="微软雅黑" w:cs="Times New Roman"/>
            <w:lang w:val="en-US" w:eastAsia="zh-CN"/>
          </w:rPr>
          <w:t>gn</w:t>
        </w:r>
      </w:ins>
      <w:ins w:id="6494" w:author="威(×_×)" w:date="2021-03-18T18:36:39Z">
        <w:r>
          <w:rPr>
            <w:rFonts w:hint="eastAsia" w:ascii="Times New Roman" w:hAnsi="Times New Roman" w:eastAsia="微软雅黑" w:cs="Times New Roman"/>
            <w:lang w:val="en-US" w:eastAsia="zh-CN"/>
          </w:rPr>
          <w:t xml:space="preserve"> a</w:t>
        </w:r>
      </w:ins>
      <w:ins w:id="6495" w:author="威(×_×)" w:date="2021-03-18T18:36:40Z">
        <w:r>
          <w:rPr>
            <w:rFonts w:hint="eastAsia" w:ascii="Times New Roman" w:hAnsi="Times New Roman" w:eastAsia="微软雅黑" w:cs="Times New Roman"/>
            <w:lang w:val="en-US" w:eastAsia="zh-CN"/>
          </w:rPr>
          <w:t>ge</w:t>
        </w:r>
      </w:ins>
      <w:ins w:id="6496" w:author="威(×_×)" w:date="2021-03-18T18:36:41Z">
        <w:r>
          <w:rPr>
            <w:rFonts w:hint="eastAsia" w:ascii="Times New Roman" w:hAnsi="Times New Roman" w:eastAsia="微软雅黑" w:cs="Times New Roman"/>
            <w:lang w:val="en-US" w:eastAsia="zh-CN"/>
          </w:rPr>
          <w:t>ncy</w:t>
        </w:r>
      </w:ins>
      <w:ins w:id="6497" w:author="威(×_×)" w:date="2021-03-18T18:35:53Z">
        <w:r>
          <w:rPr>
            <w:rFonts w:hint="eastAsia" w:ascii="Times New Roman" w:hAnsi="Times New Roman" w:eastAsia="微软雅黑" w:cs="Times New Roman"/>
          </w:rPr>
          <w:t xml:space="preserve"> promises that its design results does not infringe any third party’s intellectual property rights or other legitimate rights or interests, and the </w:t>
        </w:r>
      </w:ins>
      <w:ins w:id="6498" w:author="威(×_×)" w:date="2021-03-18T18:37:10Z">
        <w:r>
          <w:rPr>
            <w:rFonts w:hint="eastAsia" w:ascii="Times New Roman" w:hAnsi="Times New Roman" w:eastAsia="微软雅黑" w:cs="Times New Roman"/>
            <w:lang w:val="en-US" w:eastAsia="zh-CN"/>
          </w:rPr>
          <w:t>design agency</w:t>
        </w:r>
      </w:ins>
      <w:ins w:id="6499" w:author="威(×_×)" w:date="2021-03-18T18:35:53Z">
        <w:r>
          <w:rPr>
            <w:rFonts w:hint="eastAsia" w:ascii="Times New Roman" w:hAnsi="Times New Roman" w:eastAsia="微软雅黑" w:cs="Times New Roman"/>
          </w:rPr>
          <w:t xml:space="preserve"> bears all legal responsibility; all intellectual property rights or other legal rights and interests in the Design Results of the </w:t>
        </w:r>
      </w:ins>
      <w:ins w:id="6500" w:author="威(×_×)" w:date="2021-03-18T18:37:20Z">
        <w:r>
          <w:rPr>
            <w:rFonts w:hint="eastAsia" w:ascii="Times New Roman" w:hAnsi="Times New Roman" w:eastAsia="微软雅黑" w:cs="Times New Roman"/>
            <w:lang w:val="en-US" w:eastAsia="zh-CN"/>
          </w:rPr>
          <w:t>design agency</w:t>
        </w:r>
      </w:ins>
      <w:ins w:id="6501" w:author="威(×_×)" w:date="2021-03-18T18:35:53Z">
        <w:r>
          <w:rPr>
            <w:rFonts w:hint="eastAsia" w:ascii="Times New Roman" w:hAnsi="Times New Roman" w:eastAsia="微软雅黑" w:cs="Times New Roman"/>
          </w:rPr>
          <w:t xml:space="preserve"> have been legally and effectively licensed, and the licensing costs involved (if any) have been borne by the </w:t>
        </w:r>
      </w:ins>
      <w:ins w:id="6502" w:author="威(×_×)" w:date="2021-03-18T18:37:34Z">
        <w:r>
          <w:rPr>
            <w:rFonts w:hint="eastAsia" w:ascii="Times New Roman" w:hAnsi="Times New Roman" w:eastAsia="微软雅黑" w:cs="Times New Roman"/>
            <w:lang w:val="en-US" w:eastAsia="zh-CN"/>
          </w:rPr>
          <w:t>design agency</w:t>
        </w:r>
      </w:ins>
      <w:ins w:id="6503" w:author="威(×_×)" w:date="2021-03-18T18:35:53Z">
        <w:r>
          <w:rPr>
            <w:rFonts w:hint="eastAsia" w:ascii="Times New Roman" w:hAnsi="Times New Roman" w:eastAsia="微软雅黑" w:cs="Times New Roman"/>
          </w:rPr>
          <w:t xml:space="preserve"> and have been included in the design costs or bonus stipulated in the contract (or competition document). The design results of </w:t>
        </w:r>
      </w:ins>
      <w:ins w:id="6504" w:author="威(×_×)" w:date="2021-03-18T18:37:42Z">
        <w:r>
          <w:rPr>
            <w:rFonts w:hint="eastAsia" w:ascii="Times New Roman" w:hAnsi="Times New Roman" w:eastAsia="微软雅黑" w:cs="Times New Roman"/>
            <w:lang w:val="en-US" w:eastAsia="zh-CN"/>
          </w:rPr>
          <w:t>design agency</w:t>
        </w:r>
      </w:ins>
      <w:ins w:id="6505" w:author="威(×_×)" w:date="2021-03-18T18:35:53Z">
        <w:r>
          <w:rPr>
            <w:rFonts w:hint="eastAsia" w:ascii="Times New Roman" w:hAnsi="Times New Roman" w:eastAsia="微软雅黑" w:cs="Times New Roman"/>
          </w:rPr>
          <w:t xml:space="preserve"> does not have any rights defects or obstacles to their exercise. Any liability or loss caused to the Organizer (including but not limited to joint liability, compensation for infringement or the payment of royalties, etc.) shall be borne or compensated by the applicant. </w:t>
        </w:r>
      </w:ins>
    </w:p>
    <w:p>
      <w:pPr>
        <w:snapToGrid w:val="0"/>
        <w:spacing w:after="156" w:line="240" w:lineRule="auto"/>
        <w:ind w:firstLine="480"/>
        <w:rPr>
          <w:rFonts w:hint="eastAsia" w:ascii="Times New Roman" w:hAnsi="Times New Roman" w:eastAsia="微软雅黑" w:cs="Times New Roman"/>
          <w:rPrChange w:id="6507" w:author="威(×_×)" w:date="2021-03-18T17:49:20Z">
            <w:rPr>
              <w:rFonts w:ascii="微软雅黑" w:hAnsi="微软雅黑" w:eastAsia="微软雅黑" w:cs="微软雅黑"/>
            </w:rPr>
          </w:rPrChange>
        </w:rPr>
        <w:pPrChange w:id="6506" w:author="威(×_×)" w:date="2021-03-19T17:48:34Z">
          <w:pPr>
            <w:snapToGrid w:val="0"/>
            <w:spacing w:after="156" w:line="420" w:lineRule="exact"/>
            <w:ind w:firstLine="480"/>
          </w:pPr>
        </w:pPrChange>
      </w:pPr>
      <w:ins w:id="6508" w:author="威(×_×)" w:date="2021-03-18T18:38:05Z">
        <w:r>
          <w:rPr>
            <w:rFonts w:hint="eastAsia" w:ascii="Times New Roman" w:hAnsi="Times New Roman" w:eastAsia="微软雅黑" w:cs="Times New Roman"/>
          </w:rPr>
          <w:t>We hereby make the above commitment.</w:t>
        </w:r>
      </w:ins>
    </w:p>
    <w:p>
      <w:pPr>
        <w:snapToGrid w:val="0"/>
        <w:spacing w:after="156" w:line="240" w:lineRule="auto"/>
        <w:ind w:firstLine="482"/>
        <w:rPr>
          <w:rFonts w:ascii="Times New Roman" w:hAnsi="Times New Roman" w:eastAsia="微软雅黑" w:cs="Times New Roman"/>
          <w:rPrChange w:id="6510" w:author="威(×_×)" w:date="2021-03-18T17:49:20Z">
            <w:rPr>
              <w:rFonts w:ascii="微软雅黑" w:hAnsi="微软雅黑" w:eastAsia="微软雅黑" w:cs="微软雅黑"/>
            </w:rPr>
          </w:rPrChange>
        </w:rPr>
        <w:pPrChange w:id="6509" w:author="威(×_×)" w:date="2021-03-19T17:48:34Z">
          <w:pPr>
            <w:snapToGrid w:val="0"/>
            <w:spacing w:after="156" w:line="420" w:lineRule="exact"/>
            <w:ind w:firstLine="482"/>
          </w:pPr>
        </w:pPrChange>
      </w:pPr>
      <w:r>
        <w:rPr>
          <w:rFonts w:hint="default" w:ascii="Times New Roman" w:hAnsi="Times New Roman" w:eastAsia="微软雅黑" w:cs="Times New Roman"/>
          <w:rPrChange w:id="6511" w:author="威(×_×)" w:date="2021-03-18T17:49:20Z">
            <w:rPr>
              <w:rFonts w:hint="eastAsia" w:ascii="微软雅黑" w:hAnsi="微软雅黑" w:eastAsia="微软雅黑" w:cs="微软雅黑"/>
            </w:rPr>
          </w:rPrChange>
        </w:rPr>
        <w:t>参赛设计机构（盖章）</w:t>
      </w:r>
      <w:ins w:id="6512" w:author="威(×_×)" w:date="2021-03-18T18:39:21Z">
        <w:r>
          <w:rPr>
            <w:rFonts w:hint="eastAsia" w:ascii="Times New Roman" w:hAnsi="Times New Roman" w:eastAsia="微软雅黑" w:cs="Times New Roman"/>
            <w:lang w:val="en-US" w:eastAsia="zh-CN"/>
          </w:rPr>
          <w:t>D</w:t>
        </w:r>
      </w:ins>
      <w:ins w:id="6513" w:author="威(×_×)" w:date="2021-03-18T18:39:20Z">
        <w:r>
          <w:rPr>
            <w:rFonts w:hint="default" w:ascii="Times New Roman" w:hAnsi="Times New Roman" w:eastAsia="微软雅黑" w:cs="Times New Roman"/>
          </w:rPr>
          <w:t>esign agency</w:t>
        </w:r>
      </w:ins>
      <w:ins w:id="6514" w:author="威(×_×)" w:date="2021-03-18T18:38:35Z">
        <w:r>
          <w:rPr>
            <w:rFonts w:hint="default" w:ascii="Times New Roman" w:hAnsi="Times New Roman" w:eastAsia="微软雅黑" w:cs="Times New Roman"/>
          </w:rPr>
          <w:t xml:space="preserve"> (Signature and Official Seal)</w:t>
        </w:r>
      </w:ins>
      <w:r>
        <w:rPr>
          <w:rFonts w:hint="default" w:ascii="Times New Roman" w:hAnsi="Times New Roman" w:eastAsia="微软雅黑" w:cs="Times New Roman"/>
          <w:rPrChange w:id="6515" w:author="威(×_×)" w:date="2021-03-18T17:49:20Z">
            <w:rPr>
              <w:rFonts w:hint="eastAsia" w:ascii="微软雅黑" w:hAnsi="微软雅黑" w:eastAsia="微软雅黑" w:cs="微软雅黑"/>
            </w:rPr>
          </w:rPrChange>
        </w:rPr>
        <w:t>:</w:t>
      </w:r>
    </w:p>
    <w:p>
      <w:pPr>
        <w:snapToGrid w:val="0"/>
        <w:spacing w:after="156" w:line="240" w:lineRule="auto"/>
        <w:ind w:firstLine="482"/>
        <w:rPr>
          <w:rFonts w:ascii="Times New Roman" w:hAnsi="Times New Roman" w:eastAsia="微软雅黑" w:cs="Times New Roman"/>
          <w:rPrChange w:id="6517" w:author="威(×_×)" w:date="2021-03-18T17:49:20Z">
            <w:rPr>
              <w:rFonts w:ascii="微软雅黑" w:hAnsi="微软雅黑" w:eastAsia="微软雅黑" w:cs="微软雅黑"/>
            </w:rPr>
          </w:rPrChange>
        </w:rPr>
        <w:pPrChange w:id="6516" w:author="威(×_×)" w:date="2021-03-19T17:48:34Z">
          <w:pPr>
            <w:snapToGrid w:val="0"/>
            <w:spacing w:after="156" w:line="420" w:lineRule="exact"/>
            <w:ind w:firstLine="482"/>
          </w:pPr>
        </w:pPrChange>
      </w:pPr>
      <w:r>
        <w:rPr>
          <w:rFonts w:hint="default" w:ascii="Times New Roman" w:hAnsi="Times New Roman" w:eastAsia="微软雅黑" w:cs="Times New Roman"/>
          <w:rPrChange w:id="6518" w:author="威(×_×)" w:date="2021-03-18T17:49:20Z">
            <w:rPr>
              <w:rFonts w:hint="eastAsia" w:ascii="微软雅黑" w:hAnsi="微软雅黑" w:eastAsia="微软雅黑" w:cs="微软雅黑"/>
            </w:rPr>
          </w:rPrChange>
        </w:rPr>
        <w:t>法定代表人（盖章或签字）</w:t>
      </w:r>
      <w:ins w:id="6519" w:author="威(×_×)" w:date="2021-03-18T18:38:42Z">
        <w:r>
          <w:rPr>
            <w:rFonts w:hint="default" w:ascii="Times New Roman" w:hAnsi="Times New Roman" w:eastAsia="微软雅黑" w:cs="Times New Roman"/>
          </w:rPr>
          <w:t>Legal Representative (Signature)</w:t>
        </w:r>
      </w:ins>
      <w:r>
        <w:rPr>
          <w:rFonts w:hint="default" w:ascii="Times New Roman" w:hAnsi="Times New Roman" w:eastAsia="微软雅黑" w:cs="Times New Roman"/>
          <w:rPrChange w:id="6520" w:author="威(×_×)" w:date="2021-03-18T17:49:20Z">
            <w:rPr>
              <w:rFonts w:hint="eastAsia" w:ascii="微软雅黑" w:hAnsi="微软雅黑" w:eastAsia="微软雅黑" w:cs="微软雅黑"/>
            </w:rPr>
          </w:rPrChange>
        </w:rPr>
        <w:t>:</w:t>
      </w:r>
    </w:p>
    <w:p>
      <w:pPr>
        <w:snapToGrid w:val="0"/>
        <w:spacing w:after="156" w:line="240" w:lineRule="auto"/>
        <w:ind w:firstLine="482"/>
        <w:rPr>
          <w:rFonts w:ascii="Times New Roman" w:hAnsi="Times New Roman" w:eastAsia="微软雅黑" w:cs="Times New Roman"/>
          <w:rPrChange w:id="6522" w:author="威(×_×)" w:date="2021-03-18T17:49:20Z">
            <w:rPr>
              <w:rFonts w:ascii="微软雅黑" w:hAnsi="微软雅黑" w:eastAsia="微软雅黑" w:cs="微软雅黑"/>
            </w:rPr>
          </w:rPrChange>
        </w:rPr>
        <w:pPrChange w:id="6521" w:author="威(×_×)" w:date="2021-03-19T17:48:34Z">
          <w:pPr>
            <w:snapToGrid w:val="0"/>
            <w:spacing w:after="156" w:line="420" w:lineRule="exact"/>
            <w:ind w:firstLine="482"/>
          </w:pPr>
        </w:pPrChange>
      </w:pPr>
      <w:r>
        <w:rPr>
          <w:rFonts w:hint="default" w:ascii="Times New Roman" w:hAnsi="Times New Roman" w:eastAsia="微软雅黑" w:cs="Times New Roman"/>
          <w:rPrChange w:id="6523" w:author="威(×_×)" w:date="2021-03-18T17:49:20Z">
            <w:rPr>
              <w:rFonts w:hint="eastAsia" w:ascii="微软雅黑" w:hAnsi="微软雅黑" w:eastAsia="微软雅黑" w:cs="微软雅黑"/>
            </w:rPr>
          </w:rPrChange>
        </w:rPr>
        <w:t>或委托代理人（盖章或签字）</w:t>
      </w:r>
      <w:ins w:id="6524" w:author="威(×_×)" w:date="2021-03-18T18:38:50Z">
        <w:r>
          <w:rPr>
            <w:rFonts w:hint="default" w:ascii="Times New Roman" w:hAnsi="Times New Roman" w:eastAsia="微软雅黑" w:cs="Times New Roman"/>
          </w:rPr>
          <w:t>Or the Authorized Agent (Signature)</w:t>
        </w:r>
      </w:ins>
      <w:r>
        <w:rPr>
          <w:rFonts w:hint="default" w:ascii="Times New Roman" w:hAnsi="Times New Roman" w:eastAsia="微软雅黑" w:cs="Times New Roman"/>
          <w:rPrChange w:id="6525" w:author="威(×_×)" w:date="2021-03-18T17:49:20Z">
            <w:rPr>
              <w:rFonts w:hint="eastAsia" w:ascii="微软雅黑" w:hAnsi="微软雅黑" w:eastAsia="微软雅黑" w:cs="微软雅黑"/>
            </w:rPr>
          </w:rPrChange>
        </w:rPr>
        <w:t>:</w:t>
      </w:r>
    </w:p>
    <w:p>
      <w:pPr>
        <w:snapToGrid w:val="0"/>
        <w:spacing w:after="156" w:line="240" w:lineRule="auto"/>
        <w:ind w:firstLine="482"/>
        <w:rPr>
          <w:del w:id="6527" w:author="威(×_×)" w:date="2021-03-18T18:38:56Z"/>
          <w:rFonts w:ascii="Times New Roman" w:hAnsi="Times New Roman" w:eastAsia="微软雅黑" w:cs="Times New Roman"/>
          <w:rPrChange w:id="6528" w:author="威(×_×)" w:date="2021-03-18T17:49:20Z">
            <w:rPr>
              <w:del w:id="6529" w:author="威(×_×)" w:date="2021-03-18T18:38:56Z"/>
              <w:rFonts w:ascii="微软雅黑" w:hAnsi="微软雅黑" w:eastAsia="微软雅黑" w:cs="微软雅黑"/>
            </w:rPr>
          </w:rPrChange>
        </w:rPr>
        <w:pPrChange w:id="6526" w:author="威(×_×)" w:date="2021-03-19T17:48:34Z">
          <w:pPr>
            <w:snapToGrid w:val="0"/>
            <w:spacing w:after="156" w:line="420" w:lineRule="exact"/>
            <w:ind w:firstLine="482"/>
          </w:pPr>
        </w:pPrChange>
      </w:pPr>
      <w:ins w:id="6530" w:author="威(×_×)" w:date="2021-03-18T18:38:56Z">
        <w:r>
          <w:rPr>
            <w:rFonts w:hint="default" w:ascii="Times New Roman" w:hAnsi="Times New Roman" w:eastAsia="微软雅黑" w:cs="Times New Roman"/>
          </w:rPr>
          <w:t>日期Date：   年 (Year)    月 (Month)    日 (Day)</w:t>
        </w:r>
      </w:ins>
      <w:del w:id="6531" w:author="威(×_×)" w:date="2021-03-18T18:38:56Z">
        <w:r>
          <w:rPr>
            <w:rFonts w:hint="default" w:ascii="Times New Roman" w:hAnsi="Times New Roman" w:eastAsia="微软雅黑" w:cs="Times New Roman"/>
            <w:rPrChange w:id="6532" w:author="威(×_×)" w:date="2021-03-18T17:49:20Z">
              <w:rPr>
                <w:rFonts w:hint="eastAsia" w:ascii="微软雅黑" w:hAnsi="微软雅黑" w:eastAsia="微软雅黑" w:cs="微软雅黑"/>
              </w:rPr>
            </w:rPrChange>
          </w:rPr>
          <w:delText>日期：   年    月    日</w:delText>
        </w:r>
      </w:del>
    </w:p>
    <w:p>
      <w:pPr>
        <w:snapToGrid w:val="0"/>
        <w:spacing w:after="156" w:line="240" w:lineRule="auto"/>
        <w:ind w:firstLine="480"/>
        <w:rPr>
          <w:ins w:id="6534" w:author="威(×_×)" w:date="2021-03-18T18:38:57Z"/>
          <w:rFonts w:hint="default" w:ascii="Times New Roman" w:hAnsi="Times New Roman" w:eastAsia="微软雅黑" w:cs="Times New Roman"/>
        </w:rPr>
        <w:pPrChange w:id="6533" w:author="威(×_×)" w:date="2021-03-19T17:48:34Z">
          <w:pPr>
            <w:snapToGrid w:val="0"/>
            <w:spacing w:after="156" w:line="420" w:lineRule="exact"/>
            <w:ind w:firstLine="480"/>
          </w:pPr>
        </w:pPrChange>
      </w:pPr>
    </w:p>
    <w:p>
      <w:pPr>
        <w:snapToGrid w:val="0"/>
        <w:spacing w:after="156" w:line="240" w:lineRule="auto"/>
        <w:ind w:firstLine="480"/>
        <w:rPr>
          <w:rFonts w:ascii="Times New Roman" w:hAnsi="Times New Roman" w:eastAsia="微软雅黑" w:cs="Times New Roman"/>
          <w:rPrChange w:id="6536" w:author="威(×_×)" w:date="2021-03-18T17:49:20Z">
            <w:rPr>
              <w:rFonts w:ascii="微软雅黑" w:hAnsi="微软雅黑" w:eastAsia="微软雅黑" w:cs="微软雅黑"/>
            </w:rPr>
          </w:rPrChange>
        </w:rPr>
        <w:pPrChange w:id="6535" w:author="威(×_×)" w:date="2021-03-19T17:48:34Z">
          <w:pPr>
            <w:snapToGrid w:val="0"/>
            <w:spacing w:after="156" w:line="420" w:lineRule="exact"/>
            <w:ind w:firstLine="480"/>
          </w:pPr>
        </w:pPrChange>
      </w:pPr>
      <w:r>
        <w:rPr>
          <w:rFonts w:hint="default" w:ascii="Times New Roman" w:hAnsi="Times New Roman" w:eastAsia="微软雅黑" w:cs="Times New Roman"/>
          <w:rPrChange w:id="6537" w:author="威(×_×)" w:date="2021-03-18T17:49:20Z">
            <w:rPr>
              <w:rFonts w:hint="eastAsia" w:ascii="微软雅黑" w:hAnsi="微软雅黑" w:eastAsia="微软雅黑" w:cs="微软雅黑"/>
            </w:rPr>
          </w:rPrChange>
        </w:rPr>
        <w:t xml:space="preserve">联系电话 </w:t>
      </w:r>
      <w:ins w:id="6538" w:author="威(×_×)" w:date="2021-03-18T18:39:04Z">
        <w:r>
          <w:rPr>
            <w:rFonts w:hint="default" w:ascii="Times New Roman" w:hAnsi="Times New Roman" w:eastAsia="微软雅黑" w:cs="Times New Roman"/>
          </w:rPr>
          <w:t>Contact Telephone Number</w:t>
        </w:r>
      </w:ins>
      <w:r>
        <w:rPr>
          <w:rFonts w:hint="default" w:ascii="Times New Roman" w:hAnsi="Times New Roman" w:eastAsia="微软雅黑" w:cs="Times New Roman"/>
          <w:rPrChange w:id="6539" w:author="威(×_×)" w:date="2021-03-18T17:49:20Z">
            <w:rPr>
              <w:rFonts w:hint="eastAsia" w:ascii="微软雅黑" w:hAnsi="微软雅黑" w:eastAsia="微软雅黑" w:cs="微软雅黑"/>
            </w:rPr>
          </w:rPrChange>
        </w:rPr>
        <w:t>:</w:t>
      </w:r>
    </w:p>
    <w:p>
      <w:pPr>
        <w:snapToGrid w:val="0"/>
        <w:spacing w:after="156" w:line="240" w:lineRule="auto"/>
        <w:ind w:firstLine="480"/>
        <w:rPr>
          <w:ins w:id="6541" w:author="威(×_×)" w:date="2021-03-18T18:39:09Z"/>
          <w:rFonts w:hint="default" w:ascii="Times New Roman" w:hAnsi="Times New Roman" w:eastAsia="微软雅黑" w:cs="Times New Roman"/>
        </w:rPr>
        <w:pPrChange w:id="6540" w:author="威(×_×)" w:date="2021-03-19T17:48:34Z">
          <w:pPr>
            <w:snapToGrid w:val="0"/>
            <w:spacing w:after="156" w:line="420" w:lineRule="exact"/>
            <w:ind w:firstLine="480"/>
          </w:pPr>
        </w:pPrChange>
      </w:pPr>
      <w:r>
        <w:rPr>
          <w:rFonts w:hint="default" w:ascii="Times New Roman" w:hAnsi="Times New Roman" w:eastAsia="微软雅黑" w:cs="Times New Roman"/>
          <w:rPrChange w:id="6542" w:author="威(×_×)" w:date="2021-03-18T17:49:20Z">
            <w:rPr>
              <w:rFonts w:hint="eastAsia" w:ascii="微软雅黑" w:hAnsi="微软雅黑" w:eastAsia="微软雅黑" w:cs="微软雅黑"/>
            </w:rPr>
          </w:rPrChange>
        </w:rPr>
        <w:t>备注：参赛设计机构署名应与营业执照名称一致。</w:t>
      </w:r>
    </w:p>
    <w:p>
      <w:pPr>
        <w:snapToGrid w:val="0"/>
        <w:spacing w:after="156" w:line="240" w:lineRule="auto"/>
        <w:ind w:firstLine="480"/>
        <w:rPr>
          <w:rFonts w:ascii="Times New Roman" w:hAnsi="Times New Roman" w:eastAsia="微软雅黑" w:cs="Times New Roman"/>
          <w:rPrChange w:id="6544" w:author="威(×_×)" w:date="2021-03-18T17:49:20Z">
            <w:rPr>
              <w:rFonts w:ascii="微软雅黑" w:hAnsi="微软雅黑" w:eastAsia="微软雅黑" w:cs="微软雅黑"/>
            </w:rPr>
          </w:rPrChange>
        </w:rPr>
        <w:pPrChange w:id="6543" w:author="威(×_×)" w:date="2021-03-19T17:48:34Z">
          <w:pPr>
            <w:snapToGrid w:val="0"/>
            <w:spacing w:after="156" w:line="420" w:lineRule="exact"/>
            <w:ind w:firstLine="480"/>
          </w:pPr>
        </w:pPrChange>
      </w:pPr>
      <w:ins w:id="6545" w:author="威(×_×)" w:date="2021-03-18T18:39:11Z">
        <w:r>
          <w:rPr>
            <w:rFonts w:hint="eastAsia" w:ascii="Times New Roman" w:hAnsi="Times New Roman" w:eastAsia="微软雅黑" w:cs="Times New Roman"/>
          </w:rPr>
          <w:t xml:space="preserve">Note: The signature of the </w:t>
        </w:r>
      </w:ins>
      <w:ins w:id="6546" w:author="威(×_×)" w:date="2021-03-18T18:39:37Z">
        <w:r>
          <w:rPr>
            <w:rFonts w:hint="eastAsia" w:ascii="Times New Roman" w:hAnsi="Times New Roman" w:eastAsia="微软雅黑" w:cs="Times New Roman"/>
            <w:lang w:val="en-US" w:eastAsia="zh-CN"/>
          </w:rPr>
          <w:t>d</w:t>
        </w:r>
      </w:ins>
      <w:ins w:id="6547" w:author="威(×_×)" w:date="2021-03-18T18:39:36Z">
        <w:r>
          <w:rPr>
            <w:rFonts w:hint="default" w:ascii="Times New Roman" w:hAnsi="Times New Roman" w:eastAsia="微软雅黑" w:cs="Times New Roman"/>
          </w:rPr>
          <w:t>esign agency</w:t>
        </w:r>
      </w:ins>
      <w:ins w:id="6548" w:author="威(×_×)" w:date="2021-03-18T18:39:11Z">
        <w:r>
          <w:rPr>
            <w:rFonts w:hint="eastAsia" w:ascii="Times New Roman" w:hAnsi="Times New Roman" w:eastAsia="微软雅黑" w:cs="Times New Roman"/>
          </w:rPr>
          <w:t xml:space="preserve"> shall be consistent with the name on the business license.</w:t>
        </w:r>
      </w:ins>
    </w:p>
    <w:p>
      <w:pPr>
        <w:widowControl/>
        <w:spacing w:afterLines="0" w:line="240" w:lineRule="auto"/>
        <w:jc w:val="left"/>
        <w:rPr>
          <w:rFonts w:ascii="Times New Roman" w:hAnsi="Times New Roman" w:eastAsia="微软雅黑" w:cs="Times New Roman"/>
          <w:rPrChange w:id="6549" w:author="威(×_×)" w:date="2021-03-18T17:49:20Z">
            <w:rPr>
              <w:rFonts w:ascii="微软雅黑" w:hAnsi="微软雅黑" w:eastAsia="微软雅黑" w:cs="微软雅黑"/>
            </w:rPr>
          </w:rPrChange>
        </w:rPr>
      </w:pPr>
    </w:p>
    <w:p>
      <w:pPr>
        <w:spacing w:after="156"/>
        <w:rPr>
          <w:rFonts w:ascii="Times New Roman" w:hAnsi="Times New Roman" w:eastAsia="微软雅黑" w:cs="Times New Roman"/>
          <w:smallCaps/>
          <w:sz w:val="28"/>
          <w:szCs w:val="28"/>
          <w:rPrChange w:id="6550" w:author="威(×_×)" w:date="2021-03-18T17:49:20Z">
            <w:rPr>
              <w:rFonts w:ascii="微软雅黑" w:hAnsi="微软雅黑" w:eastAsia="微软雅黑" w:cs="微软雅黑"/>
              <w:smallCaps/>
              <w:sz w:val="28"/>
              <w:szCs w:val="28"/>
            </w:rPr>
          </w:rPrChange>
        </w:rPr>
      </w:pPr>
      <w:bookmarkStart w:id="48" w:name="_Toc36483726"/>
      <w:bookmarkStart w:id="49" w:name="_Toc1736688"/>
      <w:bookmarkStart w:id="50" w:name="_Toc532484417"/>
      <w:r>
        <w:rPr>
          <w:rFonts w:hint="default" w:ascii="Times New Roman" w:hAnsi="Times New Roman" w:eastAsia="微软雅黑" w:cs="Times New Roman"/>
          <w:rPrChange w:id="6551" w:author="威(×_×)" w:date="2021-03-18T17:49:20Z">
            <w:rPr>
              <w:rFonts w:hint="eastAsia" w:ascii="微软雅黑" w:hAnsi="微软雅黑" w:eastAsia="微软雅黑" w:cs="微软雅黑"/>
            </w:rPr>
          </w:rPrChange>
        </w:rPr>
        <w:br w:type="page"/>
      </w:r>
    </w:p>
    <w:p>
      <w:pPr>
        <w:pStyle w:val="2"/>
        <w:spacing w:before="156" w:beforeLines="50" w:after="312" w:afterLines="100" w:line="340" w:lineRule="exact"/>
        <w:jc w:val="left"/>
        <w:rPr>
          <w:rFonts w:ascii="Times New Roman" w:hAnsi="Times New Roman" w:eastAsia="微软雅黑" w:cs="Times New Roman"/>
          <w:smallCaps w:val="0"/>
          <w:color w:val="537F35"/>
          <w:sz w:val="30"/>
          <w:u w:val="single"/>
          <w:rPrChange w:id="6552" w:author="威(×_×)" w:date="2021-03-18T17:49:20Z">
            <w:rPr>
              <w:rFonts w:ascii="微软雅黑" w:hAnsi="微软雅黑" w:eastAsia="微软雅黑" w:cs="微软雅黑"/>
              <w:smallCaps w:val="0"/>
              <w:color w:val="537F35"/>
              <w:sz w:val="30"/>
              <w:u w:val="single"/>
            </w:rPr>
          </w:rPrChange>
        </w:rPr>
      </w:pPr>
      <w:bookmarkStart w:id="51" w:name="_Toc11289"/>
      <w:bookmarkStart w:id="52" w:name="_Toc18661"/>
      <w:r>
        <w:rPr>
          <w:rFonts w:hint="default" w:ascii="Times New Roman" w:hAnsi="Times New Roman" w:eastAsia="微软雅黑" w:cs="Times New Roman"/>
          <w:smallCaps w:val="0"/>
          <w:color w:val="537F35"/>
          <w:sz w:val="30"/>
          <w:u w:val="single"/>
          <w:rPrChange w:id="6553" w:author="威(×_×)" w:date="2021-03-18T17:49:20Z">
            <w:rPr>
              <w:rFonts w:hint="eastAsia" w:ascii="微软雅黑" w:hAnsi="微软雅黑" w:eastAsia="微软雅黑" w:cs="微软雅黑"/>
              <w:smallCaps w:val="0"/>
              <w:color w:val="537F35"/>
              <w:sz w:val="30"/>
              <w:u w:val="single"/>
            </w:rPr>
          </w:rPrChange>
        </w:rPr>
        <w:t>13签字盖章</w:t>
      </w:r>
      <w:bookmarkEnd w:id="48"/>
      <w:bookmarkEnd w:id="49"/>
      <w:bookmarkEnd w:id="50"/>
      <w:bookmarkEnd w:id="51"/>
      <w:ins w:id="6554" w:author="威(×_×)" w:date="2021-03-18T18:39:54Z">
        <w:r>
          <w:rPr>
            <w:rFonts w:hint="default" w:ascii="Times New Roman" w:hAnsi="Times New Roman" w:eastAsia="微软雅黑" w:cs="Times New Roman"/>
            <w:smallCaps w:val="0"/>
            <w:color w:val="537F35"/>
            <w:sz w:val="30"/>
            <w:u w:val="single"/>
          </w:rPr>
          <w:t>Signature and Seal</w:t>
        </w:r>
        <w:bookmarkEnd w:id="52"/>
      </w:ins>
    </w:p>
    <w:tbl>
      <w:tblPr>
        <w:tblStyle w:val="20"/>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60"/>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9498" w:type="dxa"/>
            <w:gridSpan w:val="2"/>
            <w:tcBorders>
              <w:top w:val="single" w:color="auto" w:sz="4" w:space="0"/>
              <w:left w:val="single" w:color="auto" w:sz="4" w:space="0"/>
              <w:bottom w:val="single" w:color="auto" w:sz="4" w:space="0"/>
              <w:right w:val="single" w:color="auto" w:sz="4" w:space="0"/>
            </w:tcBorders>
          </w:tcPr>
          <w:p>
            <w:pPr>
              <w:snapToGrid w:val="0"/>
              <w:spacing w:after="156" w:line="240" w:lineRule="auto"/>
              <w:ind w:firstLine="442"/>
              <w:rPr>
                <w:rFonts w:ascii="Times New Roman" w:hAnsi="Times New Roman" w:eastAsia="微软雅黑" w:cs="Times New Roman"/>
                <w:rPrChange w:id="6556" w:author="威(×_×)" w:date="2021-03-18T17:49:20Z">
                  <w:rPr>
                    <w:rFonts w:ascii="微软雅黑" w:hAnsi="微软雅黑" w:eastAsia="微软雅黑" w:cs="微软雅黑"/>
                  </w:rPr>
                </w:rPrChange>
              </w:rPr>
              <w:pPrChange w:id="6555" w:author="威(×_×)" w:date="2021-03-19T17:48:42Z">
                <w:pPr>
                  <w:spacing w:after="156"/>
                  <w:ind w:firstLine="440"/>
                </w:pPr>
              </w:pPrChange>
            </w:pPr>
            <w:r>
              <w:rPr>
                <w:rFonts w:hint="default" w:ascii="Times New Roman" w:hAnsi="Times New Roman" w:eastAsia="微软雅黑" w:cs="Times New Roman"/>
                <w:rPrChange w:id="6557" w:author="威(×_×)" w:date="2021-03-18T17:49:20Z">
                  <w:rPr>
                    <w:rFonts w:hint="eastAsia" w:ascii="微软雅黑" w:hAnsi="微软雅黑" w:eastAsia="微软雅黑" w:cs="微软雅黑"/>
                  </w:rPr>
                </w:rPrChange>
              </w:rPr>
              <w:t>我谨代表前述申请参加本次竞赛的参赛设计机构（联合团队）声明：本表各页，加盖公章为记，所填一切内容属实，并同时在此授权本次竞赛组织者在其认为适当的时间和场合公开、使用有关信息。</w:t>
            </w:r>
          </w:p>
          <w:p>
            <w:pPr>
              <w:snapToGrid w:val="0"/>
              <w:spacing w:after="156" w:line="240" w:lineRule="auto"/>
              <w:ind w:firstLine="442"/>
              <w:rPr>
                <w:rFonts w:ascii="Times New Roman" w:hAnsi="Times New Roman" w:eastAsia="微软雅黑" w:cs="Times New Roman"/>
                <w:rPrChange w:id="6559" w:author="威(×_×)" w:date="2021-03-18T17:49:20Z">
                  <w:rPr>
                    <w:rFonts w:ascii="微软雅黑" w:hAnsi="微软雅黑" w:eastAsia="微软雅黑" w:cs="微软雅黑"/>
                  </w:rPr>
                </w:rPrChange>
              </w:rPr>
              <w:pPrChange w:id="6558" w:author="威(×_×)" w:date="2021-03-19T17:48:42Z">
                <w:pPr>
                  <w:spacing w:after="156"/>
                  <w:ind w:firstLine="440"/>
                </w:pPr>
              </w:pPrChange>
            </w:pPr>
            <w:ins w:id="6560" w:author="威(×_×)" w:date="2021-03-18T18:40:00Z">
              <w:r>
                <w:rPr>
                  <w:rFonts w:hint="eastAsia" w:ascii="Times New Roman" w:hAnsi="Times New Roman" w:eastAsia="微软雅黑" w:cs="Times New Roman"/>
                </w:rPr>
                <w:t xml:space="preserve">On behalf of the above </w:t>
              </w:r>
            </w:ins>
            <w:ins w:id="6561" w:author="威(×_×)" w:date="2021-03-18T18:40:19Z">
              <w:r>
                <w:rPr>
                  <w:rFonts w:hint="eastAsia" w:ascii="Times New Roman" w:hAnsi="Times New Roman" w:eastAsia="微软雅黑" w:cs="Times New Roman"/>
                  <w:lang w:val="en-US" w:eastAsia="zh-CN"/>
                </w:rPr>
                <w:t>des</w:t>
              </w:r>
            </w:ins>
            <w:ins w:id="6562" w:author="威(×_×)" w:date="2021-03-18T18:40:20Z">
              <w:r>
                <w:rPr>
                  <w:rFonts w:hint="eastAsia" w:ascii="Times New Roman" w:hAnsi="Times New Roman" w:eastAsia="微软雅黑" w:cs="Times New Roman"/>
                  <w:lang w:val="en-US" w:eastAsia="zh-CN"/>
                </w:rPr>
                <w:t xml:space="preserve">ign </w:t>
              </w:r>
            </w:ins>
            <w:ins w:id="6563" w:author="威(×_×)" w:date="2021-03-18T18:40:30Z">
              <w:r>
                <w:rPr>
                  <w:rFonts w:hint="eastAsia" w:ascii="Times New Roman" w:hAnsi="Times New Roman" w:eastAsia="微软雅黑" w:cs="Times New Roman"/>
                  <w:lang w:val="en-US" w:eastAsia="zh-CN"/>
                </w:rPr>
                <w:t>ag</w:t>
              </w:r>
            </w:ins>
            <w:ins w:id="6564" w:author="威(×_×)" w:date="2021-03-18T18:40:31Z">
              <w:r>
                <w:rPr>
                  <w:rFonts w:hint="eastAsia" w:ascii="Times New Roman" w:hAnsi="Times New Roman" w:eastAsia="微软雅黑" w:cs="Times New Roman"/>
                  <w:lang w:val="en-US" w:eastAsia="zh-CN"/>
                </w:rPr>
                <w:t>ency</w:t>
              </w:r>
            </w:ins>
            <w:ins w:id="6565" w:author="威(×_×)" w:date="2021-03-18T18:40:00Z">
              <w:r>
                <w:rPr>
                  <w:rFonts w:hint="eastAsia" w:ascii="Times New Roman" w:hAnsi="Times New Roman" w:eastAsia="微软雅黑" w:cs="Times New Roman"/>
                </w:rPr>
                <w:t xml:space="preserve"> (design </w:t>
              </w:r>
            </w:ins>
            <w:ins w:id="6566" w:author="威(×_×)" w:date="2021-03-18T18:40:38Z">
              <w:r>
                <w:rPr>
                  <w:rFonts w:hint="eastAsia" w:ascii="Times New Roman" w:hAnsi="Times New Roman" w:eastAsia="微软雅黑" w:cs="Times New Roman"/>
                  <w:lang w:val="en-US" w:eastAsia="zh-CN"/>
                </w:rPr>
                <w:t>join</w:t>
              </w:r>
            </w:ins>
            <w:ins w:id="6567" w:author="威(×_×)" w:date="2021-03-18T18:40:39Z">
              <w:r>
                <w:rPr>
                  <w:rFonts w:hint="eastAsia" w:ascii="Times New Roman" w:hAnsi="Times New Roman" w:eastAsia="微软雅黑" w:cs="Times New Roman"/>
                  <w:lang w:val="en-US" w:eastAsia="zh-CN"/>
                </w:rPr>
                <w:t xml:space="preserve"> </w:t>
              </w:r>
            </w:ins>
            <w:ins w:id="6568" w:author="威(×_×)" w:date="2021-03-18T18:40:40Z">
              <w:r>
                <w:rPr>
                  <w:rFonts w:hint="eastAsia" w:ascii="Times New Roman" w:hAnsi="Times New Roman" w:eastAsia="微软雅黑" w:cs="Times New Roman"/>
                  <w:lang w:val="en-US" w:eastAsia="zh-CN"/>
                </w:rPr>
                <w:t>tea</w:t>
              </w:r>
            </w:ins>
            <w:ins w:id="6569" w:author="威(×_×)" w:date="2021-03-18T18:40:41Z">
              <w:r>
                <w:rPr>
                  <w:rFonts w:hint="eastAsia" w:ascii="Times New Roman" w:hAnsi="Times New Roman" w:eastAsia="微软雅黑" w:cs="Times New Roman"/>
                  <w:lang w:val="en-US" w:eastAsia="zh-CN"/>
                </w:rPr>
                <w:t>m</w:t>
              </w:r>
            </w:ins>
            <w:ins w:id="6570" w:author="威(×_×)" w:date="2021-03-18T18:40:00Z">
              <w:r>
                <w:rPr>
                  <w:rFonts w:hint="eastAsia" w:ascii="Times New Roman" w:hAnsi="Times New Roman" w:eastAsia="微软雅黑" w:cs="Times New Roman"/>
                </w:rPr>
                <w:t>) that applies for participating in this competition, I make this statement: on every page of the table, with official seal for the note, all the content completed is true, and I hereby authorize the organizer of this competition to make public and use relevant information at the time and place it thinks fit.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3" w:hRule="atLeast"/>
        </w:trPr>
        <w:tc>
          <w:tcPr>
            <w:tcW w:w="4860" w:type="dxa"/>
            <w:tcBorders>
              <w:top w:val="single" w:color="auto" w:sz="4" w:space="0"/>
              <w:left w:val="single" w:color="auto" w:sz="4" w:space="0"/>
              <w:bottom w:val="single" w:color="auto" w:sz="4" w:space="0"/>
              <w:right w:val="single" w:color="auto" w:sz="4" w:space="0"/>
            </w:tcBorders>
            <w:vAlign w:val="center"/>
          </w:tcPr>
          <w:p>
            <w:pPr>
              <w:snapToGrid w:val="0"/>
              <w:spacing w:after="156" w:line="240" w:lineRule="auto"/>
              <w:ind w:firstLine="442"/>
              <w:rPr>
                <w:rFonts w:ascii="Times New Roman" w:hAnsi="Times New Roman" w:eastAsia="微软雅黑" w:cs="Times New Roman"/>
                <w:rPrChange w:id="6572" w:author="威(×_×)" w:date="2021-03-18T17:49:20Z">
                  <w:rPr>
                    <w:rFonts w:ascii="微软雅黑" w:hAnsi="微软雅黑" w:eastAsia="微软雅黑" w:cs="微软雅黑"/>
                  </w:rPr>
                </w:rPrChange>
              </w:rPr>
              <w:pPrChange w:id="6571" w:author="威(×_×)" w:date="2021-03-19T17:48:42Z">
                <w:pPr>
                  <w:spacing w:after="156"/>
                  <w:ind w:firstLine="440"/>
                </w:pPr>
              </w:pPrChange>
            </w:pPr>
          </w:p>
          <w:p>
            <w:pPr>
              <w:snapToGrid w:val="0"/>
              <w:spacing w:after="156" w:line="240" w:lineRule="auto"/>
              <w:ind w:firstLine="442"/>
              <w:rPr>
                <w:rFonts w:ascii="Times New Roman" w:hAnsi="Times New Roman" w:eastAsia="微软雅黑" w:cs="Times New Roman"/>
                <w:rPrChange w:id="6574" w:author="威(×_×)" w:date="2021-03-18T17:49:20Z">
                  <w:rPr>
                    <w:rFonts w:ascii="微软雅黑" w:hAnsi="微软雅黑" w:eastAsia="微软雅黑" w:cs="微软雅黑"/>
                  </w:rPr>
                </w:rPrChange>
              </w:rPr>
              <w:pPrChange w:id="6573" w:author="威(×_×)" w:date="2021-03-19T17:48:42Z">
                <w:pPr>
                  <w:spacing w:after="156"/>
                  <w:ind w:firstLine="440"/>
                </w:pPr>
              </w:pPrChange>
            </w:pPr>
            <w:r>
              <w:rPr>
                <w:rFonts w:hint="default" w:ascii="Times New Roman" w:hAnsi="Times New Roman" w:eastAsia="微软雅黑" w:cs="Times New Roman"/>
                <w:rPrChange w:id="6575" w:author="威(×_×)" w:date="2021-03-18T17:49:20Z">
                  <w:rPr>
                    <w:rFonts w:hint="eastAsia" w:ascii="微软雅黑" w:hAnsi="微软雅黑" w:eastAsia="微软雅黑" w:cs="微软雅黑"/>
                  </w:rPr>
                </w:rPrChange>
              </w:rPr>
              <w:t>参赛设计机构（联合团队牵头设计机构）</w:t>
            </w:r>
          </w:p>
          <w:p>
            <w:pPr>
              <w:snapToGrid w:val="0"/>
              <w:spacing w:after="156" w:line="240" w:lineRule="auto"/>
              <w:ind w:firstLine="442"/>
              <w:rPr>
                <w:rFonts w:ascii="Times New Roman" w:hAnsi="Times New Roman" w:eastAsia="微软雅黑" w:cs="Times New Roman"/>
                <w:rPrChange w:id="6577" w:author="威(×_×)" w:date="2021-03-18T17:49:20Z">
                  <w:rPr>
                    <w:rFonts w:ascii="微软雅黑" w:hAnsi="微软雅黑" w:eastAsia="微软雅黑" w:cs="微软雅黑"/>
                  </w:rPr>
                </w:rPrChange>
              </w:rPr>
              <w:pPrChange w:id="6576" w:author="威(×_×)" w:date="2021-03-19T17:48:42Z">
                <w:pPr>
                  <w:spacing w:after="156"/>
                  <w:ind w:firstLine="440"/>
                </w:pPr>
              </w:pPrChange>
            </w:pPr>
            <w:ins w:id="6578" w:author="威(×_×)" w:date="2021-03-18T18:41:09Z">
              <w:r>
                <w:rPr>
                  <w:rFonts w:hint="eastAsia" w:ascii="Times New Roman" w:hAnsi="Times New Roman" w:eastAsia="微软雅黑" w:cs="Times New Roman"/>
                  <w:lang w:val="en-US" w:eastAsia="zh-CN"/>
                </w:rPr>
                <w:t>D</w:t>
              </w:r>
            </w:ins>
            <w:ins w:id="6579" w:author="威(×_×)" w:date="2021-03-18T18:41:08Z">
              <w:r>
                <w:rPr>
                  <w:rFonts w:hint="eastAsia" w:ascii="Times New Roman" w:hAnsi="Times New Roman" w:eastAsia="微软雅黑" w:cs="Times New Roman"/>
                </w:rPr>
                <w:t>esign agency</w:t>
              </w:r>
            </w:ins>
            <w:ins w:id="6580" w:author="威(×_×)" w:date="2021-03-18T18:40:58Z">
              <w:r>
                <w:rPr>
                  <w:rFonts w:hint="eastAsia" w:ascii="Times New Roman" w:hAnsi="Times New Roman" w:eastAsia="微软雅黑" w:cs="Times New Roman"/>
                </w:rPr>
                <w:t xml:space="preserve"> (</w:t>
              </w:r>
            </w:ins>
            <w:ins w:id="6581" w:author="威(×_×)" w:date="2021-03-18T18:41:12Z">
              <w:r>
                <w:rPr>
                  <w:rFonts w:hint="eastAsia" w:ascii="Times New Roman" w:hAnsi="Times New Roman" w:eastAsia="微软雅黑" w:cs="Times New Roman"/>
                  <w:lang w:val="en-US" w:eastAsia="zh-CN"/>
                </w:rPr>
                <w:t>Jo</w:t>
              </w:r>
            </w:ins>
            <w:ins w:id="6582" w:author="威(×_×)" w:date="2021-03-18T18:41:13Z">
              <w:r>
                <w:rPr>
                  <w:rFonts w:hint="eastAsia" w:ascii="Times New Roman" w:hAnsi="Times New Roman" w:eastAsia="微软雅黑" w:cs="Times New Roman"/>
                  <w:lang w:val="en-US" w:eastAsia="zh-CN"/>
                </w:rPr>
                <w:t>in</w:t>
              </w:r>
            </w:ins>
            <w:ins w:id="6583" w:author="威(×_×)" w:date="2021-03-18T18:41:14Z">
              <w:r>
                <w:rPr>
                  <w:rFonts w:hint="eastAsia" w:ascii="Times New Roman" w:hAnsi="Times New Roman" w:eastAsia="微软雅黑" w:cs="Times New Roman"/>
                  <w:lang w:val="en-US" w:eastAsia="zh-CN"/>
                </w:rPr>
                <w:t xml:space="preserve"> team </w:t>
              </w:r>
            </w:ins>
            <w:ins w:id="6584" w:author="威(×_×)" w:date="2021-03-18T18:41:16Z">
              <w:r>
                <w:rPr>
                  <w:rFonts w:hint="eastAsia" w:ascii="Times New Roman" w:hAnsi="Times New Roman" w:eastAsia="微软雅黑" w:cs="Times New Roman"/>
                  <w:lang w:val="en-US" w:eastAsia="zh-CN"/>
                </w:rPr>
                <w:t>Le</w:t>
              </w:r>
            </w:ins>
            <w:ins w:id="6585" w:author="威(×_×)" w:date="2021-03-18T18:41:17Z">
              <w:r>
                <w:rPr>
                  <w:rFonts w:hint="eastAsia" w:ascii="Times New Roman" w:hAnsi="Times New Roman" w:eastAsia="微软雅黑" w:cs="Times New Roman"/>
                  <w:lang w:val="en-US" w:eastAsia="zh-CN"/>
                </w:rPr>
                <w:t>adi</w:t>
              </w:r>
            </w:ins>
            <w:ins w:id="6586" w:author="威(×_×)" w:date="2021-03-18T18:41:18Z">
              <w:r>
                <w:rPr>
                  <w:rFonts w:hint="eastAsia" w:ascii="Times New Roman" w:hAnsi="Times New Roman" w:eastAsia="微软雅黑" w:cs="Times New Roman"/>
                  <w:lang w:val="en-US" w:eastAsia="zh-CN"/>
                </w:rPr>
                <w:t>ng m</w:t>
              </w:r>
            </w:ins>
            <w:ins w:id="6587" w:author="威(×_×)" w:date="2021-03-18T18:41:19Z">
              <w:r>
                <w:rPr>
                  <w:rFonts w:hint="eastAsia" w:ascii="Times New Roman" w:hAnsi="Times New Roman" w:eastAsia="微软雅黑" w:cs="Times New Roman"/>
                  <w:lang w:val="en-US" w:eastAsia="zh-CN"/>
                </w:rPr>
                <w:t>e</w:t>
              </w:r>
            </w:ins>
            <w:ins w:id="6588" w:author="威(×_×)" w:date="2021-03-18T18:41:20Z">
              <w:r>
                <w:rPr>
                  <w:rFonts w:hint="eastAsia" w:ascii="Times New Roman" w:hAnsi="Times New Roman" w:eastAsia="微软雅黑" w:cs="Times New Roman"/>
                  <w:lang w:val="en-US" w:eastAsia="zh-CN"/>
                </w:rPr>
                <w:t>mb</w:t>
              </w:r>
            </w:ins>
            <w:ins w:id="6589" w:author="威(×_×)" w:date="2021-03-18T18:41:21Z">
              <w:r>
                <w:rPr>
                  <w:rFonts w:hint="eastAsia" w:ascii="Times New Roman" w:hAnsi="Times New Roman" w:eastAsia="微软雅黑" w:cs="Times New Roman"/>
                  <w:lang w:val="en-US" w:eastAsia="zh-CN"/>
                </w:rPr>
                <w:t>er</w:t>
              </w:r>
            </w:ins>
            <w:ins w:id="6590" w:author="威(×_×)" w:date="2021-03-18T18:40:58Z">
              <w:r>
                <w:rPr>
                  <w:rFonts w:hint="eastAsia" w:ascii="Times New Roman" w:hAnsi="Times New Roman" w:eastAsia="微软雅黑" w:cs="Times New Roman"/>
                </w:rPr>
                <w:t xml:space="preserve">) </w:t>
              </w:r>
            </w:ins>
          </w:p>
          <w:p>
            <w:pPr>
              <w:snapToGrid w:val="0"/>
              <w:spacing w:after="156" w:line="240" w:lineRule="auto"/>
              <w:ind w:firstLine="442"/>
              <w:rPr>
                <w:rFonts w:ascii="Times New Roman" w:hAnsi="Times New Roman" w:eastAsia="微软雅黑" w:cs="Times New Roman"/>
                <w:rPrChange w:id="6592" w:author="威(×_×)" w:date="2021-03-18T17:49:20Z">
                  <w:rPr>
                    <w:rFonts w:ascii="微软雅黑" w:hAnsi="微软雅黑" w:eastAsia="微软雅黑" w:cs="微软雅黑"/>
                  </w:rPr>
                </w:rPrChange>
              </w:rPr>
              <w:pPrChange w:id="6591" w:author="威(×_×)" w:date="2021-03-19T17:48:42Z">
                <w:pPr>
                  <w:spacing w:after="156"/>
                  <w:ind w:firstLine="440"/>
                </w:pPr>
              </w:pPrChange>
            </w:pPr>
          </w:p>
          <w:p>
            <w:pPr>
              <w:snapToGrid w:val="0"/>
              <w:spacing w:after="156" w:line="240" w:lineRule="auto"/>
              <w:ind w:firstLine="442"/>
              <w:rPr>
                <w:rFonts w:ascii="Times New Roman" w:hAnsi="Times New Roman" w:eastAsia="微软雅黑" w:cs="Times New Roman"/>
                <w:rPrChange w:id="6594" w:author="威(×_×)" w:date="2021-03-18T17:49:20Z">
                  <w:rPr>
                    <w:rFonts w:ascii="微软雅黑" w:hAnsi="微软雅黑" w:eastAsia="微软雅黑" w:cs="微软雅黑"/>
                  </w:rPr>
                </w:rPrChange>
              </w:rPr>
              <w:pPrChange w:id="6593" w:author="威(×_×)" w:date="2021-03-19T17:48:42Z">
                <w:pPr>
                  <w:spacing w:after="156"/>
                  <w:ind w:firstLine="440"/>
                </w:pPr>
              </w:pPrChange>
            </w:pPr>
          </w:p>
          <w:p>
            <w:pPr>
              <w:snapToGrid w:val="0"/>
              <w:spacing w:after="156" w:line="240" w:lineRule="auto"/>
              <w:ind w:firstLine="442"/>
              <w:rPr>
                <w:ins w:id="6596" w:author="威(×_×)" w:date="2021-03-18T18:41:34Z"/>
                <w:rFonts w:hint="default" w:ascii="Times New Roman" w:hAnsi="Times New Roman" w:eastAsia="微软雅黑" w:cs="Times New Roman"/>
              </w:rPr>
              <w:pPrChange w:id="6595" w:author="威(×_×)" w:date="2021-03-19T17:48:42Z">
                <w:pPr>
                  <w:spacing w:after="156"/>
                  <w:ind w:firstLine="440"/>
                </w:pPr>
              </w:pPrChange>
            </w:pPr>
            <w:del w:id="6597" w:author="威(×_×)" w:date="2021-03-18T18:41:58Z">
              <w:r>
                <w:rPr>
                  <w:rFonts w:hint="default" w:ascii="Times New Roman" w:hAnsi="Times New Roman" w:eastAsia="微软雅黑" w:cs="Times New Roman"/>
                  <w:rPrChange w:id="6598" w:author="威(×_×)" w:date="2021-03-18T17:49:20Z">
                    <w:rPr>
                      <w:rFonts w:hint="eastAsia" w:ascii="微软雅黑" w:hAnsi="微软雅黑" w:eastAsia="微软雅黑" w:cs="微软雅黑"/>
                    </w:rPr>
                  </w:rPrChange>
                </w:rPr>
                <w:delText>公司</w:delText>
              </w:r>
            </w:del>
            <w:ins w:id="6599" w:author="威(×_×)" w:date="2021-03-18T18:41:59Z">
              <w:r>
                <w:rPr>
                  <w:rFonts w:hint="eastAsia" w:ascii="Times New Roman" w:hAnsi="Times New Roman" w:eastAsia="微软雅黑" w:cs="Times New Roman"/>
                  <w:lang w:val="en-US" w:eastAsia="zh-CN"/>
                </w:rPr>
                <w:t>设计</w:t>
              </w:r>
            </w:ins>
            <w:ins w:id="6600" w:author="威(×_×)" w:date="2021-03-18T18:42:01Z">
              <w:r>
                <w:rPr>
                  <w:rFonts w:hint="eastAsia" w:ascii="Times New Roman" w:hAnsi="Times New Roman" w:eastAsia="微软雅黑" w:cs="Times New Roman"/>
                  <w:lang w:val="en-US" w:eastAsia="zh-CN"/>
                </w:rPr>
                <w:t>机构</w:t>
              </w:r>
            </w:ins>
            <w:r>
              <w:rPr>
                <w:rFonts w:hint="default" w:ascii="Times New Roman" w:hAnsi="Times New Roman" w:eastAsia="微软雅黑" w:cs="Times New Roman"/>
                <w:rPrChange w:id="6601" w:author="威(×_×)" w:date="2021-03-18T17:49:20Z">
                  <w:rPr>
                    <w:rFonts w:hint="eastAsia" w:ascii="微软雅黑" w:hAnsi="微软雅黑" w:eastAsia="微软雅黑" w:cs="微软雅黑"/>
                  </w:rPr>
                </w:rPrChange>
              </w:rPr>
              <w:t>（联合团队牵头设计机构）法人代表签名</w:t>
            </w:r>
          </w:p>
          <w:p>
            <w:pPr>
              <w:snapToGrid w:val="0"/>
              <w:spacing w:after="156" w:line="240" w:lineRule="auto"/>
              <w:ind w:firstLine="442"/>
              <w:rPr>
                <w:rFonts w:ascii="Times New Roman" w:hAnsi="Times New Roman" w:eastAsia="微软雅黑" w:cs="Times New Roman"/>
                <w:rPrChange w:id="6603" w:author="威(×_×)" w:date="2021-03-18T17:49:20Z">
                  <w:rPr>
                    <w:rFonts w:ascii="微软雅黑" w:hAnsi="微软雅黑" w:eastAsia="微软雅黑" w:cs="微软雅黑"/>
                  </w:rPr>
                </w:rPrChange>
              </w:rPr>
              <w:pPrChange w:id="6602" w:author="威(×_×)" w:date="2021-03-19T17:48:42Z">
                <w:pPr>
                  <w:spacing w:after="156"/>
                  <w:ind w:firstLine="440"/>
                </w:pPr>
              </w:pPrChange>
            </w:pPr>
            <w:ins w:id="6604" w:author="威(×_×)" w:date="2021-03-18T18:41:37Z">
              <w:r>
                <w:rPr>
                  <w:rFonts w:hint="eastAsia" w:ascii="Times New Roman" w:hAnsi="Times New Roman" w:eastAsia="微软雅黑" w:cs="Times New Roman"/>
                </w:rPr>
                <w:t xml:space="preserve">Signature of Legal Representative of the </w:t>
              </w:r>
            </w:ins>
            <w:ins w:id="6605" w:author="威(×_×)" w:date="2021-03-18T18:42:50Z">
              <w:r>
                <w:rPr>
                  <w:rFonts w:hint="eastAsia" w:ascii="Times New Roman" w:hAnsi="Times New Roman" w:eastAsia="微软雅黑" w:cs="Times New Roman"/>
                  <w:lang w:val="en-US" w:eastAsia="zh-CN"/>
                </w:rPr>
                <w:t>design</w:t>
              </w:r>
            </w:ins>
            <w:ins w:id="6606" w:author="威(×_×)" w:date="2021-03-18T18:42:51Z">
              <w:r>
                <w:rPr>
                  <w:rFonts w:hint="eastAsia" w:ascii="Times New Roman" w:hAnsi="Times New Roman" w:eastAsia="微软雅黑" w:cs="Times New Roman"/>
                  <w:lang w:val="en-US" w:eastAsia="zh-CN"/>
                </w:rPr>
                <w:t xml:space="preserve"> </w:t>
              </w:r>
            </w:ins>
            <w:ins w:id="6607" w:author="威(×_×)" w:date="2021-03-18T18:42:56Z">
              <w:r>
                <w:rPr>
                  <w:rFonts w:hint="eastAsia" w:ascii="Times New Roman" w:hAnsi="Times New Roman" w:eastAsia="微软雅黑" w:cs="Times New Roman"/>
                  <w:lang w:val="en-US" w:eastAsia="zh-CN"/>
                </w:rPr>
                <w:t>agency</w:t>
              </w:r>
            </w:ins>
            <w:ins w:id="6608" w:author="威(×_×)" w:date="2021-03-18T18:41:37Z">
              <w:r>
                <w:rPr>
                  <w:rFonts w:hint="eastAsia" w:ascii="Times New Roman" w:hAnsi="Times New Roman" w:eastAsia="微软雅黑" w:cs="Times New Roman"/>
                </w:rPr>
                <w:t xml:space="preserve"> (leading member of the </w:t>
              </w:r>
            </w:ins>
            <w:ins w:id="6609" w:author="威(×_×)" w:date="2021-03-18T18:43:00Z">
              <w:r>
                <w:rPr>
                  <w:rFonts w:hint="eastAsia" w:ascii="Times New Roman" w:hAnsi="Times New Roman" w:eastAsia="微软雅黑" w:cs="Times New Roman"/>
                  <w:lang w:val="en-US" w:eastAsia="zh-CN"/>
                </w:rPr>
                <w:t>join</w:t>
              </w:r>
            </w:ins>
            <w:ins w:id="6610" w:author="威(×_×)" w:date="2021-03-18T18:43:01Z">
              <w:r>
                <w:rPr>
                  <w:rFonts w:hint="eastAsia" w:ascii="Times New Roman" w:hAnsi="Times New Roman" w:eastAsia="微软雅黑" w:cs="Times New Roman"/>
                  <w:lang w:val="en-US" w:eastAsia="zh-CN"/>
                </w:rPr>
                <w:t xml:space="preserve"> team</w:t>
              </w:r>
            </w:ins>
            <w:ins w:id="6611" w:author="威(×_×)" w:date="2021-03-18T18:41:37Z">
              <w:r>
                <w:rPr>
                  <w:rFonts w:hint="eastAsia" w:ascii="Times New Roman" w:hAnsi="Times New Roman" w:eastAsia="微软雅黑" w:cs="Times New Roman"/>
                </w:rPr>
                <w:t>)</w:t>
              </w:r>
            </w:ins>
          </w:p>
          <w:p>
            <w:pPr>
              <w:snapToGrid w:val="0"/>
              <w:spacing w:after="156" w:line="240" w:lineRule="auto"/>
              <w:ind w:firstLine="442"/>
              <w:rPr>
                <w:rFonts w:ascii="Times New Roman" w:hAnsi="Times New Roman" w:eastAsia="微软雅黑" w:cs="Times New Roman"/>
                <w:rPrChange w:id="6613" w:author="威(×_×)" w:date="2021-03-18T17:49:20Z">
                  <w:rPr>
                    <w:rFonts w:ascii="微软雅黑" w:hAnsi="微软雅黑" w:eastAsia="微软雅黑" w:cs="微软雅黑"/>
                  </w:rPr>
                </w:rPrChange>
              </w:rPr>
              <w:pPrChange w:id="6612" w:author="威(×_×)" w:date="2021-03-19T17:48:42Z">
                <w:pPr>
                  <w:spacing w:after="156"/>
                  <w:ind w:firstLine="440"/>
                </w:pPr>
              </w:pPrChange>
            </w:pPr>
            <w:r>
              <w:rPr>
                <w:rFonts w:hint="default" w:ascii="Times New Roman" w:hAnsi="Times New Roman" w:eastAsia="微软雅黑" w:cs="Times New Roman"/>
                <w:rPrChange w:id="6614" w:author="威(×_×)" w:date="2021-03-18T17:49:20Z">
                  <w:rPr>
                    <w:rFonts w:hint="eastAsia" w:ascii="微软雅黑" w:hAnsi="微软雅黑" w:eastAsia="微软雅黑" w:cs="微软雅黑"/>
                  </w:rPr>
                </w:rPrChange>
              </w:rPr>
              <w:t>＿＿＿＿＿＿＿＿＿＿＿＿＿＿</w:t>
            </w:r>
          </w:p>
          <w:p>
            <w:pPr>
              <w:snapToGrid w:val="0"/>
              <w:spacing w:after="156" w:line="240" w:lineRule="auto"/>
              <w:ind w:firstLine="442"/>
              <w:rPr>
                <w:rFonts w:ascii="Times New Roman" w:hAnsi="Times New Roman" w:eastAsia="微软雅黑" w:cs="Times New Roman"/>
                <w:rPrChange w:id="6616" w:author="威(×_×)" w:date="2021-03-18T17:49:20Z">
                  <w:rPr>
                    <w:rFonts w:ascii="微软雅黑" w:hAnsi="微软雅黑" w:eastAsia="微软雅黑" w:cs="微软雅黑"/>
                  </w:rPr>
                </w:rPrChange>
              </w:rPr>
              <w:pPrChange w:id="6615" w:author="威(×_×)" w:date="2021-03-19T17:48:42Z">
                <w:pPr>
                  <w:spacing w:after="156"/>
                  <w:ind w:firstLine="440"/>
                </w:pPr>
              </w:pPrChange>
            </w:pPr>
          </w:p>
          <w:p>
            <w:pPr>
              <w:snapToGrid w:val="0"/>
              <w:spacing w:after="156" w:line="240" w:lineRule="auto"/>
              <w:ind w:firstLine="442"/>
              <w:rPr>
                <w:rFonts w:ascii="Times New Roman" w:hAnsi="Times New Roman" w:eastAsia="微软雅黑" w:cs="Times New Roman"/>
                <w:rPrChange w:id="6618" w:author="威(×_×)" w:date="2021-03-18T17:49:20Z">
                  <w:rPr>
                    <w:rFonts w:ascii="微软雅黑" w:hAnsi="微软雅黑" w:eastAsia="微软雅黑" w:cs="微软雅黑"/>
                  </w:rPr>
                </w:rPrChange>
              </w:rPr>
              <w:pPrChange w:id="6617" w:author="威(×_×)" w:date="2021-03-19T17:48:42Z">
                <w:pPr>
                  <w:spacing w:after="156"/>
                  <w:ind w:firstLine="440"/>
                </w:pPr>
              </w:pPrChange>
            </w:pPr>
            <w:r>
              <w:rPr>
                <w:rFonts w:hint="default" w:ascii="Times New Roman" w:hAnsi="Times New Roman" w:eastAsia="微软雅黑" w:cs="Times New Roman"/>
                <w:rPrChange w:id="6619" w:author="威(×_×)" w:date="2021-03-18T17:49:20Z">
                  <w:rPr>
                    <w:rFonts w:hint="eastAsia" w:ascii="微软雅黑" w:hAnsi="微软雅黑" w:eastAsia="微软雅黑" w:cs="微软雅黑"/>
                  </w:rPr>
                </w:rPrChange>
              </w:rPr>
              <w:t>日期</w:t>
            </w:r>
          </w:p>
          <w:p>
            <w:pPr>
              <w:snapToGrid w:val="0"/>
              <w:spacing w:after="156" w:line="240" w:lineRule="auto"/>
              <w:ind w:firstLine="442"/>
              <w:rPr>
                <w:rFonts w:ascii="Times New Roman" w:hAnsi="Times New Roman" w:eastAsia="微软雅黑" w:cs="Times New Roman"/>
                <w:rPrChange w:id="6621" w:author="威(×_×)" w:date="2021-03-18T17:49:20Z">
                  <w:rPr>
                    <w:rFonts w:ascii="微软雅黑" w:hAnsi="微软雅黑" w:eastAsia="微软雅黑" w:cs="微软雅黑"/>
                  </w:rPr>
                </w:rPrChange>
              </w:rPr>
              <w:pPrChange w:id="6620" w:author="威(×_×)" w:date="2021-03-19T17:48:42Z">
                <w:pPr>
                  <w:spacing w:after="156"/>
                  <w:ind w:firstLine="440"/>
                </w:pPr>
              </w:pPrChange>
            </w:pPr>
            <w:r>
              <w:rPr>
                <w:rFonts w:hint="default" w:ascii="Times New Roman" w:hAnsi="Times New Roman" w:eastAsia="微软雅黑" w:cs="Times New Roman"/>
                <w:rPrChange w:id="6622" w:author="威(×_×)" w:date="2021-03-18T17:49:20Z">
                  <w:rPr>
                    <w:rFonts w:hint="eastAsia" w:ascii="微软雅黑" w:hAnsi="微软雅黑" w:eastAsia="微软雅黑" w:cs="微软雅黑"/>
                  </w:rPr>
                </w:rPrChange>
              </w:rPr>
              <w:t>Date</w:t>
            </w:r>
          </w:p>
          <w:p>
            <w:pPr>
              <w:snapToGrid w:val="0"/>
              <w:spacing w:after="156" w:line="240" w:lineRule="auto"/>
              <w:ind w:firstLine="442"/>
              <w:rPr>
                <w:rFonts w:ascii="Times New Roman" w:hAnsi="Times New Roman" w:eastAsia="微软雅黑" w:cs="Times New Roman"/>
                <w:rPrChange w:id="6624" w:author="威(×_×)" w:date="2021-03-18T17:49:20Z">
                  <w:rPr>
                    <w:rFonts w:ascii="微软雅黑" w:hAnsi="微软雅黑" w:eastAsia="微软雅黑" w:cs="微软雅黑"/>
                  </w:rPr>
                </w:rPrChange>
              </w:rPr>
              <w:pPrChange w:id="6623" w:author="威(×_×)" w:date="2021-03-19T17:48:42Z">
                <w:pPr>
                  <w:spacing w:after="156"/>
                  <w:ind w:firstLine="440"/>
                </w:pPr>
              </w:pPrChange>
            </w:pPr>
            <w:r>
              <w:rPr>
                <w:rFonts w:hint="default" w:ascii="Times New Roman" w:hAnsi="Times New Roman" w:eastAsia="微软雅黑" w:cs="Times New Roman"/>
                <w:rPrChange w:id="6625" w:author="威(×_×)" w:date="2021-03-18T17:49:20Z">
                  <w:rPr>
                    <w:rFonts w:hint="eastAsia" w:ascii="微软雅黑" w:hAnsi="微软雅黑" w:eastAsia="微软雅黑" w:cs="微软雅黑"/>
                  </w:rPr>
                </w:rPrChange>
              </w:rPr>
              <w:t>＿＿＿＿＿＿＿＿＿＿＿＿＿＿＿</w:t>
            </w:r>
          </w:p>
          <w:p>
            <w:pPr>
              <w:snapToGrid w:val="0"/>
              <w:spacing w:after="156" w:line="240" w:lineRule="auto"/>
              <w:ind w:firstLine="442"/>
              <w:rPr>
                <w:rFonts w:ascii="Times New Roman" w:hAnsi="Times New Roman" w:eastAsia="微软雅黑" w:cs="Times New Roman"/>
                <w:rPrChange w:id="6627" w:author="威(×_×)" w:date="2021-03-18T17:49:20Z">
                  <w:rPr>
                    <w:rFonts w:ascii="微软雅黑" w:hAnsi="微软雅黑" w:eastAsia="微软雅黑" w:cs="微软雅黑"/>
                  </w:rPr>
                </w:rPrChange>
              </w:rPr>
              <w:pPrChange w:id="6626" w:author="威(×_×)" w:date="2021-03-19T17:48:42Z">
                <w:pPr>
                  <w:spacing w:after="156"/>
                  <w:ind w:firstLine="440"/>
                </w:pPr>
              </w:pPrChange>
            </w:pPr>
          </w:p>
        </w:tc>
        <w:tc>
          <w:tcPr>
            <w:tcW w:w="4638" w:type="dxa"/>
            <w:tcBorders>
              <w:top w:val="single" w:color="auto" w:sz="4" w:space="0"/>
              <w:left w:val="single" w:color="auto" w:sz="4" w:space="0"/>
              <w:bottom w:val="single" w:color="auto" w:sz="4" w:space="0"/>
              <w:right w:val="single" w:color="auto" w:sz="4" w:space="0"/>
            </w:tcBorders>
          </w:tcPr>
          <w:p>
            <w:pPr>
              <w:snapToGrid w:val="0"/>
              <w:spacing w:after="156" w:line="240" w:lineRule="auto"/>
              <w:ind w:firstLine="442"/>
              <w:rPr>
                <w:rFonts w:ascii="Times New Roman" w:hAnsi="Times New Roman" w:eastAsia="微软雅黑" w:cs="Times New Roman"/>
                <w:rPrChange w:id="6629" w:author="威(×_×)" w:date="2021-03-18T17:49:20Z">
                  <w:rPr>
                    <w:rFonts w:ascii="微软雅黑" w:hAnsi="微软雅黑" w:eastAsia="微软雅黑" w:cs="微软雅黑"/>
                  </w:rPr>
                </w:rPrChange>
              </w:rPr>
              <w:pPrChange w:id="6628" w:author="威(×_×)" w:date="2021-03-19T17:48:42Z">
                <w:pPr>
                  <w:spacing w:after="156"/>
                  <w:ind w:firstLine="440"/>
                </w:pPr>
              </w:pPrChange>
            </w:pPr>
            <w:r>
              <w:rPr>
                <w:rFonts w:hint="default" w:ascii="Times New Roman" w:hAnsi="Times New Roman" w:eastAsia="微软雅黑" w:cs="Times New Roman"/>
                <w:rPrChange w:id="6630" w:author="威(×_×)" w:date="2021-03-18T17:49:20Z">
                  <w:rPr>
                    <w:rFonts w:hint="eastAsia" w:ascii="微软雅黑" w:hAnsi="微软雅黑" w:eastAsia="微软雅黑" w:cs="微软雅黑"/>
                  </w:rPr>
                </w:rPrChange>
              </w:rPr>
              <w:t>盖章处</w:t>
            </w:r>
          </w:p>
          <w:p>
            <w:pPr>
              <w:snapToGrid w:val="0"/>
              <w:spacing w:after="156" w:line="240" w:lineRule="auto"/>
              <w:ind w:firstLine="442"/>
              <w:rPr>
                <w:rFonts w:ascii="Times New Roman" w:hAnsi="Times New Roman" w:eastAsia="微软雅黑" w:cs="Times New Roman"/>
                <w:i/>
                <w:rPrChange w:id="6632" w:author="威(×_×)" w:date="2021-03-18T17:49:20Z">
                  <w:rPr>
                    <w:rFonts w:ascii="微软雅黑" w:hAnsi="微软雅黑" w:eastAsia="微软雅黑" w:cs="微软雅黑"/>
                    <w:i/>
                  </w:rPr>
                </w:rPrChange>
              </w:rPr>
              <w:pPrChange w:id="6631" w:author="威(×_×)" w:date="2021-03-19T17:48:42Z">
                <w:pPr>
                  <w:spacing w:after="156"/>
                  <w:ind w:firstLine="440"/>
                </w:pPr>
              </w:pPrChange>
            </w:pPr>
            <w:ins w:id="6633" w:author="威(×_×)" w:date="2021-03-18T18:43:09Z">
              <w:r>
                <w:rPr>
                  <w:rFonts w:hint="eastAsia" w:ascii="Times New Roman" w:hAnsi="Times New Roman" w:eastAsia="微软雅黑" w:cs="Times New Roman"/>
                  <w:i w:val="0"/>
                  <w:rPrChange w:id="6634" w:author="威(×_×)" w:date="2021-03-18T18:43:16Z">
                    <w:rPr>
                      <w:rFonts w:hint="eastAsia" w:ascii="Times New Roman" w:hAnsi="Times New Roman" w:eastAsia="微软雅黑" w:cs="Times New Roman"/>
                      <w:i/>
                    </w:rPr>
                  </w:rPrChange>
                </w:rPr>
                <w:t>Official Stamp</w:t>
              </w:r>
            </w:ins>
          </w:p>
        </w:tc>
      </w:tr>
    </w:tbl>
    <w:p>
      <w:pPr>
        <w:spacing w:after="156"/>
        <w:rPr>
          <w:rFonts w:ascii="Times New Roman" w:hAnsi="Times New Roman" w:eastAsia="微软雅黑" w:cs="Times New Roman"/>
          <w:b/>
          <w:sz w:val="28"/>
          <w:rPrChange w:id="6635" w:author="威(×_×)" w:date="2021-03-18T17:49:20Z">
            <w:rPr>
              <w:rFonts w:ascii="微软雅黑" w:hAnsi="微软雅黑" w:eastAsia="微软雅黑" w:cs="微软雅黑"/>
              <w:b/>
              <w:sz w:val="28"/>
            </w:rPr>
          </w:rPrChange>
        </w:rPr>
      </w:pPr>
    </w:p>
    <w:p>
      <w:pPr>
        <w:widowControl/>
        <w:spacing w:afterLines="0" w:line="720" w:lineRule="auto"/>
        <w:jc w:val="center"/>
        <w:rPr>
          <w:rFonts w:ascii="Times New Roman" w:hAnsi="Times New Roman" w:eastAsia="微软雅黑" w:cs="Times New Roman"/>
          <w:b/>
          <w:sz w:val="28"/>
          <w:rPrChange w:id="6636" w:author="威(×_×)" w:date="2021-03-18T17:49:20Z">
            <w:rPr>
              <w:rFonts w:ascii="微软雅黑" w:hAnsi="微软雅黑" w:eastAsia="微软雅黑" w:cs="微软雅黑"/>
              <w:b/>
              <w:sz w:val="28"/>
            </w:rPr>
          </w:rPrChange>
        </w:rPr>
      </w:pPr>
    </w:p>
    <w:p>
      <w:pPr>
        <w:widowControl/>
        <w:spacing w:afterLines="0" w:line="720" w:lineRule="auto"/>
        <w:jc w:val="center"/>
        <w:rPr>
          <w:rFonts w:ascii="Times New Roman" w:hAnsi="Times New Roman" w:eastAsia="微软雅黑" w:cs="Times New Roman"/>
          <w:b/>
          <w:sz w:val="28"/>
          <w:rPrChange w:id="6637" w:author="威(×_×)" w:date="2021-03-18T17:49:20Z">
            <w:rPr>
              <w:rFonts w:ascii="微软雅黑" w:hAnsi="微软雅黑" w:eastAsia="微软雅黑" w:cs="微软雅黑"/>
              <w:b/>
              <w:sz w:val="28"/>
            </w:rPr>
          </w:rPrChange>
        </w:rPr>
      </w:pPr>
    </w:p>
    <w:p>
      <w:pPr>
        <w:widowControl/>
        <w:spacing w:afterLines="0" w:line="720" w:lineRule="auto"/>
        <w:jc w:val="center"/>
        <w:rPr>
          <w:rFonts w:ascii="Times New Roman" w:hAnsi="Times New Roman" w:eastAsia="微软雅黑" w:cs="Times New Roman"/>
          <w:b/>
          <w:sz w:val="28"/>
          <w:rPrChange w:id="6638" w:author="威(×_×)" w:date="2021-03-18T17:49:20Z">
            <w:rPr>
              <w:rFonts w:ascii="微软雅黑" w:hAnsi="微软雅黑" w:eastAsia="微软雅黑" w:cs="微软雅黑"/>
              <w:b/>
              <w:sz w:val="28"/>
            </w:rPr>
          </w:rPrChange>
        </w:rPr>
      </w:pPr>
    </w:p>
    <w:p>
      <w:pPr>
        <w:widowControl/>
        <w:spacing w:afterLines="0" w:line="720" w:lineRule="auto"/>
        <w:jc w:val="center"/>
        <w:rPr>
          <w:rFonts w:ascii="Times New Roman" w:hAnsi="Times New Roman" w:eastAsia="微软雅黑" w:cs="Times New Roman"/>
          <w:b/>
          <w:sz w:val="28"/>
          <w:rPrChange w:id="6639" w:author="威(×_×)" w:date="2021-03-18T17:49:20Z">
            <w:rPr>
              <w:rFonts w:ascii="微软雅黑" w:hAnsi="微软雅黑" w:eastAsia="微软雅黑" w:cs="微软雅黑"/>
              <w:b/>
              <w:sz w:val="28"/>
            </w:rPr>
          </w:rPrChange>
        </w:rPr>
      </w:pPr>
    </w:p>
    <w:p>
      <w:pPr>
        <w:widowControl/>
        <w:spacing w:afterLines="0" w:line="720" w:lineRule="auto"/>
        <w:jc w:val="center"/>
        <w:rPr>
          <w:rFonts w:ascii="Times New Roman" w:hAnsi="Times New Roman" w:eastAsia="微软雅黑" w:cs="Times New Roman"/>
          <w:b/>
          <w:sz w:val="28"/>
          <w:rPrChange w:id="6640" w:author="威(×_×)" w:date="2021-03-18T17:49:20Z">
            <w:rPr>
              <w:rFonts w:ascii="微软雅黑" w:hAnsi="微软雅黑" w:eastAsia="微软雅黑" w:cs="微软雅黑"/>
              <w:b/>
              <w:sz w:val="28"/>
            </w:rPr>
          </w:rPrChange>
        </w:rPr>
      </w:pPr>
    </w:p>
    <w:p>
      <w:pPr>
        <w:widowControl/>
        <w:spacing w:afterLines="0" w:line="720" w:lineRule="auto"/>
        <w:jc w:val="center"/>
        <w:rPr>
          <w:rFonts w:ascii="Times New Roman" w:hAnsi="Times New Roman" w:eastAsia="微软雅黑" w:cs="Times New Roman"/>
          <w:b/>
          <w:sz w:val="28"/>
          <w:rPrChange w:id="6641" w:author="威(×_×)" w:date="2021-03-18T17:49:20Z">
            <w:rPr>
              <w:rFonts w:ascii="微软雅黑" w:hAnsi="微软雅黑" w:eastAsia="微软雅黑" w:cs="微软雅黑"/>
              <w:b/>
              <w:sz w:val="28"/>
            </w:rPr>
          </w:rPrChange>
        </w:rPr>
      </w:pPr>
    </w:p>
    <w:p>
      <w:pPr>
        <w:widowControl/>
        <w:spacing w:afterLines="0" w:line="720" w:lineRule="auto"/>
        <w:jc w:val="center"/>
        <w:rPr>
          <w:ins w:id="6642" w:author="威(×_×)" w:date="2021-03-18T18:43:27Z"/>
          <w:rFonts w:hint="default" w:ascii="Times New Roman" w:hAnsi="Times New Roman" w:eastAsia="微软雅黑" w:cs="Times New Roman"/>
          <w:b/>
          <w:sz w:val="28"/>
        </w:rPr>
      </w:pPr>
      <w:r>
        <w:rPr>
          <w:rFonts w:hint="default" w:ascii="Times New Roman" w:hAnsi="Times New Roman" w:eastAsia="微软雅黑" w:cs="Times New Roman"/>
          <w:b/>
          <w:sz w:val="28"/>
          <w:rPrChange w:id="6643" w:author="威(×_×)" w:date="2021-03-18T17:49:20Z">
            <w:rPr>
              <w:rFonts w:hint="eastAsia" w:ascii="微软雅黑" w:hAnsi="微软雅黑" w:eastAsia="微软雅黑" w:cs="微软雅黑"/>
              <w:b/>
              <w:sz w:val="28"/>
            </w:rPr>
          </w:rPrChange>
        </w:rPr>
        <w:t>以下内容无需编制在入围简案阶段竞赛文件内</w:t>
      </w:r>
    </w:p>
    <w:p>
      <w:pPr>
        <w:widowControl/>
        <w:spacing w:afterLines="0" w:line="720" w:lineRule="auto"/>
        <w:jc w:val="center"/>
        <w:rPr>
          <w:rFonts w:ascii="Times New Roman" w:hAnsi="Times New Roman" w:eastAsia="微软雅黑" w:cs="Times New Roman"/>
          <w:b/>
          <w:sz w:val="28"/>
          <w:rPrChange w:id="6644" w:author="威(×_×)" w:date="2021-03-18T17:49:20Z">
            <w:rPr>
              <w:rFonts w:ascii="微软雅黑" w:hAnsi="微软雅黑" w:eastAsia="微软雅黑" w:cs="微软雅黑"/>
              <w:b/>
              <w:sz w:val="28"/>
            </w:rPr>
          </w:rPrChange>
        </w:rPr>
      </w:pPr>
      <w:ins w:id="6645" w:author="威(×_×)" w:date="2021-03-18T18:43:29Z">
        <w:r>
          <w:rPr>
            <w:rFonts w:hint="eastAsia" w:ascii="Times New Roman" w:hAnsi="Times New Roman" w:eastAsia="微软雅黑" w:cs="Times New Roman"/>
            <w:b/>
            <w:sz w:val="28"/>
          </w:rPr>
          <w:t xml:space="preserve">The rest of the contents need not be included in the </w:t>
        </w:r>
      </w:ins>
      <w:ins w:id="6646" w:author="威(×_×)" w:date="2021-03-18T18:44:12Z">
        <w:r>
          <w:rPr>
            <w:rFonts w:hint="eastAsia" w:ascii="Times New Roman" w:hAnsi="Times New Roman" w:eastAsia="微软雅黑" w:cs="Times New Roman"/>
            <w:b/>
            <w:sz w:val="28"/>
          </w:rPr>
          <w:t xml:space="preserve">Brief </w:t>
        </w:r>
      </w:ins>
      <w:ins w:id="6647" w:author="威(×_×)" w:date="2021-03-19T11:30:27Z">
        <w:r>
          <w:rPr>
            <w:rFonts w:hint="eastAsia" w:ascii="Times New Roman" w:hAnsi="Times New Roman" w:eastAsia="微软雅黑" w:cs="Times New Roman"/>
            <w:b/>
            <w:sz w:val="28"/>
            <w:lang w:eastAsia="zh-CN"/>
          </w:rPr>
          <w:t>Scheme</w:t>
        </w:r>
      </w:ins>
      <w:ins w:id="6648" w:author="威(×_×)" w:date="2021-03-18T18:44:12Z">
        <w:r>
          <w:rPr>
            <w:rFonts w:hint="eastAsia" w:ascii="Times New Roman" w:hAnsi="Times New Roman" w:eastAsia="微软雅黑" w:cs="Times New Roman"/>
            <w:b/>
            <w:sz w:val="28"/>
          </w:rPr>
          <w:t xml:space="preserve"> Submission Stage Competition Document</w:t>
        </w:r>
      </w:ins>
    </w:p>
    <w:p>
      <w:pPr>
        <w:widowControl/>
        <w:spacing w:afterLines="0" w:line="240" w:lineRule="auto"/>
        <w:jc w:val="left"/>
        <w:rPr>
          <w:rFonts w:ascii="Times New Roman" w:hAnsi="Times New Roman" w:eastAsia="微软雅黑" w:cs="Times New Roman"/>
          <w:rPrChange w:id="6649" w:author="威(×_×)" w:date="2021-03-18T17:49:20Z">
            <w:rPr>
              <w:rFonts w:ascii="微软雅黑" w:hAnsi="微软雅黑" w:eastAsia="微软雅黑" w:cs="微软雅黑"/>
            </w:rPr>
          </w:rPrChange>
        </w:rPr>
      </w:pPr>
    </w:p>
    <w:p>
      <w:pPr>
        <w:pStyle w:val="2"/>
        <w:spacing w:before="156" w:beforeLines="50" w:after="312" w:afterLines="100" w:line="340" w:lineRule="exact"/>
        <w:jc w:val="left"/>
        <w:rPr>
          <w:rFonts w:ascii="Times New Roman" w:hAnsi="Times New Roman" w:eastAsia="微软雅黑" w:cs="Times New Roman"/>
          <w:sz w:val="28"/>
          <w:szCs w:val="28"/>
          <w:rPrChange w:id="6650" w:author="威(×_×)" w:date="2021-03-18T17:49:20Z">
            <w:rPr>
              <w:rFonts w:ascii="微软雅黑" w:hAnsi="微软雅黑" w:eastAsia="微软雅黑" w:cs="微软雅黑"/>
              <w:sz w:val="28"/>
              <w:szCs w:val="28"/>
            </w:rPr>
          </w:rPrChange>
        </w:rPr>
      </w:pPr>
      <w:bookmarkStart w:id="53" w:name="_Toc48667734"/>
      <w:bookmarkEnd w:id="53"/>
      <w:bookmarkStart w:id="54" w:name="_Toc48667774"/>
      <w:bookmarkEnd w:id="54"/>
      <w:bookmarkStart w:id="55" w:name="_Toc48667784"/>
      <w:bookmarkEnd w:id="55"/>
      <w:bookmarkStart w:id="56" w:name="_Toc48667779"/>
      <w:bookmarkEnd w:id="56"/>
      <w:bookmarkStart w:id="57" w:name="_Toc48667732"/>
      <w:bookmarkEnd w:id="57"/>
      <w:bookmarkStart w:id="58" w:name="_Toc48667731"/>
      <w:bookmarkEnd w:id="58"/>
      <w:bookmarkStart w:id="59" w:name="_Toc48667769"/>
      <w:bookmarkEnd w:id="59"/>
      <w:bookmarkStart w:id="60" w:name="_Toc48667789"/>
      <w:r>
        <w:rPr>
          <w:rFonts w:hint="default" w:ascii="Times New Roman" w:hAnsi="Times New Roman" w:eastAsia="微软雅黑" w:cs="Times New Roman"/>
          <w:rPrChange w:id="6651" w:author="威(×_×)" w:date="2021-03-18T17:49:20Z">
            <w:rPr>
              <w:rFonts w:hint="eastAsia" w:ascii="微软雅黑" w:hAnsi="微软雅黑" w:eastAsia="微软雅黑" w:cs="微软雅黑"/>
            </w:rPr>
          </w:rPrChange>
        </w:rPr>
        <w:br w:type="page"/>
      </w:r>
      <w:bookmarkStart w:id="61" w:name="_Toc9078"/>
      <w:bookmarkStart w:id="62" w:name="_Toc6154"/>
      <w:r>
        <w:rPr>
          <w:rFonts w:hint="default" w:ascii="Times New Roman" w:hAnsi="Times New Roman" w:eastAsia="微软雅黑" w:cs="Times New Roman"/>
          <w:color w:val="537F35"/>
          <w:u w:val="single"/>
          <w:rPrChange w:id="6652" w:author="威(×_×)" w:date="2021-03-18T17:49:20Z">
            <w:rPr>
              <w:rFonts w:hint="eastAsia" w:ascii="微软雅黑" w:hAnsi="微软雅黑" w:eastAsia="微软雅黑" w:cs="微软雅黑"/>
              <w:color w:val="537F35"/>
              <w:u w:val="single"/>
            </w:rPr>
          </w:rPrChange>
        </w:rPr>
        <w:t>14</w:t>
      </w:r>
      <w:r>
        <w:rPr>
          <w:rFonts w:hint="default" w:ascii="Times New Roman" w:hAnsi="Times New Roman" w:eastAsia="微软雅黑" w:cs="Times New Roman"/>
          <w:smallCaps w:val="0"/>
          <w:color w:val="537F35"/>
          <w:sz w:val="30"/>
          <w:u w:val="single"/>
          <w:rPrChange w:id="6653" w:author="威(×_×)" w:date="2021-03-18T17:49:20Z">
            <w:rPr>
              <w:rFonts w:hint="eastAsia" w:ascii="微软雅黑" w:hAnsi="微软雅黑" w:eastAsia="微软雅黑" w:cs="微软雅黑"/>
              <w:smallCaps w:val="0"/>
              <w:color w:val="537F35"/>
              <w:sz w:val="30"/>
              <w:u w:val="single"/>
            </w:rPr>
          </w:rPrChange>
        </w:rPr>
        <w:t>（现场递交申请文件）</w:t>
      </w:r>
      <w:bookmarkEnd w:id="60"/>
      <w:bookmarkStart w:id="63" w:name="_Toc48667794"/>
      <w:bookmarkEnd w:id="63"/>
      <w:bookmarkStart w:id="64" w:name="_Toc48667790"/>
      <w:bookmarkEnd w:id="64"/>
      <w:r>
        <w:rPr>
          <w:rFonts w:hint="default" w:ascii="Times New Roman" w:hAnsi="Times New Roman" w:eastAsia="微软雅黑" w:cs="Times New Roman"/>
          <w:smallCaps w:val="0"/>
          <w:color w:val="537F35"/>
          <w:sz w:val="30"/>
          <w:u w:val="single"/>
          <w:rPrChange w:id="6654" w:author="威(×_×)" w:date="2021-03-18T17:49:20Z">
            <w:rPr>
              <w:rFonts w:hint="eastAsia" w:ascii="微软雅黑" w:hAnsi="微软雅黑" w:eastAsia="微软雅黑" w:cs="微软雅黑"/>
              <w:smallCaps w:val="0"/>
              <w:color w:val="537F35"/>
              <w:sz w:val="30"/>
              <w:u w:val="single"/>
            </w:rPr>
          </w:rPrChange>
        </w:rPr>
        <w:t>授权委托书</w:t>
      </w:r>
      <w:bookmarkEnd w:id="61"/>
      <w:ins w:id="6655" w:author="威(×_×)" w:date="2021-03-18T18:44:22Z">
        <w:r>
          <w:rPr>
            <w:rFonts w:hint="default" w:ascii="Times New Roman" w:hAnsi="Times New Roman" w:eastAsia="微软雅黑" w:cs="Times New Roman"/>
            <w:smallCaps w:val="0"/>
            <w:color w:val="537F35"/>
            <w:sz w:val="30"/>
            <w:u w:val="single"/>
          </w:rPr>
          <w:t>Letter of Attorney (for on-site submission)</w:t>
        </w:r>
        <w:bookmarkEnd w:id="62"/>
      </w:ins>
    </w:p>
    <w:p>
      <w:pPr>
        <w:snapToGrid w:val="0"/>
        <w:spacing w:after="156" w:line="240" w:lineRule="auto"/>
        <w:jc w:val="left"/>
        <w:rPr>
          <w:ins w:id="6657" w:author="威(×_×)" w:date="2021-03-19T17:41:11Z"/>
          <w:rFonts w:hint="default" w:ascii="Times New Roman" w:hAnsi="Times New Roman" w:eastAsia="微软雅黑" w:cs="Times New Roman"/>
          <w:sz w:val="24"/>
          <w:szCs w:val="24"/>
        </w:rPr>
        <w:pPrChange w:id="6656" w:author="威(×_×)" w:date="2021-03-19T17:48:58Z">
          <w:pPr>
            <w:spacing w:after="156" w:line="240" w:lineRule="auto"/>
            <w:jc w:val="left"/>
          </w:pPr>
        </w:pPrChange>
      </w:pPr>
      <w:r>
        <w:rPr>
          <w:rFonts w:hint="default" w:ascii="Times New Roman" w:hAnsi="Times New Roman" w:eastAsia="微软雅黑" w:cs="Times New Roman"/>
          <w:sz w:val="24"/>
          <w:szCs w:val="24"/>
          <w:rPrChange w:id="6658" w:author="威(×_×)" w:date="2021-03-18T17:49:20Z">
            <w:rPr>
              <w:rFonts w:hint="eastAsia" w:ascii="微软雅黑" w:hAnsi="微软雅黑" w:eastAsia="微软雅黑" w:cs="微软雅黑"/>
              <w:sz w:val="24"/>
              <w:szCs w:val="24"/>
            </w:rPr>
          </w:rPrChange>
        </w:rPr>
        <w:t>致：</w:t>
      </w:r>
      <w:r>
        <w:rPr>
          <w:rFonts w:hint="default" w:ascii="Times New Roman" w:hAnsi="Times New Roman" w:eastAsia="微软雅黑" w:cs="Times New Roman"/>
          <w:sz w:val="24"/>
          <w:szCs w:val="24"/>
          <w:highlight w:val="none"/>
          <w:rPrChange w:id="6659" w:author="威(×_×)" w:date="2021-03-19T17:48:51Z">
            <w:rPr>
              <w:rFonts w:hint="eastAsia" w:ascii="微软雅黑" w:hAnsi="微软雅黑" w:eastAsia="微软雅黑" w:cs="微软雅黑"/>
              <w:sz w:val="24"/>
              <w:szCs w:val="24"/>
            </w:rPr>
          </w:rPrChange>
        </w:rPr>
        <w:t>深圳市大鹏新区管理委员会</w:t>
      </w:r>
      <w:del w:id="6660" w:author="威(×_×)" w:date="2021-03-19T17:48:48Z">
        <w:r>
          <w:rPr>
            <w:rFonts w:hint="default" w:ascii="Times New Roman" w:hAnsi="Times New Roman" w:eastAsia="微软雅黑" w:cs="Times New Roman"/>
            <w:sz w:val="24"/>
            <w:szCs w:val="24"/>
            <w:rPrChange w:id="6661" w:author="威(×_×)" w:date="2021-03-18T17:49:20Z">
              <w:rPr>
                <w:rFonts w:hint="eastAsia" w:ascii="微软雅黑" w:hAnsi="微软雅黑" w:eastAsia="微软雅黑" w:cs="微软雅黑"/>
                <w:sz w:val="24"/>
                <w:szCs w:val="24"/>
              </w:rPr>
            </w:rPrChange>
          </w:rPr>
          <w:delText>：</w:delText>
        </w:r>
      </w:del>
    </w:p>
    <w:p>
      <w:pPr>
        <w:snapToGrid w:val="0"/>
        <w:spacing w:after="156" w:line="240" w:lineRule="auto"/>
        <w:jc w:val="left"/>
        <w:rPr>
          <w:rFonts w:ascii="Times New Roman" w:hAnsi="Times New Roman" w:eastAsia="微软雅黑" w:cs="Times New Roman"/>
          <w:sz w:val="24"/>
          <w:szCs w:val="24"/>
          <w:rPrChange w:id="6664" w:author="威(×_×)" w:date="2021-03-18T17:49:20Z">
            <w:rPr>
              <w:rFonts w:ascii="微软雅黑" w:hAnsi="微软雅黑" w:eastAsia="微软雅黑" w:cs="微软雅黑"/>
              <w:sz w:val="24"/>
              <w:szCs w:val="24"/>
            </w:rPr>
          </w:rPrChange>
        </w:rPr>
        <w:pPrChange w:id="6663" w:author="威(×_×)" w:date="2021-03-19T17:48:58Z">
          <w:pPr>
            <w:spacing w:after="156" w:line="240" w:lineRule="auto"/>
            <w:jc w:val="left"/>
          </w:pPr>
        </w:pPrChange>
      </w:pPr>
      <w:ins w:id="6665" w:author="威(×_×)" w:date="2021-03-19T17:41:13Z">
        <w:r>
          <w:rPr>
            <w:rFonts w:hint="eastAsia" w:ascii="Times New Roman" w:hAnsi="Times New Roman" w:eastAsia="微软雅黑" w:cs="Times New Roman"/>
            <w:sz w:val="24"/>
            <w:szCs w:val="24"/>
          </w:rPr>
          <w:t>To: Shenzhen Dapeng New District Management Committee</w:t>
        </w:r>
      </w:ins>
    </w:p>
    <w:p>
      <w:pPr>
        <w:snapToGrid w:val="0"/>
        <w:spacing w:after="156" w:line="240" w:lineRule="auto"/>
        <w:ind w:firstLine="480" w:firstLineChars="200"/>
        <w:jc w:val="left"/>
        <w:rPr>
          <w:ins w:id="6667" w:author="威(×_×)" w:date="2021-03-18T18:44:32Z"/>
          <w:rFonts w:hint="default" w:ascii="Times New Roman" w:hAnsi="Times New Roman" w:eastAsia="微软雅黑" w:cs="Times New Roman"/>
          <w:sz w:val="24"/>
          <w:szCs w:val="24"/>
        </w:rPr>
        <w:pPrChange w:id="6666" w:author="威(×_×)" w:date="2021-03-19T17:48:58Z">
          <w:pPr>
            <w:spacing w:after="156" w:line="240" w:lineRule="auto"/>
            <w:ind w:firstLine="480" w:firstLineChars="200"/>
            <w:jc w:val="left"/>
          </w:pPr>
        </w:pPrChange>
      </w:pPr>
      <w:r>
        <w:rPr>
          <w:rFonts w:hint="default" w:ascii="Times New Roman" w:hAnsi="Times New Roman" w:eastAsia="微软雅黑" w:cs="Times New Roman"/>
          <w:sz w:val="24"/>
          <w:szCs w:val="24"/>
          <w:rPrChange w:id="6668" w:author="威(×_×)" w:date="2021-03-18T17:49:20Z">
            <w:rPr>
              <w:rFonts w:hint="eastAsia" w:ascii="微软雅黑" w:hAnsi="微软雅黑" w:eastAsia="微软雅黑" w:cs="微软雅黑"/>
              <w:sz w:val="24"/>
              <w:szCs w:val="24"/>
            </w:rPr>
          </w:rPrChange>
        </w:rPr>
        <w:t>因受新冠疫情影响，我</w:t>
      </w:r>
      <w:del w:id="6669" w:author="威(×_×)" w:date="2021-03-18T18:44:47Z">
        <w:r>
          <w:rPr>
            <w:rFonts w:hint="default" w:ascii="Times New Roman" w:hAnsi="Times New Roman" w:eastAsia="微软雅黑" w:cs="Times New Roman"/>
            <w:sz w:val="24"/>
            <w:szCs w:val="24"/>
            <w:rPrChange w:id="6670" w:author="威(×_×)" w:date="2021-03-18T17:49:20Z">
              <w:rPr>
                <w:rFonts w:hint="eastAsia" w:ascii="微软雅黑" w:hAnsi="微软雅黑" w:eastAsia="微软雅黑" w:cs="微软雅黑"/>
                <w:sz w:val="24"/>
                <w:szCs w:val="24"/>
              </w:rPr>
            </w:rPrChange>
          </w:rPr>
          <w:delText>司</w:delText>
        </w:r>
      </w:del>
      <w:ins w:id="6671" w:author="威(×_×)" w:date="2021-03-18T18:44:50Z">
        <w:r>
          <w:rPr>
            <w:rFonts w:hint="eastAsia" w:ascii="Times New Roman" w:hAnsi="Times New Roman" w:eastAsia="微软雅黑" w:cs="Times New Roman"/>
            <w:sz w:val="24"/>
            <w:szCs w:val="24"/>
            <w:lang w:val="en-US" w:eastAsia="zh-CN"/>
          </w:rPr>
          <w:t>设计</w:t>
        </w:r>
      </w:ins>
      <w:ins w:id="6672" w:author="威(×_×)" w:date="2021-03-18T18:44:51Z">
        <w:r>
          <w:rPr>
            <w:rFonts w:hint="eastAsia" w:ascii="Times New Roman" w:hAnsi="Times New Roman" w:eastAsia="微软雅黑" w:cs="Times New Roman"/>
            <w:sz w:val="24"/>
            <w:szCs w:val="24"/>
            <w:lang w:val="en-US" w:eastAsia="zh-CN"/>
          </w:rPr>
          <w:t>机构</w:t>
        </w:r>
      </w:ins>
      <w:r>
        <w:rPr>
          <w:rFonts w:hint="default" w:ascii="Times New Roman" w:hAnsi="Times New Roman" w:eastAsia="微软雅黑" w:cs="Times New Roman"/>
          <w:sz w:val="24"/>
          <w:szCs w:val="24"/>
          <w:rPrChange w:id="6673" w:author="威(×_×)" w:date="2021-03-18T17:49:20Z">
            <w:rPr>
              <w:rFonts w:hint="eastAsia" w:ascii="微软雅黑" w:hAnsi="微软雅黑" w:eastAsia="微软雅黑" w:cs="微软雅黑"/>
              <w:sz w:val="24"/>
              <w:szCs w:val="24"/>
            </w:rPr>
          </w:rPrChange>
        </w:rPr>
        <w:t>授权委托</w:t>
      </w:r>
      <w:r>
        <w:rPr>
          <w:rFonts w:hint="default" w:ascii="Times New Roman" w:hAnsi="Times New Roman" w:eastAsia="微软雅黑" w:cs="Times New Roman"/>
          <w:sz w:val="24"/>
          <w:szCs w:val="24"/>
          <w:u w:val="single"/>
          <w:rPrChange w:id="6674" w:author="威(×_×)" w:date="2021-03-18T18:46:35Z">
            <w:rPr>
              <w:rFonts w:hint="eastAsia" w:ascii="微软雅黑" w:hAnsi="微软雅黑" w:eastAsia="微软雅黑" w:cs="微软雅黑"/>
              <w:sz w:val="24"/>
              <w:szCs w:val="24"/>
            </w:rPr>
          </w:rPrChange>
        </w:rPr>
        <w:t>（姓名）</w:t>
      </w:r>
      <w:r>
        <w:rPr>
          <w:rFonts w:hint="default" w:ascii="Times New Roman" w:hAnsi="Times New Roman" w:eastAsia="微软雅黑" w:cs="Times New Roman"/>
          <w:sz w:val="24"/>
          <w:szCs w:val="24"/>
          <w:rPrChange w:id="6675" w:author="威(×_×)" w:date="2021-03-18T17:49:20Z">
            <w:rPr>
              <w:rFonts w:hint="eastAsia" w:ascii="微软雅黑" w:hAnsi="微软雅黑" w:eastAsia="微软雅黑" w:cs="微软雅黑"/>
              <w:sz w:val="24"/>
              <w:szCs w:val="24"/>
            </w:rPr>
          </w:rPrChange>
        </w:rPr>
        <w:t>，年龄：</w:t>
      </w:r>
      <w:r>
        <w:rPr>
          <w:rFonts w:hint="default" w:ascii="Times New Roman" w:hAnsi="Times New Roman" w:eastAsia="微软雅黑" w:cs="Times New Roman"/>
          <w:sz w:val="24"/>
          <w:szCs w:val="24"/>
          <w:u w:val="single"/>
          <w:rPrChange w:id="6676" w:author="威(×_×)" w:date="2021-03-18T18:46:37Z">
            <w:rPr>
              <w:rFonts w:hint="eastAsia" w:ascii="微软雅黑" w:hAnsi="微软雅黑" w:eastAsia="微软雅黑" w:cs="微软雅黑"/>
              <w:sz w:val="24"/>
              <w:szCs w:val="24"/>
            </w:rPr>
          </w:rPrChange>
        </w:rPr>
        <w:t>（）</w:t>
      </w:r>
      <w:r>
        <w:rPr>
          <w:rFonts w:hint="default" w:ascii="Times New Roman" w:hAnsi="Times New Roman" w:eastAsia="微软雅黑" w:cs="Times New Roman"/>
          <w:sz w:val="24"/>
          <w:szCs w:val="24"/>
          <w:rPrChange w:id="6677" w:author="威(×_×)" w:date="2021-03-18T17:49:20Z">
            <w:rPr>
              <w:rFonts w:hint="eastAsia" w:ascii="微软雅黑" w:hAnsi="微软雅黑" w:eastAsia="微软雅黑" w:cs="微软雅黑"/>
              <w:sz w:val="24"/>
              <w:szCs w:val="24"/>
            </w:rPr>
          </w:rPrChange>
        </w:rPr>
        <w:t>，身份证号码：</w:t>
      </w:r>
      <w:r>
        <w:rPr>
          <w:rFonts w:hint="default" w:ascii="Times New Roman" w:hAnsi="Times New Roman" w:eastAsia="微软雅黑" w:cs="Times New Roman"/>
          <w:sz w:val="24"/>
          <w:szCs w:val="24"/>
          <w:u w:val="single"/>
          <w:rPrChange w:id="6678" w:author="威(×_×)" w:date="2021-03-18T18:46:39Z">
            <w:rPr>
              <w:rFonts w:hint="eastAsia" w:ascii="微软雅黑" w:hAnsi="微软雅黑" w:eastAsia="微软雅黑" w:cs="微软雅黑"/>
              <w:sz w:val="24"/>
              <w:szCs w:val="24"/>
            </w:rPr>
          </w:rPrChange>
        </w:rPr>
        <w:t>（）</w:t>
      </w:r>
      <w:r>
        <w:rPr>
          <w:rFonts w:hint="default" w:ascii="Times New Roman" w:hAnsi="Times New Roman" w:eastAsia="微软雅黑" w:cs="Times New Roman"/>
          <w:sz w:val="24"/>
          <w:szCs w:val="24"/>
          <w:rPrChange w:id="6679" w:author="威(×_×)" w:date="2021-03-18T17:49:20Z">
            <w:rPr>
              <w:rFonts w:hint="eastAsia" w:ascii="微软雅黑" w:hAnsi="微软雅黑" w:eastAsia="微软雅黑" w:cs="微软雅黑"/>
              <w:sz w:val="24"/>
              <w:szCs w:val="24"/>
            </w:rPr>
          </w:rPrChange>
        </w:rPr>
        <w:t>为我公司提交</w:t>
      </w:r>
      <w:r>
        <w:rPr>
          <w:rFonts w:hint="default" w:ascii="Times New Roman" w:hAnsi="Times New Roman" w:eastAsia="微软雅黑" w:cs="Times New Roman"/>
          <w:sz w:val="24"/>
          <w:szCs w:val="24"/>
          <w:u w:val="single"/>
          <w:rPrChange w:id="6680" w:author="威(×_×)" w:date="2021-03-18T18:46:32Z">
            <w:rPr>
              <w:rFonts w:hint="eastAsia" w:ascii="微软雅黑" w:hAnsi="微软雅黑" w:eastAsia="微软雅黑" w:cs="微软雅黑"/>
              <w:sz w:val="24"/>
              <w:szCs w:val="24"/>
            </w:rPr>
          </w:rPrChange>
        </w:rPr>
        <w:t>大鹏公共事务中心（暂定名）概念方案设计竞赛入围简案阶段竞赛文件</w:t>
      </w:r>
      <w:r>
        <w:rPr>
          <w:rFonts w:hint="default" w:ascii="Times New Roman" w:hAnsi="Times New Roman" w:eastAsia="微软雅黑" w:cs="Times New Roman"/>
          <w:sz w:val="24"/>
          <w:szCs w:val="24"/>
          <w:rPrChange w:id="6681" w:author="威(×_×)" w:date="2021-03-18T17:49:20Z">
            <w:rPr>
              <w:rFonts w:hint="eastAsia" w:ascii="微软雅黑" w:hAnsi="微软雅黑" w:eastAsia="微软雅黑" w:cs="微软雅黑"/>
              <w:sz w:val="24"/>
              <w:szCs w:val="24"/>
            </w:rPr>
          </w:rPrChange>
        </w:rPr>
        <w:t>的授权委托代理人，其全权负责将我司的竞赛</w:t>
      </w:r>
      <w:del w:id="6682" w:author="威(×_×)" w:date="2021-03-18T18:47:34Z">
        <w:r>
          <w:rPr>
            <w:rFonts w:hint="default" w:ascii="Times New Roman" w:hAnsi="Times New Roman" w:eastAsia="微软雅黑" w:cs="Times New Roman"/>
            <w:sz w:val="24"/>
            <w:szCs w:val="24"/>
            <w:rPrChange w:id="6683" w:author="威(×_×)" w:date="2021-03-18T17:49:20Z">
              <w:rPr>
                <w:rFonts w:hint="eastAsia" w:ascii="微软雅黑" w:hAnsi="微软雅黑" w:eastAsia="微软雅黑" w:cs="微软雅黑"/>
                <w:sz w:val="24"/>
                <w:szCs w:val="24"/>
              </w:rPr>
            </w:rPrChange>
          </w:rPr>
          <w:delText>申请</w:delText>
        </w:r>
      </w:del>
      <w:r>
        <w:rPr>
          <w:rFonts w:hint="default" w:ascii="Times New Roman" w:hAnsi="Times New Roman" w:eastAsia="微软雅黑" w:cs="Times New Roman"/>
          <w:sz w:val="24"/>
          <w:szCs w:val="24"/>
          <w:rPrChange w:id="6684" w:author="威(×_×)" w:date="2021-03-18T17:49:20Z">
            <w:rPr>
              <w:rFonts w:hint="eastAsia" w:ascii="微软雅黑" w:hAnsi="微软雅黑" w:eastAsia="微软雅黑" w:cs="微软雅黑"/>
              <w:sz w:val="24"/>
              <w:szCs w:val="24"/>
            </w:rPr>
          </w:rPrChange>
        </w:rPr>
        <w:t>文件盖章电子版制作成纸质版并递交。</w:t>
      </w:r>
    </w:p>
    <w:p>
      <w:pPr>
        <w:snapToGrid w:val="0"/>
        <w:spacing w:after="156" w:line="240" w:lineRule="auto"/>
        <w:ind w:firstLine="480" w:firstLineChars="200"/>
        <w:jc w:val="left"/>
        <w:rPr>
          <w:rFonts w:ascii="Times New Roman" w:hAnsi="Times New Roman" w:eastAsia="微软雅黑" w:cs="Times New Roman"/>
          <w:sz w:val="24"/>
          <w:szCs w:val="24"/>
          <w:rPrChange w:id="6686" w:author="威(×_×)" w:date="2021-03-18T17:49:20Z">
            <w:rPr>
              <w:rFonts w:ascii="微软雅黑" w:hAnsi="微软雅黑" w:eastAsia="微软雅黑" w:cs="微软雅黑"/>
              <w:sz w:val="24"/>
              <w:szCs w:val="24"/>
            </w:rPr>
          </w:rPrChange>
        </w:rPr>
        <w:pPrChange w:id="6685" w:author="威(×_×)" w:date="2021-03-19T17:48:58Z">
          <w:pPr>
            <w:spacing w:after="156" w:line="240" w:lineRule="auto"/>
            <w:ind w:firstLine="480" w:firstLineChars="200"/>
            <w:jc w:val="left"/>
          </w:pPr>
        </w:pPrChange>
      </w:pPr>
      <w:ins w:id="6687" w:author="威(×_×)" w:date="2021-03-18T18:44:33Z">
        <w:r>
          <w:rPr>
            <w:rFonts w:hint="eastAsia" w:ascii="Times New Roman" w:hAnsi="Times New Roman" w:eastAsia="微软雅黑" w:cs="Times New Roman"/>
            <w:sz w:val="24"/>
            <w:szCs w:val="24"/>
          </w:rPr>
          <w:t xml:space="preserve">Due to the outbreak of COVID-19, our </w:t>
        </w:r>
      </w:ins>
      <w:ins w:id="6688" w:author="威(×_×)" w:date="2021-03-18T18:45:00Z">
        <w:r>
          <w:rPr>
            <w:rFonts w:hint="eastAsia" w:ascii="Times New Roman" w:hAnsi="Times New Roman" w:eastAsia="微软雅黑" w:cs="Times New Roman"/>
            <w:sz w:val="24"/>
            <w:szCs w:val="24"/>
            <w:lang w:val="en-US" w:eastAsia="zh-CN"/>
          </w:rPr>
          <w:t>de</w:t>
        </w:r>
      </w:ins>
      <w:ins w:id="6689" w:author="威(×_×)" w:date="2021-03-18T18:45:01Z">
        <w:r>
          <w:rPr>
            <w:rFonts w:hint="eastAsia" w:ascii="Times New Roman" w:hAnsi="Times New Roman" w:eastAsia="微软雅黑" w:cs="Times New Roman"/>
            <w:sz w:val="24"/>
            <w:szCs w:val="24"/>
            <w:lang w:val="en-US" w:eastAsia="zh-CN"/>
          </w:rPr>
          <w:t>si</w:t>
        </w:r>
      </w:ins>
      <w:ins w:id="6690" w:author="威(×_×)" w:date="2021-03-18T18:45:02Z">
        <w:r>
          <w:rPr>
            <w:rFonts w:hint="eastAsia" w:ascii="Times New Roman" w:hAnsi="Times New Roman" w:eastAsia="微软雅黑" w:cs="Times New Roman"/>
            <w:sz w:val="24"/>
            <w:szCs w:val="24"/>
            <w:lang w:val="en-US" w:eastAsia="zh-CN"/>
          </w:rPr>
          <w:t xml:space="preserve">gn </w:t>
        </w:r>
      </w:ins>
      <w:ins w:id="6691" w:author="威(×_×)" w:date="2021-03-18T18:45:03Z">
        <w:r>
          <w:rPr>
            <w:rFonts w:hint="eastAsia" w:ascii="Times New Roman" w:hAnsi="Times New Roman" w:eastAsia="微软雅黑" w:cs="Times New Roman"/>
            <w:sz w:val="24"/>
            <w:szCs w:val="24"/>
            <w:lang w:val="en-US" w:eastAsia="zh-CN"/>
          </w:rPr>
          <w:t>ag</w:t>
        </w:r>
      </w:ins>
      <w:ins w:id="6692" w:author="威(×_×)" w:date="2021-03-18T18:45:04Z">
        <w:r>
          <w:rPr>
            <w:rFonts w:hint="eastAsia" w:ascii="Times New Roman" w:hAnsi="Times New Roman" w:eastAsia="微软雅黑" w:cs="Times New Roman"/>
            <w:sz w:val="24"/>
            <w:szCs w:val="24"/>
            <w:lang w:val="en-US" w:eastAsia="zh-CN"/>
          </w:rPr>
          <w:t>ency</w:t>
        </w:r>
      </w:ins>
      <w:ins w:id="6693" w:author="威(×_×)" w:date="2021-03-18T18:44:33Z">
        <w:r>
          <w:rPr>
            <w:rFonts w:hint="eastAsia" w:ascii="Times New Roman" w:hAnsi="Times New Roman" w:eastAsia="微软雅黑" w:cs="Times New Roman"/>
            <w:sz w:val="24"/>
            <w:szCs w:val="24"/>
          </w:rPr>
          <w:t xml:space="preserve"> hereby declares that _____(Name)____, Age ____, ID Number _______________ is our authorized agent to submit the </w:t>
        </w:r>
      </w:ins>
      <w:ins w:id="6694" w:author="威(×_×)" w:date="2021-03-18T18:46:13Z">
        <w:r>
          <w:rPr>
            <w:rFonts w:hint="eastAsia" w:ascii="Times New Roman" w:hAnsi="Times New Roman" w:eastAsia="微软雅黑" w:cs="Times New Roman"/>
            <w:sz w:val="24"/>
            <w:szCs w:val="24"/>
            <w:lang w:val="en-US" w:eastAsia="zh-CN"/>
          </w:rPr>
          <w:t>b</w:t>
        </w:r>
      </w:ins>
      <w:ins w:id="6695" w:author="威(×_×)" w:date="2021-03-18T18:46:10Z">
        <w:r>
          <w:rPr>
            <w:rFonts w:hint="eastAsia" w:ascii="Times New Roman" w:hAnsi="Times New Roman" w:eastAsia="微软雅黑" w:cs="Times New Roman"/>
            <w:sz w:val="24"/>
            <w:szCs w:val="24"/>
          </w:rPr>
          <w:t xml:space="preserve">rief </w:t>
        </w:r>
      </w:ins>
      <w:ins w:id="6696" w:author="威(×_×)" w:date="2021-03-19T11:30:21Z">
        <w:r>
          <w:rPr>
            <w:rFonts w:hint="eastAsia" w:ascii="Times New Roman" w:hAnsi="Times New Roman" w:eastAsia="微软雅黑" w:cs="Times New Roman"/>
            <w:sz w:val="24"/>
            <w:szCs w:val="24"/>
            <w:lang w:val="en-US" w:eastAsia="zh-CN"/>
          </w:rPr>
          <w:t>scheme</w:t>
        </w:r>
      </w:ins>
      <w:ins w:id="6697" w:author="威(×_×)" w:date="2021-03-18T18:46:10Z">
        <w:r>
          <w:rPr>
            <w:rFonts w:hint="eastAsia" w:ascii="Times New Roman" w:hAnsi="Times New Roman" w:eastAsia="微软雅黑" w:cs="Times New Roman"/>
            <w:sz w:val="24"/>
            <w:szCs w:val="24"/>
          </w:rPr>
          <w:t xml:space="preserve"> </w:t>
        </w:r>
      </w:ins>
      <w:ins w:id="6698" w:author="威(×_×)" w:date="2021-03-18T18:46:19Z">
        <w:r>
          <w:rPr>
            <w:rFonts w:hint="eastAsia" w:ascii="Times New Roman" w:hAnsi="Times New Roman" w:eastAsia="微软雅黑" w:cs="Times New Roman"/>
            <w:sz w:val="24"/>
            <w:szCs w:val="24"/>
            <w:lang w:val="en-US" w:eastAsia="zh-CN"/>
          </w:rPr>
          <w:t>s</w:t>
        </w:r>
      </w:ins>
      <w:ins w:id="6699" w:author="威(×_×)" w:date="2021-03-18T18:46:10Z">
        <w:r>
          <w:rPr>
            <w:rFonts w:hint="eastAsia" w:ascii="Times New Roman" w:hAnsi="Times New Roman" w:eastAsia="微软雅黑" w:cs="Times New Roman"/>
            <w:sz w:val="24"/>
            <w:szCs w:val="24"/>
          </w:rPr>
          <w:t xml:space="preserve">ubmission </w:t>
        </w:r>
      </w:ins>
      <w:ins w:id="6700" w:author="威(×_×)" w:date="2021-03-18T18:46:23Z">
        <w:r>
          <w:rPr>
            <w:rFonts w:hint="eastAsia" w:ascii="Times New Roman" w:hAnsi="Times New Roman" w:eastAsia="微软雅黑" w:cs="Times New Roman"/>
            <w:sz w:val="24"/>
            <w:szCs w:val="24"/>
            <w:lang w:val="en-US" w:eastAsia="zh-CN"/>
          </w:rPr>
          <w:t>s</w:t>
        </w:r>
      </w:ins>
      <w:ins w:id="6701" w:author="威(×_×)" w:date="2021-03-18T18:46:10Z">
        <w:r>
          <w:rPr>
            <w:rFonts w:hint="eastAsia" w:ascii="Times New Roman" w:hAnsi="Times New Roman" w:eastAsia="微软雅黑" w:cs="Times New Roman"/>
            <w:sz w:val="24"/>
            <w:szCs w:val="24"/>
          </w:rPr>
          <w:t xml:space="preserve">tage </w:t>
        </w:r>
      </w:ins>
      <w:ins w:id="6702" w:author="威(×_×)" w:date="2021-03-18T18:46:51Z">
        <w:r>
          <w:rPr>
            <w:rFonts w:hint="eastAsia" w:ascii="Times New Roman" w:hAnsi="Times New Roman" w:eastAsia="微软雅黑" w:cs="Times New Roman"/>
            <w:sz w:val="24"/>
            <w:szCs w:val="24"/>
            <w:lang w:val="en-US" w:eastAsia="zh-CN"/>
          </w:rPr>
          <w:t>c</w:t>
        </w:r>
      </w:ins>
      <w:ins w:id="6703" w:author="威(×_×)" w:date="2021-03-18T18:46:10Z">
        <w:r>
          <w:rPr>
            <w:rFonts w:hint="eastAsia" w:ascii="Times New Roman" w:hAnsi="Times New Roman" w:eastAsia="微软雅黑" w:cs="Times New Roman"/>
            <w:sz w:val="24"/>
            <w:szCs w:val="24"/>
          </w:rPr>
          <w:t>ompetition </w:t>
        </w:r>
      </w:ins>
      <w:ins w:id="6704" w:author="威(×_×)" w:date="2021-03-18T18:46:52Z">
        <w:r>
          <w:rPr>
            <w:rFonts w:hint="eastAsia" w:ascii="Times New Roman" w:hAnsi="Times New Roman" w:eastAsia="微软雅黑" w:cs="Times New Roman"/>
            <w:sz w:val="24"/>
            <w:szCs w:val="24"/>
            <w:lang w:val="en-US" w:eastAsia="zh-CN"/>
          </w:rPr>
          <w:t>d</w:t>
        </w:r>
      </w:ins>
      <w:ins w:id="6705" w:author="威(×_×)" w:date="2021-03-18T18:46:10Z">
        <w:r>
          <w:rPr>
            <w:rFonts w:hint="eastAsia" w:ascii="Times New Roman" w:hAnsi="Times New Roman" w:eastAsia="微软雅黑" w:cs="Times New Roman"/>
            <w:sz w:val="24"/>
            <w:szCs w:val="24"/>
          </w:rPr>
          <w:t>ocument</w:t>
        </w:r>
      </w:ins>
      <w:ins w:id="6706" w:author="威(×_×)" w:date="2021-03-18T18:44:33Z">
        <w:r>
          <w:rPr>
            <w:rFonts w:hint="eastAsia" w:ascii="Times New Roman" w:hAnsi="Times New Roman" w:eastAsia="微软雅黑" w:cs="Times New Roman"/>
            <w:sz w:val="24"/>
            <w:szCs w:val="24"/>
          </w:rPr>
          <w:t xml:space="preserve"> for the </w:t>
        </w:r>
      </w:ins>
      <w:ins w:id="6707" w:author="威(×_×)" w:date="2021-03-18T18:47:11Z">
        <w:r>
          <w:rPr>
            <w:rFonts w:hint="eastAsia" w:ascii="Times New Roman" w:hAnsi="Times New Roman" w:eastAsia="微软雅黑" w:cs="Times New Roman"/>
            <w:sz w:val="24"/>
            <w:szCs w:val="24"/>
            <w:u w:val="single"/>
            <w:rPrChange w:id="6708" w:author="威(×_×)" w:date="2021-03-18T18:47:16Z">
              <w:rPr>
                <w:rFonts w:hint="eastAsia" w:ascii="Times New Roman" w:hAnsi="Times New Roman" w:eastAsia="微软雅黑" w:cs="Times New Roman"/>
                <w:sz w:val="24"/>
                <w:szCs w:val="24"/>
              </w:rPr>
            </w:rPrChange>
          </w:rPr>
          <w:t>Competition for Conceptual Design of Dapeng Public Affairs Center(tentative name)</w:t>
        </w:r>
      </w:ins>
      <w:ins w:id="6709" w:author="威(×_×)" w:date="2021-03-18T18:44:33Z">
        <w:r>
          <w:rPr>
            <w:rFonts w:hint="eastAsia" w:ascii="Times New Roman" w:hAnsi="Times New Roman" w:eastAsia="微软雅黑" w:cs="Times New Roman"/>
            <w:sz w:val="24"/>
            <w:szCs w:val="24"/>
            <w:u w:val="single"/>
            <w:rPrChange w:id="6710" w:author="威(×_×)" w:date="2021-03-18T18:47:16Z">
              <w:rPr>
                <w:rFonts w:hint="eastAsia" w:ascii="Times New Roman" w:hAnsi="Times New Roman" w:eastAsia="微软雅黑" w:cs="Times New Roman"/>
                <w:sz w:val="24"/>
                <w:szCs w:val="24"/>
              </w:rPr>
            </w:rPrChange>
          </w:rPr>
          <w:t xml:space="preserve"> for our </w:t>
        </w:r>
      </w:ins>
      <w:ins w:id="6711" w:author="威(×_×)" w:date="2021-03-18T18:45:27Z">
        <w:r>
          <w:rPr>
            <w:rFonts w:hint="eastAsia" w:ascii="Times New Roman" w:hAnsi="Times New Roman" w:eastAsia="微软雅黑" w:cs="Times New Roman"/>
            <w:sz w:val="24"/>
            <w:szCs w:val="24"/>
            <w:u w:val="single"/>
            <w:lang w:val="en-US" w:eastAsia="zh-CN"/>
            <w:rPrChange w:id="6712" w:author="威(×_×)" w:date="2021-03-18T18:47:16Z">
              <w:rPr>
                <w:rFonts w:hint="eastAsia" w:ascii="Times New Roman" w:hAnsi="Times New Roman" w:eastAsia="微软雅黑" w:cs="Times New Roman"/>
                <w:sz w:val="24"/>
                <w:szCs w:val="24"/>
                <w:lang w:val="en-US" w:eastAsia="zh-CN"/>
              </w:rPr>
            </w:rPrChange>
          </w:rPr>
          <w:t>des</w:t>
        </w:r>
      </w:ins>
      <w:ins w:id="6713" w:author="威(×_×)" w:date="2021-03-18T18:45:28Z">
        <w:r>
          <w:rPr>
            <w:rFonts w:hint="eastAsia" w:ascii="Times New Roman" w:hAnsi="Times New Roman" w:eastAsia="微软雅黑" w:cs="Times New Roman"/>
            <w:sz w:val="24"/>
            <w:szCs w:val="24"/>
            <w:u w:val="single"/>
            <w:lang w:val="en-US" w:eastAsia="zh-CN"/>
            <w:rPrChange w:id="6714" w:author="威(×_×)" w:date="2021-03-18T18:47:16Z">
              <w:rPr>
                <w:rFonts w:hint="eastAsia" w:ascii="Times New Roman" w:hAnsi="Times New Roman" w:eastAsia="微软雅黑" w:cs="Times New Roman"/>
                <w:sz w:val="24"/>
                <w:szCs w:val="24"/>
                <w:lang w:val="en-US" w:eastAsia="zh-CN"/>
              </w:rPr>
            </w:rPrChange>
          </w:rPr>
          <w:t>ign</w:t>
        </w:r>
      </w:ins>
      <w:ins w:id="6715" w:author="威(×_×)" w:date="2021-03-18T18:45:29Z">
        <w:r>
          <w:rPr>
            <w:rFonts w:hint="eastAsia" w:ascii="Times New Roman" w:hAnsi="Times New Roman" w:eastAsia="微软雅黑" w:cs="Times New Roman"/>
            <w:sz w:val="24"/>
            <w:szCs w:val="24"/>
            <w:u w:val="single"/>
            <w:lang w:val="en-US" w:eastAsia="zh-CN"/>
            <w:rPrChange w:id="6716" w:author="威(×_×)" w:date="2021-03-18T18:47:16Z">
              <w:rPr>
                <w:rFonts w:hint="eastAsia" w:ascii="Times New Roman" w:hAnsi="Times New Roman" w:eastAsia="微软雅黑" w:cs="Times New Roman"/>
                <w:sz w:val="24"/>
                <w:szCs w:val="24"/>
                <w:lang w:val="en-US" w:eastAsia="zh-CN"/>
              </w:rPr>
            </w:rPrChange>
          </w:rPr>
          <w:t xml:space="preserve"> ag</w:t>
        </w:r>
      </w:ins>
      <w:ins w:id="6717" w:author="威(×_×)" w:date="2021-03-18T18:45:30Z">
        <w:r>
          <w:rPr>
            <w:rFonts w:hint="eastAsia" w:ascii="Times New Roman" w:hAnsi="Times New Roman" w:eastAsia="微软雅黑" w:cs="Times New Roman"/>
            <w:sz w:val="24"/>
            <w:szCs w:val="24"/>
            <w:u w:val="single"/>
            <w:lang w:val="en-US" w:eastAsia="zh-CN"/>
            <w:rPrChange w:id="6718" w:author="威(×_×)" w:date="2021-03-18T18:47:16Z">
              <w:rPr>
                <w:rFonts w:hint="eastAsia" w:ascii="Times New Roman" w:hAnsi="Times New Roman" w:eastAsia="微软雅黑" w:cs="Times New Roman"/>
                <w:sz w:val="24"/>
                <w:szCs w:val="24"/>
                <w:lang w:val="en-US" w:eastAsia="zh-CN"/>
              </w:rPr>
            </w:rPrChange>
          </w:rPr>
          <w:t>ency</w:t>
        </w:r>
      </w:ins>
      <w:ins w:id="6719" w:author="威(×_×)" w:date="2021-03-18T18:44:33Z">
        <w:r>
          <w:rPr>
            <w:rFonts w:hint="eastAsia" w:ascii="Times New Roman" w:hAnsi="Times New Roman" w:eastAsia="微软雅黑" w:cs="Times New Roman"/>
            <w:sz w:val="24"/>
            <w:szCs w:val="24"/>
          </w:rPr>
          <w:t xml:space="preserve">. He / She will take full responsibility for making our stamped e-version of </w:t>
        </w:r>
      </w:ins>
      <w:ins w:id="6720" w:author="威(×_×)" w:date="2021-03-18T18:48:26Z">
        <w:r>
          <w:rPr>
            <w:rFonts w:hint="eastAsia" w:ascii="Times New Roman" w:hAnsi="Times New Roman" w:eastAsia="微软雅黑" w:cs="Times New Roman"/>
            <w:sz w:val="24"/>
            <w:szCs w:val="24"/>
            <w:lang w:val="en-US" w:eastAsia="zh-CN"/>
          </w:rPr>
          <w:t>b</w:t>
        </w:r>
      </w:ins>
      <w:ins w:id="6721" w:author="威(×_×)" w:date="2021-03-18T18:48:26Z">
        <w:r>
          <w:rPr>
            <w:rFonts w:hint="eastAsia" w:ascii="Times New Roman" w:hAnsi="Times New Roman" w:eastAsia="微软雅黑" w:cs="Times New Roman"/>
            <w:sz w:val="24"/>
            <w:szCs w:val="24"/>
          </w:rPr>
          <w:t xml:space="preserve">rief </w:t>
        </w:r>
      </w:ins>
      <w:ins w:id="6722" w:author="威(×_×)" w:date="2021-03-19T11:30:12Z">
        <w:r>
          <w:rPr>
            <w:rFonts w:hint="eastAsia" w:ascii="Times New Roman" w:hAnsi="Times New Roman" w:eastAsia="微软雅黑" w:cs="Times New Roman"/>
            <w:sz w:val="24"/>
            <w:szCs w:val="24"/>
            <w:lang w:val="en-US" w:eastAsia="zh-CN"/>
          </w:rPr>
          <w:t>scheme</w:t>
        </w:r>
      </w:ins>
      <w:ins w:id="6723" w:author="威(×_×)" w:date="2021-03-18T18:48:26Z">
        <w:r>
          <w:rPr>
            <w:rFonts w:hint="eastAsia" w:ascii="Times New Roman" w:hAnsi="Times New Roman" w:eastAsia="微软雅黑" w:cs="Times New Roman"/>
            <w:sz w:val="24"/>
            <w:szCs w:val="24"/>
          </w:rPr>
          <w:t xml:space="preserve"> </w:t>
        </w:r>
      </w:ins>
      <w:ins w:id="6724" w:author="威(×_×)" w:date="2021-03-18T18:48:26Z">
        <w:r>
          <w:rPr>
            <w:rFonts w:hint="eastAsia" w:ascii="Times New Roman" w:hAnsi="Times New Roman" w:eastAsia="微软雅黑" w:cs="Times New Roman"/>
            <w:sz w:val="24"/>
            <w:szCs w:val="24"/>
            <w:lang w:val="en-US" w:eastAsia="zh-CN"/>
          </w:rPr>
          <w:t>s</w:t>
        </w:r>
      </w:ins>
      <w:ins w:id="6725" w:author="威(×_×)" w:date="2021-03-18T18:48:26Z">
        <w:r>
          <w:rPr>
            <w:rFonts w:hint="eastAsia" w:ascii="Times New Roman" w:hAnsi="Times New Roman" w:eastAsia="微软雅黑" w:cs="Times New Roman"/>
            <w:sz w:val="24"/>
            <w:szCs w:val="24"/>
          </w:rPr>
          <w:t xml:space="preserve">ubmission </w:t>
        </w:r>
      </w:ins>
      <w:ins w:id="6726" w:author="威(×_×)" w:date="2021-03-18T18:48:26Z">
        <w:r>
          <w:rPr>
            <w:rFonts w:hint="eastAsia" w:ascii="Times New Roman" w:hAnsi="Times New Roman" w:eastAsia="微软雅黑" w:cs="Times New Roman"/>
            <w:sz w:val="24"/>
            <w:szCs w:val="24"/>
            <w:lang w:val="en-US" w:eastAsia="zh-CN"/>
          </w:rPr>
          <w:t>s</w:t>
        </w:r>
      </w:ins>
      <w:ins w:id="6727" w:author="威(×_×)" w:date="2021-03-18T18:48:26Z">
        <w:r>
          <w:rPr>
            <w:rFonts w:hint="eastAsia" w:ascii="Times New Roman" w:hAnsi="Times New Roman" w:eastAsia="微软雅黑" w:cs="Times New Roman"/>
            <w:sz w:val="24"/>
            <w:szCs w:val="24"/>
          </w:rPr>
          <w:t xml:space="preserve">tage </w:t>
        </w:r>
      </w:ins>
      <w:ins w:id="6728" w:author="威(×_×)" w:date="2021-03-18T18:48:26Z">
        <w:r>
          <w:rPr>
            <w:rFonts w:hint="eastAsia" w:ascii="Times New Roman" w:hAnsi="Times New Roman" w:eastAsia="微软雅黑" w:cs="Times New Roman"/>
            <w:sz w:val="24"/>
            <w:szCs w:val="24"/>
            <w:lang w:val="en-US" w:eastAsia="zh-CN"/>
          </w:rPr>
          <w:t>c</w:t>
        </w:r>
      </w:ins>
      <w:ins w:id="6729" w:author="威(×_×)" w:date="2021-03-18T18:48:26Z">
        <w:r>
          <w:rPr>
            <w:rFonts w:hint="eastAsia" w:ascii="Times New Roman" w:hAnsi="Times New Roman" w:eastAsia="微软雅黑" w:cs="Times New Roman"/>
            <w:sz w:val="24"/>
            <w:szCs w:val="24"/>
          </w:rPr>
          <w:t>ompetition </w:t>
        </w:r>
      </w:ins>
      <w:ins w:id="6730" w:author="威(×_×)" w:date="2021-03-18T18:48:26Z">
        <w:r>
          <w:rPr>
            <w:rFonts w:hint="eastAsia" w:ascii="Times New Roman" w:hAnsi="Times New Roman" w:eastAsia="微软雅黑" w:cs="Times New Roman"/>
            <w:sz w:val="24"/>
            <w:szCs w:val="24"/>
            <w:lang w:val="en-US" w:eastAsia="zh-CN"/>
          </w:rPr>
          <w:t>d</w:t>
        </w:r>
      </w:ins>
      <w:ins w:id="6731" w:author="威(×_×)" w:date="2021-03-18T18:48:26Z">
        <w:r>
          <w:rPr>
            <w:rFonts w:hint="eastAsia" w:ascii="Times New Roman" w:hAnsi="Times New Roman" w:eastAsia="微软雅黑" w:cs="Times New Roman"/>
            <w:sz w:val="24"/>
            <w:szCs w:val="24"/>
          </w:rPr>
          <w:t>ocument</w:t>
        </w:r>
      </w:ins>
      <w:ins w:id="6732" w:author="威(×_×)" w:date="2021-03-18T18:44:33Z">
        <w:r>
          <w:rPr>
            <w:rFonts w:hint="eastAsia" w:ascii="Times New Roman" w:hAnsi="Times New Roman" w:eastAsia="微软雅黑" w:cs="Times New Roman"/>
            <w:sz w:val="24"/>
            <w:szCs w:val="24"/>
          </w:rPr>
          <w:t xml:space="preserve"> into the paper version and then submit it.</w:t>
        </w:r>
      </w:ins>
    </w:p>
    <w:p>
      <w:pPr>
        <w:snapToGrid w:val="0"/>
        <w:spacing w:after="156" w:line="240" w:lineRule="auto"/>
        <w:jc w:val="left"/>
        <w:rPr>
          <w:ins w:id="6734" w:author="威(×_×)" w:date="2021-03-18T18:48:36Z"/>
          <w:rFonts w:hint="default" w:ascii="Times New Roman" w:hAnsi="Times New Roman" w:eastAsia="微软雅黑" w:cs="Times New Roman"/>
          <w:sz w:val="24"/>
          <w:szCs w:val="24"/>
        </w:rPr>
        <w:pPrChange w:id="6733" w:author="威(×_×)" w:date="2021-03-19T17:48:58Z">
          <w:pPr>
            <w:spacing w:after="156" w:line="240" w:lineRule="auto"/>
            <w:jc w:val="left"/>
          </w:pPr>
        </w:pPrChange>
      </w:pPr>
      <w:r>
        <w:rPr>
          <w:rFonts w:hint="default" w:ascii="Times New Roman" w:hAnsi="Times New Roman" w:eastAsia="微软雅黑" w:cs="Times New Roman"/>
          <w:sz w:val="24"/>
          <w:szCs w:val="24"/>
          <w:rPrChange w:id="6735" w:author="威(×_×)" w:date="2021-03-18T17:49:20Z">
            <w:rPr>
              <w:rFonts w:hint="eastAsia" w:ascii="微软雅黑" w:hAnsi="微软雅黑" w:eastAsia="微软雅黑" w:cs="微软雅黑"/>
              <w:sz w:val="24"/>
              <w:szCs w:val="24"/>
            </w:rPr>
          </w:rPrChange>
        </w:rPr>
        <w:t>我司确认由以上列明的授权委托代理人所递交</w:t>
      </w:r>
      <w:r>
        <w:rPr>
          <w:rFonts w:hint="default" w:ascii="Times New Roman" w:hAnsi="Times New Roman" w:eastAsia="微软雅黑" w:cs="Times New Roman"/>
          <w:sz w:val="24"/>
          <w:szCs w:val="24"/>
          <w:u w:val="single"/>
          <w:rPrChange w:id="6736" w:author="威(×_×)" w:date="2021-03-18T18:48:57Z">
            <w:rPr>
              <w:rFonts w:hint="eastAsia" w:ascii="微软雅黑" w:hAnsi="微软雅黑" w:eastAsia="微软雅黑" w:cs="微软雅黑"/>
              <w:sz w:val="24"/>
              <w:szCs w:val="24"/>
            </w:rPr>
          </w:rPrChange>
        </w:rPr>
        <w:t>入围简案阶段竞赛文件</w:t>
      </w:r>
      <w:r>
        <w:rPr>
          <w:rFonts w:hint="default" w:ascii="Times New Roman" w:hAnsi="Times New Roman" w:eastAsia="微软雅黑" w:cs="Times New Roman"/>
          <w:sz w:val="24"/>
          <w:szCs w:val="24"/>
          <w:rPrChange w:id="6737" w:author="威(×_×)" w:date="2021-03-18T17:49:20Z">
            <w:rPr>
              <w:rFonts w:hint="eastAsia" w:ascii="微软雅黑" w:hAnsi="微软雅黑" w:eastAsia="微软雅黑" w:cs="微软雅黑"/>
              <w:sz w:val="24"/>
              <w:szCs w:val="24"/>
            </w:rPr>
          </w:rPrChange>
        </w:rPr>
        <w:t>的准确性。</w:t>
      </w:r>
    </w:p>
    <w:p>
      <w:pPr>
        <w:snapToGrid w:val="0"/>
        <w:spacing w:after="156" w:line="240" w:lineRule="auto"/>
        <w:jc w:val="left"/>
        <w:rPr>
          <w:rFonts w:ascii="Times New Roman" w:hAnsi="Times New Roman" w:eastAsia="微软雅黑" w:cs="Times New Roman"/>
          <w:sz w:val="24"/>
          <w:szCs w:val="24"/>
          <w:rPrChange w:id="6739" w:author="威(×_×)" w:date="2021-03-18T17:49:20Z">
            <w:rPr>
              <w:rFonts w:ascii="微软雅黑" w:hAnsi="微软雅黑" w:eastAsia="微软雅黑" w:cs="微软雅黑"/>
              <w:sz w:val="24"/>
              <w:szCs w:val="24"/>
            </w:rPr>
          </w:rPrChange>
        </w:rPr>
        <w:pPrChange w:id="6738" w:author="威(×_×)" w:date="2021-03-19T17:48:58Z">
          <w:pPr>
            <w:spacing w:after="156" w:line="240" w:lineRule="auto"/>
            <w:jc w:val="left"/>
          </w:pPr>
        </w:pPrChange>
      </w:pPr>
      <w:ins w:id="6740" w:author="威(×_×)" w:date="2021-03-18T18:48:38Z">
        <w:r>
          <w:rPr>
            <w:rFonts w:hint="eastAsia" w:ascii="Times New Roman" w:hAnsi="Times New Roman" w:eastAsia="微软雅黑" w:cs="Times New Roman"/>
            <w:sz w:val="24"/>
            <w:szCs w:val="24"/>
          </w:rPr>
          <w:t xml:space="preserve">Our company confirms the accuracy of the </w:t>
        </w:r>
      </w:ins>
      <w:ins w:id="6741" w:author="威(×_×)" w:date="2021-03-18T18:48:51Z">
        <w:r>
          <w:rPr>
            <w:rFonts w:hint="eastAsia" w:ascii="Times New Roman" w:hAnsi="Times New Roman" w:eastAsia="微软雅黑" w:cs="Times New Roman"/>
            <w:sz w:val="24"/>
            <w:szCs w:val="24"/>
            <w:lang w:val="en-US" w:eastAsia="zh-CN"/>
          </w:rPr>
          <w:t>b</w:t>
        </w:r>
      </w:ins>
      <w:ins w:id="6742" w:author="威(×_×)" w:date="2021-03-18T18:48:51Z">
        <w:r>
          <w:rPr>
            <w:rFonts w:hint="eastAsia" w:ascii="Times New Roman" w:hAnsi="Times New Roman" w:eastAsia="微软雅黑" w:cs="Times New Roman"/>
            <w:sz w:val="24"/>
            <w:szCs w:val="24"/>
          </w:rPr>
          <w:t xml:space="preserve">rief </w:t>
        </w:r>
      </w:ins>
      <w:ins w:id="6743" w:author="威(×_×)" w:date="2021-03-19T11:30:11Z">
        <w:r>
          <w:rPr>
            <w:rFonts w:hint="eastAsia" w:ascii="Times New Roman" w:hAnsi="Times New Roman" w:eastAsia="微软雅黑" w:cs="Times New Roman"/>
            <w:sz w:val="24"/>
            <w:szCs w:val="24"/>
            <w:lang w:val="en-US" w:eastAsia="zh-CN"/>
          </w:rPr>
          <w:t>scheme</w:t>
        </w:r>
      </w:ins>
      <w:ins w:id="6744" w:author="威(×_×)" w:date="2021-03-18T18:48:51Z">
        <w:r>
          <w:rPr>
            <w:rFonts w:hint="eastAsia" w:ascii="Times New Roman" w:hAnsi="Times New Roman" w:eastAsia="微软雅黑" w:cs="Times New Roman"/>
            <w:sz w:val="24"/>
            <w:szCs w:val="24"/>
          </w:rPr>
          <w:t xml:space="preserve"> </w:t>
        </w:r>
      </w:ins>
      <w:ins w:id="6745" w:author="威(×_×)" w:date="2021-03-18T18:48:51Z">
        <w:r>
          <w:rPr>
            <w:rFonts w:hint="eastAsia" w:ascii="Times New Roman" w:hAnsi="Times New Roman" w:eastAsia="微软雅黑" w:cs="Times New Roman"/>
            <w:sz w:val="24"/>
            <w:szCs w:val="24"/>
            <w:lang w:val="en-US" w:eastAsia="zh-CN"/>
          </w:rPr>
          <w:t>s</w:t>
        </w:r>
      </w:ins>
      <w:ins w:id="6746" w:author="威(×_×)" w:date="2021-03-18T18:48:51Z">
        <w:r>
          <w:rPr>
            <w:rFonts w:hint="eastAsia" w:ascii="Times New Roman" w:hAnsi="Times New Roman" w:eastAsia="微软雅黑" w:cs="Times New Roman"/>
            <w:sz w:val="24"/>
            <w:szCs w:val="24"/>
          </w:rPr>
          <w:t xml:space="preserve">ubmission </w:t>
        </w:r>
      </w:ins>
      <w:ins w:id="6747" w:author="威(×_×)" w:date="2021-03-18T18:48:51Z">
        <w:r>
          <w:rPr>
            <w:rFonts w:hint="eastAsia" w:ascii="Times New Roman" w:hAnsi="Times New Roman" w:eastAsia="微软雅黑" w:cs="Times New Roman"/>
            <w:sz w:val="24"/>
            <w:szCs w:val="24"/>
            <w:lang w:val="en-US" w:eastAsia="zh-CN"/>
          </w:rPr>
          <w:t>s</w:t>
        </w:r>
      </w:ins>
      <w:ins w:id="6748" w:author="威(×_×)" w:date="2021-03-18T18:48:51Z">
        <w:r>
          <w:rPr>
            <w:rFonts w:hint="eastAsia" w:ascii="Times New Roman" w:hAnsi="Times New Roman" w:eastAsia="微软雅黑" w:cs="Times New Roman"/>
            <w:sz w:val="24"/>
            <w:szCs w:val="24"/>
          </w:rPr>
          <w:t xml:space="preserve">tage </w:t>
        </w:r>
      </w:ins>
      <w:ins w:id="6749" w:author="威(×_×)" w:date="2021-03-18T18:48:51Z">
        <w:r>
          <w:rPr>
            <w:rFonts w:hint="eastAsia" w:ascii="Times New Roman" w:hAnsi="Times New Roman" w:eastAsia="微软雅黑" w:cs="Times New Roman"/>
            <w:sz w:val="24"/>
            <w:szCs w:val="24"/>
            <w:lang w:val="en-US" w:eastAsia="zh-CN"/>
          </w:rPr>
          <w:t>c</w:t>
        </w:r>
      </w:ins>
      <w:ins w:id="6750" w:author="威(×_×)" w:date="2021-03-18T18:48:51Z">
        <w:r>
          <w:rPr>
            <w:rFonts w:hint="eastAsia" w:ascii="Times New Roman" w:hAnsi="Times New Roman" w:eastAsia="微软雅黑" w:cs="Times New Roman"/>
            <w:sz w:val="24"/>
            <w:szCs w:val="24"/>
          </w:rPr>
          <w:t>ompetition </w:t>
        </w:r>
      </w:ins>
      <w:ins w:id="6751" w:author="威(×_×)" w:date="2021-03-18T18:48:51Z">
        <w:r>
          <w:rPr>
            <w:rFonts w:hint="eastAsia" w:ascii="Times New Roman" w:hAnsi="Times New Roman" w:eastAsia="微软雅黑" w:cs="Times New Roman"/>
            <w:sz w:val="24"/>
            <w:szCs w:val="24"/>
            <w:lang w:val="en-US" w:eastAsia="zh-CN"/>
          </w:rPr>
          <w:t>d</w:t>
        </w:r>
      </w:ins>
      <w:ins w:id="6752" w:author="威(×_×)" w:date="2021-03-18T18:48:51Z">
        <w:r>
          <w:rPr>
            <w:rFonts w:hint="eastAsia" w:ascii="Times New Roman" w:hAnsi="Times New Roman" w:eastAsia="微软雅黑" w:cs="Times New Roman"/>
            <w:sz w:val="24"/>
            <w:szCs w:val="24"/>
          </w:rPr>
          <w:t>ocument</w:t>
        </w:r>
      </w:ins>
      <w:ins w:id="6753" w:author="威(×_×)" w:date="2021-03-18T18:48:38Z">
        <w:r>
          <w:rPr>
            <w:rFonts w:hint="eastAsia" w:ascii="Times New Roman" w:hAnsi="Times New Roman" w:eastAsia="微软雅黑" w:cs="Times New Roman"/>
            <w:sz w:val="24"/>
            <w:szCs w:val="24"/>
          </w:rPr>
          <w:t xml:space="preserve"> submitted by authorized agent listed above.</w:t>
        </w:r>
      </w:ins>
    </w:p>
    <w:p>
      <w:pPr>
        <w:snapToGrid w:val="0"/>
        <w:spacing w:after="156" w:line="240" w:lineRule="auto"/>
        <w:jc w:val="left"/>
        <w:rPr>
          <w:ins w:id="6755" w:author="威(×_×)" w:date="2021-03-18T18:49:12Z"/>
          <w:rFonts w:hint="default" w:ascii="Times New Roman" w:hAnsi="Times New Roman" w:eastAsia="微软雅黑" w:cs="Times New Roman"/>
          <w:sz w:val="24"/>
          <w:szCs w:val="24"/>
        </w:rPr>
        <w:pPrChange w:id="6754" w:author="威(×_×)" w:date="2021-03-19T17:48:58Z">
          <w:pPr>
            <w:spacing w:after="156" w:line="240" w:lineRule="auto"/>
            <w:jc w:val="left"/>
          </w:pPr>
        </w:pPrChange>
      </w:pPr>
      <w:r>
        <w:rPr>
          <w:rFonts w:hint="default" w:ascii="Times New Roman" w:hAnsi="Times New Roman" w:eastAsia="微软雅黑" w:cs="Times New Roman"/>
          <w:sz w:val="24"/>
          <w:szCs w:val="24"/>
          <w:rPrChange w:id="6756" w:author="威(×_×)" w:date="2021-03-18T17:49:20Z">
            <w:rPr>
              <w:rFonts w:hint="eastAsia" w:ascii="微软雅黑" w:hAnsi="微软雅黑" w:eastAsia="微软雅黑" w:cs="微软雅黑"/>
              <w:sz w:val="24"/>
              <w:szCs w:val="24"/>
            </w:rPr>
          </w:rPrChange>
        </w:rPr>
        <w:t>代理人无转委托权，特此委托。</w:t>
      </w:r>
    </w:p>
    <w:p>
      <w:pPr>
        <w:snapToGrid w:val="0"/>
        <w:spacing w:after="156" w:line="240" w:lineRule="auto"/>
        <w:jc w:val="left"/>
        <w:rPr>
          <w:rFonts w:ascii="Times New Roman" w:hAnsi="Times New Roman" w:eastAsia="微软雅黑" w:cs="Times New Roman"/>
          <w:sz w:val="24"/>
          <w:szCs w:val="24"/>
          <w:rPrChange w:id="6758" w:author="威(×_×)" w:date="2021-03-18T17:49:20Z">
            <w:rPr>
              <w:rFonts w:ascii="微软雅黑" w:hAnsi="微软雅黑" w:eastAsia="微软雅黑" w:cs="微软雅黑"/>
              <w:sz w:val="24"/>
              <w:szCs w:val="24"/>
            </w:rPr>
          </w:rPrChange>
        </w:rPr>
        <w:pPrChange w:id="6757" w:author="威(×_×)" w:date="2021-03-19T17:48:58Z">
          <w:pPr>
            <w:spacing w:after="156" w:line="240" w:lineRule="auto"/>
            <w:jc w:val="left"/>
          </w:pPr>
        </w:pPrChange>
      </w:pPr>
      <w:ins w:id="6759" w:author="威(×_×)" w:date="2021-03-18T18:49:14Z">
        <w:r>
          <w:rPr>
            <w:rFonts w:hint="eastAsia" w:ascii="Times New Roman" w:hAnsi="Times New Roman" w:eastAsia="微软雅黑" w:cs="Times New Roman"/>
            <w:sz w:val="24"/>
            <w:szCs w:val="24"/>
          </w:rPr>
          <w:t>The agent has no right of sub-entrustment.</w:t>
        </w:r>
      </w:ins>
    </w:p>
    <w:p>
      <w:pPr>
        <w:snapToGrid w:val="0"/>
        <w:spacing w:after="156" w:line="240" w:lineRule="auto"/>
        <w:jc w:val="left"/>
        <w:rPr>
          <w:rFonts w:ascii="Times New Roman" w:hAnsi="Times New Roman" w:eastAsia="微软雅黑" w:cs="Times New Roman"/>
          <w:sz w:val="24"/>
          <w:szCs w:val="24"/>
          <w:rPrChange w:id="6761" w:author="威(×_×)" w:date="2021-03-18T17:49:20Z">
            <w:rPr>
              <w:rFonts w:ascii="微软雅黑" w:hAnsi="微软雅黑" w:eastAsia="微软雅黑" w:cs="微软雅黑"/>
              <w:sz w:val="24"/>
              <w:szCs w:val="24"/>
            </w:rPr>
          </w:rPrChange>
        </w:rPr>
        <w:pPrChange w:id="6760" w:author="威(×_×)" w:date="2021-03-19T17:48:58Z">
          <w:pPr>
            <w:spacing w:after="156" w:line="240" w:lineRule="auto"/>
            <w:jc w:val="left"/>
          </w:pPr>
        </w:pPrChange>
      </w:pPr>
      <w:r>
        <w:rPr>
          <w:rFonts w:hint="default" w:ascii="Times New Roman" w:hAnsi="Times New Roman" w:eastAsia="微软雅黑" w:cs="Times New Roman"/>
          <w:sz w:val="24"/>
          <w:szCs w:val="24"/>
          <w:rPrChange w:id="6762" w:author="威(×_×)" w:date="2021-03-18T17:49:20Z">
            <w:rPr>
              <w:rFonts w:hint="eastAsia" w:ascii="微软雅黑" w:hAnsi="微软雅黑" w:eastAsia="微软雅黑" w:cs="微软雅黑"/>
              <w:sz w:val="24"/>
              <w:szCs w:val="24"/>
            </w:rPr>
          </w:rPrChange>
        </w:rPr>
        <w:t>参赛设计机构</w:t>
      </w:r>
      <w:ins w:id="6763" w:author="威(×_×)" w:date="2021-03-18T18:49:29Z">
        <w:r>
          <w:rPr>
            <w:rFonts w:hint="default" w:ascii="Times New Roman" w:hAnsi="Times New Roman" w:eastAsia="微软雅黑" w:cs="Times New Roman"/>
            <w:sz w:val="24"/>
            <w:szCs w:val="24"/>
          </w:rPr>
          <w:t>（盖章）</w:t>
        </w:r>
      </w:ins>
      <w:ins w:id="6764" w:author="威(×_×)" w:date="2021-03-18T18:49:47Z">
        <w:r>
          <w:rPr>
            <w:rFonts w:hint="eastAsia" w:ascii="Times New Roman" w:hAnsi="Times New Roman" w:eastAsia="微软雅黑" w:cs="Times New Roman"/>
            <w:sz w:val="24"/>
            <w:szCs w:val="24"/>
            <w:lang w:val="en-US" w:eastAsia="zh-CN"/>
          </w:rPr>
          <w:t>D</w:t>
        </w:r>
      </w:ins>
      <w:ins w:id="6765" w:author="威(×_×)" w:date="2021-03-18T18:49:43Z">
        <w:r>
          <w:rPr>
            <w:rFonts w:hint="default" w:ascii="Times New Roman" w:hAnsi="Times New Roman" w:eastAsia="微软雅黑" w:cs="Times New Roman"/>
            <w:sz w:val="24"/>
            <w:szCs w:val="24"/>
          </w:rPr>
          <w:t>esign agency</w:t>
        </w:r>
      </w:ins>
      <w:ins w:id="6766" w:author="威(×_×)" w:date="2021-03-18T18:49:35Z">
        <w:r>
          <w:rPr>
            <w:rFonts w:hint="default" w:ascii="Times New Roman" w:hAnsi="Times New Roman" w:eastAsia="微软雅黑" w:cs="Times New Roman"/>
            <w:sz w:val="24"/>
            <w:szCs w:val="24"/>
          </w:rPr>
          <w:t xml:space="preserve"> (Official Seal)</w:t>
        </w:r>
      </w:ins>
      <w:r>
        <w:rPr>
          <w:rFonts w:hint="default" w:ascii="Times New Roman" w:hAnsi="Times New Roman" w:eastAsia="微软雅黑" w:cs="Times New Roman"/>
          <w:sz w:val="24"/>
          <w:szCs w:val="24"/>
          <w:rPrChange w:id="6767" w:author="威(×_×)" w:date="2021-03-18T17:49:20Z">
            <w:rPr>
              <w:rFonts w:hint="eastAsia" w:ascii="微软雅黑" w:hAnsi="微软雅黑" w:eastAsia="微软雅黑" w:cs="微软雅黑"/>
              <w:sz w:val="24"/>
              <w:szCs w:val="24"/>
            </w:rPr>
          </w:rPrChange>
        </w:rPr>
        <w:t>：</w:t>
      </w:r>
      <w:del w:id="6768" w:author="威(×_×)" w:date="2021-03-18T18:49:28Z">
        <w:r>
          <w:rPr>
            <w:rFonts w:hint="default" w:ascii="Times New Roman" w:hAnsi="Times New Roman" w:eastAsia="微软雅黑" w:cs="Times New Roman"/>
            <w:sz w:val="24"/>
            <w:szCs w:val="24"/>
            <w:rPrChange w:id="6769" w:author="威(×_×)" w:date="2021-03-18T17:49:20Z">
              <w:rPr>
                <w:rFonts w:hint="eastAsia" w:ascii="微软雅黑" w:hAnsi="微软雅黑" w:eastAsia="微软雅黑" w:cs="微软雅黑"/>
                <w:sz w:val="24"/>
                <w:szCs w:val="24"/>
              </w:rPr>
            </w:rPrChange>
          </w:rPr>
          <w:delText>（盖章）</w:delText>
        </w:r>
      </w:del>
    </w:p>
    <w:p>
      <w:pPr>
        <w:snapToGrid w:val="0"/>
        <w:spacing w:after="156" w:line="240" w:lineRule="auto"/>
        <w:jc w:val="left"/>
        <w:rPr>
          <w:rFonts w:ascii="Times New Roman" w:hAnsi="Times New Roman" w:eastAsia="微软雅黑" w:cs="Times New Roman"/>
          <w:sz w:val="24"/>
          <w:szCs w:val="24"/>
          <w:rPrChange w:id="6771" w:author="威(×_×)" w:date="2021-03-18T17:49:20Z">
            <w:rPr>
              <w:rFonts w:ascii="微软雅黑" w:hAnsi="微软雅黑" w:eastAsia="微软雅黑" w:cs="微软雅黑"/>
              <w:sz w:val="24"/>
              <w:szCs w:val="24"/>
            </w:rPr>
          </w:rPrChange>
        </w:rPr>
        <w:pPrChange w:id="6770" w:author="威(×_×)" w:date="2021-03-19T17:48:58Z">
          <w:pPr>
            <w:spacing w:after="156" w:line="240" w:lineRule="auto"/>
            <w:jc w:val="left"/>
          </w:pPr>
        </w:pPrChange>
      </w:pPr>
      <w:r>
        <w:rPr>
          <w:rFonts w:hint="default" w:ascii="Times New Roman" w:hAnsi="Times New Roman" w:eastAsia="微软雅黑" w:cs="Times New Roman"/>
          <w:sz w:val="24"/>
          <w:szCs w:val="24"/>
          <w:rPrChange w:id="6772" w:author="威(×_×)" w:date="2021-03-18T17:49:20Z">
            <w:rPr>
              <w:rFonts w:hint="eastAsia" w:ascii="微软雅黑" w:hAnsi="微软雅黑" w:eastAsia="微软雅黑" w:cs="微软雅黑"/>
              <w:sz w:val="24"/>
              <w:szCs w:val="24"/>
            </w:rPr>
          </w:rPrChange>
        </w:rPr>
        <w:t>法定代表人</w:t>
      </w:r>
      <w:del w:id="6773" w:author="威(×_×)" w:date="2021-03-18T18:49:56Z">
        <w:r>
          <w:rPr>
            <w:rFonts w:hint="default" w:ascii="Times New Roman" w:hAnsi="Times New Roman" w:eastAsia="微软雅黑" w:cs="Times New Roman"/>
            <w:sz w:val="24"/>
            <w:szCs w:val="24"/>
            <w:rPrChange w:id="6774" w:author="威(×_×)" w:date="2021-03-18T17:49:20Z">
              <w:rPr>
                <w:rFonts w:hint="eastAsia" w:ascii="微软雅黑" w:hAnsi="微软雅黑" w:eastAsia="微软雅黑" w:cs="微软雅黑"/>
                <w:sz w:val="24"/>
                <w:szCs w:val="24"/>
              </w:rPr>
            </w:rPrChange>
          </w:rPr>
          <w:delText>：</w:delText>
        </w:r>
      </w:del>
      <w:r>
        <w:rPr>
          <w:rFonts w:hint="default" w:ascii="Times New Roman" w:hAnsi="Times New Roman" w:eastAsia="微软雅黑" w:cs="Times New Roman"/>
          <w:sz w:val="24"/>
          <w:szCs w:val="24"/>
          <w:rPrChange w:id="6775" w:author="威(×_×)" w:date="2021-03-18T17:49:20Z">
            <w:rPr>
              <w:rFonts w:hint="eastAsia" w:ascii="微软雅黑" w:hAnsi="微软雅黑" w:eastAsia="微软雅黑" w:cs="微软雅黑"/>
              <w:sz w:val="24"/>
              <w:szCs w:val="24"/>
            </w:rPr>
          </w:rPrChange>
        </w:rPr>
        <w:t>（签名或盖章）</w:t>
      </w:r>
      <w:ins w:id="6776" w:author="威(×_×)" w:date="2021-03-18T18:49:58Z">
        <w:r>
          <w:rPr>
            <w:rFonts w:hint="default" w:ascii="Times New Roman" w:hAnsi="Times New Roman" w:eastAsia="微软雅黑" w:cs="Times New Roman"/>
            <w:sz w:val="24"/>
            <w:szCs w:val="24"/>
          </w:rPr>
          <w:t>Legal Representative (Signature or Seal)</w:t>
        </w:r>
      </w:ins>
      <w:r>
        <w:rPr>
          <w:rFonts w:hint="default" w:ascii="Times New Roman" w:hAnsi="Times New Roman" w:eastAsia="微软雅黑" w:cs="Times New Roman"/>
          <w:sz w:val="24"/>
          <w:szCs w:val="24"/>
          <w:rPrChange w:id="6777" w:author="威(×_×)" w:date="2021-03-18T17:49:20Z">
            <w:rPr>
              <w:rFonts w:hint="eastAsia" w:ascii="微软雅黑" w:hAnsi="微软雅黑" w:eastAsia="微软雅黑" w:cs="微软雅黑"/>
              <w:sz w:val="24"/>
              <w:szCs w:val="24"/>
            </w:rPr>
          </w:rPrChange>
        </w:rPr>
        <w:t>:</w:t>
      </w:r>
    </w:p>
    <w:p>
      <w:pPr>
        <w:snapToGrid w:val="0"/>
        <w:spacing w:after="156" w:line="240" w:lineRule="auto"/>
        <w:jc w:val="left"/>
        <w:rPr>
          <w:rFonts w:ascii="Times New Roman" w:hAnsi="Times New Roman" w:eastAsia="微软雅黑" w:cs="Times New Roman"/>
          <w:sz w:val="24"/>
          <w:szCs w:val="24"/>
          <w:rPrChange w:id="6779" w:author="威(×_×)" w:date="2021-03-18T17:49:20Z">
            <w:rPr>
              <w:rFonts w:ascii="微软雅黑" w:hAnsi="微软雅黑" w:eastAsia="微软雅黑" w:cs="微软雅黑"/>
              <w:sz w:val="24"/>
              <w:szCs w:val="24"/>
            </w:rPr>
          </w:rPrChange>
        </w:rPr>
        <w:pPrChange w:id="6778" w:author="威(×_×)" w:date="2021-03-19T17:48:58Z">
          <w:pPr>
            <w:spacing w:after="156" w:line="240" w:lineRule="auto"/>
            <w:jc w:val="left"/>
          </w:pPr>
        </w:pPrChange>
      </w:pPr>
    </w:p>
    <w:p>
      <w:pPr>
        <w:snapToGrid w:val="0"/>
        <w:spacing w:after="156" w:line="240" w:lineRule="auto"/>
        <w:jc w:val="left"/>
        <w:rPr>
          <w:ins w:id="6781" w:author="威(×_×)" w:date="2021-03-18T18:50:12Z"/>
          <w:rFonts w:hint="default" w:ascii="Times New Roman" w:hAnsi="Times New Roman" w:eastAsia="微软雅黑" w:cs="Times New Roman"/>
          <w:sz w:val="24"/>
          <w:szCs w:val="24"/>
        </w:rPr>
        <w:pPrChange w:id="6780" w:author="威(×_×)" w:date="2021-03-19T17:48:58Z">
          <w:pPr>
            <w:spacing w:after="156" w:line="240" w:lineRule="auto"/>
            <w:jc w:val="left"/>
          </w:pPr>
        </w:pPrChange>
      </w:pPr>
      <w:r>
        <w:rPr>
          <w:rFonts w:hint="default" w:ascii="Times New Roman" w:hAnsi="Times New Roman" w:eastAsia="微软雅黑" w:cs="Times New Roman"/>
          <w:sz w:val="24"/>
          <w:szCs w:val="24"/>
          <w:rPrChange w:id="6782" w:author="威(×_×)" w:date="2021-03-18T17:49:20Z">
            <w:rPr>
              <w:rFonts w:hint="eastAsia" w:ascii="微软雅黑" w:hAnsi="微软雅黑" w:eastAsia="微软雅黑" w:cs="微软雅黑"/>
              <w:sz w:val="24"/>
              <w:szCs w:val="24"/>
            </w:rPr>
          </w:rPrChange>
        </w:rPr>
        <w:t>有效期限</w:t>
      </w:r>
      <w:ins w:id="6783" w:author="威(×_×)" w:date="2021-03-18T18:50:07Z">
        <w:r>
          <w:rPr>
            <w:rFonts w:hint="default" w:ascii="Times New Roman" w:hAnsi="Times New Roman" w:eastAsia="微软雅黑" w:cs="Times New Roman"/>
            <w:sz w:val="24"/>
            <w:szCs w:val="24"/>
          </w:rPr>
          <w:t>(Validity Period)</w:t>
        </w:r>
      </w:ins>
      <w:r>
        <w:rPr>
          <w:rFonts w:hint="default" w:ascii="Times New Roman" w:hAnsi="Times New Roman" w:eastAsia="微软雅黑" w:cs="Times New Roman"/>
          <w:sz w:val="24"/>
          <w:szCs w:val="24"/>
          <w:rPrChange w:id="6784" w:author="威(×_×)" w:date="2021-03-18T17:49:20Z">
            <w:rPr>
              <w:rFonts w:hint="eastAsia" w:ascii="微软雅黑" w:hAnsi="微软雅黑" w:eastAsia="微软雅黑" w:cs="微软雅黑"/>
              <w:sz w:val="24"/>
              <w:szCs w:val="24"/>
            </w:rPr>
          </w:rPrChange>
        </w:rPr>
        <w:t>:       年   月   日 至    年   月   日</w:t>
      </w:r>
    </w:p>
    <w:p>
      <w:pPr>
        <w:snapToGrid w:val="0"/>
        <w:spacing w:after="156" w:line="240" w:lineRule="auto"/>
        <w:jc w:val="left"/>
        <w:rPr>
          <w:rFonts w:hint="default" w:ascii="Times New Roman" w:hAnsi="Times New Roman" w:eastAsia="微软雅黑" w:cs="Times New Roman"/>
          <w:sz w:val="24"/>
          <w:szCs w:val="24"/>
          <w:rPrChange w:id="6786" w:author="威(×_×)" w:date="2021-03-18T17:49:20Z">
            <w:rPr>
              <w:rFonts w:ascii="微软雅黑" w:hAnsi="微软雅黑" w:eastAsia="微软雅黑" w:cs="微软雅黑"/>
              <w:sz w:val="24"/>
              <w:szCs w:val="24"/>
            </w:rPr>
          </w:rPrChange>
        </w:rPr>
        <w:pPrChange w:id="6785" w:author="威(×_×)" w:date="2021-03-19T17:48:58Z">
          <w:pPr>
            <w:spacing w:after="156" w:line="240" w:lineRule="auto"/>
            <w:jc w:val="left"/>
          </w:pPr>
        </w:pPrChange>
      </w:pPr>
      <w:ins w:id="6787" w:author="威(×_×)" w:date="2021-03-18T18:50:13Z">
        <w:r>
          <w:rPr>
            <w:rFonts w:hint="eastAsia" w:ascii="Times New Roman" w:hAnsi="Times New Roman" w:eastAsia="微软雅黑" w:cs="Times New Roman"/>
            <w:sz w:val="24"/>
            <w:szCs w:val="24"/>
            <w:lang w:val="en-US" w:eastAsia="zh-CN"/>
          </w:rPr>
          <w:t xml:space="preserve">      </w:t>
        </w:r>
      </w:ins>
      <w:ins w:id="6788" w:author="威(×_×)" w:date="2021-03-18T18:50:14Z">
        <w:r>
          <w:rPr>
            <w:rFonts w:hint="eastAsia" w:ascii="Times New Roman" w:hAnsi="Times New Roman" w:eastAsia="微软雅黑" w:cs="Times New Roman"/>
            <w:sz w:val="24"/>
            <w:szCs w:val="24"/>
            <w:lang w:val="en-US" w:eastAsia="zh-CN"/>
          </w:rPr>
          <w:t xml:space="preserve">                     </w:t>
        </w:r>
      </w:ins>
      <w:ins w:id="6789" w:author="威(×_×)" w:date="2021-03-18T18:50:15Z">
        <w:r>
          <w:rPr>
            <w:rFonts w:hint="eastAsia" w:ascii="Times New Roman" w:hAnsi="Times New Roman" w:eastAsia="微软雅黑" w:cs="Times New Roman"/>
            <w:sz w:val="24"/>
            <w:szCs w:val="24"/>
            <w:lang w:val="en-US" w:eastAsia="zh-CN"/>
          </w:rPr>
          <w:t xml:space="preserve">  </w:t>
        </w:r>
      </w:ins>
      <w:ins w:id="6790" w:author="威(×_×)" w:date="2021-03-18T18:50:18Z">
        <w:r>
          <w:rPr>
            <w:rFonts w:hint="eastAsia" w:ascii="Times New Roman" w:hAnsi="Times New Roman" w:eastAsia="微软雅黑" w:cs="Times New Roman"/>
            <w:sz w:val="24"/>
            <w:szCs w:val="24"/>
            <w:lang w:val="en-US" w:eastAsia="zh-CN"/>
          </w:rPr>
          <w:t xml:space="preserve"> (Year) (Month) (Day)   to    (Year) (Month) (Day)</w:t>
        </w:r>
      </w:ins>
    </w:p>
    <w:p>
      <w:pPr>
        <w:snapToGrid w:val="0"/>
        <w:spacing w:after="156" w:line="240" w:lineRule="auto"/>
        <w:jc w:val="left"/>
        <w:rPr>
          <w:rFonts w:ascii="Times New Roman" w:hAnsi="Times New Roman" w:eastAsia="微软雅黑" w:cs="Times New Roman"/>
          <w:sz w:val="24"/>
          <w:szCs w:val="24"/>
          <w:rPrChange w:id="6792" w:author="威(×_×)" w:date="2021-03-18T17:49:20Z">
            <w:rPr>
              <w:rFonts w:ascii="微软雅黑" w:hAnsi="微软雅黑" w:eastAsia="微软雅黑" w:cs="微软雅黑"/>
              <w:sz w:val="24"/>
              <w:szCs w:val="24"/>
            </w:rPr>
          </w:rPrChange>
        </w:rPr>
        <w:pPrChange w:id="6791" w:author="威(×_×)" w:date="2021-03-19T17:48:58Z">
          <w:pPr>
            <w:spacing w:after="156" w:line="240" w:lineRule="auto"/>
            <w:jc w:val="left"/>
          </w:pPr>
        </w:pPrChange>
      </w:pPr>
      <w:r>
        <w:rPr>
          <w:rFonts w:hint="default" w:ascii="Times New Roman" w:hAnsi="Times New Roman" w:eastAsia="微软雅黑" w:cs="Times New Roman"/>
          <w:sz w:val="24"/>
          <w:szCs w:val="24"/>
          <w:rPrChange w:id="6793" w:author="威(×_×)" w:date="2021-03-18T17:49:20Z">
            <w:rPr>
              <w:rFonts w:hint="eastAsia" w:ascii="微软雅黑" w:hAnsi="微软雅黑" w:eastAsia="微软雅黑" w:cs="微软雅黑"/>
              <w:sz w:val="24"/>
              <w:szCs w:val="24"/>
            </w:rPr>
          </w:rPrChange>
        </w:rPr>
        <w:t>签发日期</w:t>
      </w:r>
      <w:ins w:id="6794" w:author="威(×_×)" w:date="2021-03-18T18:50:24Z">
        <w:r>
          <w:rPr>
            <w:rFonts w:hint="default" w:ascii="Times New Roman" w:hAnsi="Times New Roman" w:eastAsia="微软雅黑" w:cs="Times New Roman"/>
            <w:sz w:val="24"/>
            <w:szCs w:val="24"/>
          </w:rPr>
          <w:t>Signed Date</w:t>
        </w:r>
      </w:ins>
      <w:r>
        <w:rPr>
          <w:rFonts w:hint="default" w:ascii="Times New Roman" w:hAnsi="Times New Roman" w:eastAsia="微软雅黑" w:cs="Times New Roman"/>
          <w:sz w:val="24"/>
          <w:szCs w:val="24"/>
          <w:rPrChange w:id="6795" w:author="威(×_×)" w:date="2021-03-18T17:49:20Z">
            <w:rPr>
              <w:rFonts w:hint="eastAsia" w:ascii="微软雅黑" w:hAnsi="微软雅黑" w:eastAsia="微软雅黑" w:cs="微软雅黑"/>
              <w:sz w:val="24"/>
              <w:szCs w:val="24"/>
            </w:rPr>
          </w:rPrChange>
        </w:rPr>
        <w:t xml:space="preserve">： </w:t>
      </w:r>
      <w:ins w:id="6796" w:author="威(×_×)" w:date="2021-03-18T18:50:31Z">
        <w:r>
          <w:rPr>
            <w:rFonts w:hint="default" w:ascii="Times New Roman" w:hAnsi="Times New Roman" w:eastAsia="微软雅黑" w:cs="Times New Roman"/>
            <w:sz w:val="24"/>
            <w:szCs w:val="24"/>
          </w:rPr>
          <w:t>年 (Year)    月 (Month)     日 (Day)</w:t>
        </w:r>
      </w:ins>
      <w:del w:id="6797" w:author="威(×_×)" w:date="2021-03-18T18:50:31Z">
        <w:r>
          <w:rPr>
            <w:rFonts w:hint="default" w:ascii="Times New Roman" w:hAnsi="Times New Roman" w:eastAsia="微软雅黑" w:cs="Times New Roman"/>
            <w:sz w:val="24"/>
            <w:szCs w:val="24"/>
            <w:rPrChange w:id="6798" w:author="威(×_×)" w:date="2021-03-18T17:49:20Z">
              <w:rPr>
                <w:rFonts w:hint="eastAsia" w:ascii="微软雅黑" w:hAnsi="微软雅黑" w:eastAsia="微软雅黑" w:cs="微软雅黑"/>
                <w:sz w:val="24"/>
                <w:szCs w:val="24"/>
              </w:rPr>
            </w:rPrChange>
          </w:rPr>
          <w:delText xml:space="preserve">  年    月      日 </w:delText>
        </w:r>
      </w:del>
    </w:p>
    <w:p>
      <w:pPr>
        <w:snapToGrid w:val="0"/>
        <w:spacing w:after="156" w:line="420" w:lineRule="exact"/>
        <w:ind w:firstLine="480"/>
        <w:rPr>
          <w:del w:id="6799" w:author="威(×_×)" w:date="2021-03-19T17:41:29Z"/>
          <w:rFonts w:ascii="Times New Roman" w:hAnsi="Times New Roman" w:eastAsia="微软雅黑" w:cs="Times New Roman"/>
          <w:rPrChange w:id="6800" w:author="威(×_×)" w:date="2021-03-18T17:49:20Z">
            <w:rPr>
              <w:del w:id="6801" w:author="威(×_×)" w:date="2021-03-19T17:41:29Z"/>
              <w:rFonts w:ascii="微软雅黑" w:hAnsi="微软雅黑" w:eastAsia="微软雅黑" w:cs="微软雅黑"/>
            </w:rPr>
          </w:rPrChange>
        </w:rPr>
      </w:pPr>
    </w:p>
    <w:p>
      <w:pPr>
        <w:widowControl/>
        <w:spacing w:afterLines="0" w:line="240" w:lineRule="auto"/>
        <w:jc w:val="left"/>
        <w:rPr>
          <w:del w:id="6802" w:author="威(×_×)" w:date="2021-03-18T18:50:40Z"/>
          <w:rFonts w:ascii="Times New Roman" w:hAnsi="Times New Roman" w:eastAsia="微软雅黑" w:cs="Times New Roman"/>
          <w:rPrChange w:id="6803" w:author="威(×_×)" w:date="2021-03-18T17:49:20Z">
            <w:rPr>
              <w:del w:id="6804" w:author="威(×_×)" w:date="2021-03-18T18:50:40Z"/>
              <w:rFonts w:ascii="微软雅黑" w:hAnsi="微软雅黑" w:eastAsia="微软雅黑" w:cs="微软雅黑"/>
            </w:rPr>
          </w:rPrChange>
        </w:rPr>
      </w:pPr>
    </w:p>
    <w:bookmarkEnd w:id="45"/>
    <w:bookmarkEnd w:id="46"/>
    <w:p>
      <w:pPr>
        <w:spacing w:after="156"/>
        <w:rPr>
          <w:rFonts w:ascii="Times New Roman" w:hAnsi="Times New Roman" w:eastAsia="微软雅黑" w:cs="Times New Roman"/>
          <w:rPrChange w:id="6805" w:author="威(×_×)" w:date="2021-03-18T17:49:20Z">
            <w:rPr>
              <w:rFonts w:ascii="微软雅黑" w:hAnsi="微软雅黑" w:eastAsia="微软雅黑" w:cs="微软雅黑"/>
            </w:rPr>
          </w:rPrChange>
        </w:rPr>
      </w:pPr>
      <w:r>
        <w:rPr>
          <w:rFonts w:hint="default" w:ascii="Times New Roman" w:hAnsi="Times New Roman" w:eastAsia="微软雅黑" w:cs="Times New Roman"/>
          <w:rPrChange w:id="6806" w:author="威(×_×)" w:date="2021-03-18T17:49:20Z">
            <w:rPr>
              <w:rFonts w:hint="eastAsia" w:ascii="微软雅黑" w:hAnsi="微软雅黑" w:eastAsia="微软雅黑" w:cs="微软雅黑"/>
            </w:rPr>
          </w:rPrChange>
        </w:rPr>
        <w:br w:type="page"/>
      </w:r>
    </w:p>
    <w:p>
      <w:pPr>
        <w:pStyle w:val="2"/>
        <w:spacing w:before="156" w:beforeLines="50" w:after="312" w:afterLines="100" w:line="340" w:lineRule="exact"/>
        <w:jc w:val="left"/>
        <w:rPr>
          <w:rFonts w:hint="default" w:ascii="Times New Roman" w:hAnsi="Times New Roman" w:eastAsia="微软雅黑" w:cs="Times New Roman"/>
          <w:smallCaps w:val="0"/>
          <w:color w:val="537F35"/>
          <w:sz w:val="30"/>
          <w:u w:val="single"/>
          <w:rPrChange w:id="6807" w:author="威(×_×)" w:date="2021-03-18T17:49:20Z">
            <w:rPr>
              <w:rFonts w:hint="eastAsia" w:ascii="微软雅黑" w:hAnsi="微软雅黑" w:eastAsia="微软雅黑" w:cs="微软雅黑"/>
              <w:smallCaps w:val="0"/>
              <w:color w:val="537F35"/>
              <w:sz w:val="30"/>
              <w:u w:val="single"/>
            </w:rPr>
          </w:rPrChange>
        </w:rPr>
      </w:pPr>
      <w:bookmarkStart w:id="65" w:name="_Toc25653"/>
      <w:bookmarkStart w:id="66" w:name="_Toc32180"/>
      <w:r>
        <w:rPr>
          <w:rFonts w:hint="default" w:ascii="Times New Roman" w:hAnsi="Times New Roman" w:eastAsia="微软雅黑" w:cs="Times New Roman"/>
          <w:smallCaps w:val="0"/>
          <w:color w:val="537F35"/>
          <w:sz w:val="30"/>
          <w:u w:val="single"/>
          <w:rPrChange w:id="6808" w:author="威(×_×)" w:date="2021-03-18T17:49:20Z">
            <w:rPr>
              <w:rFonts w:hint="eastAsia" w:ascii="微软雅黑" w:hAnsi="微软雅黑" w:eastAsia="微软雅黑" w:cs="微软雅黑"/>
              <w:smallCaps w:val="0"/>
              <w:color w:val="537F35"/>
              <w:sz w:val="30"/>
              <w:u w:val="single"/>
            </w:rPr>
          </w:rPrChange>
        </w:rPr>
        <w:t>15入围简案阶段参赛确认函</w:t>
      </w:r>
      <w:bookmarkEnd w:id="65"/>
      <w:ins w:id="6809" w:author="威(×_×)" w:date="2021-03-18T18:50:46Z">
        <w:r>
          <w:rPr>
            <w:rFonts w:hint="default" w:ascii="Times New Roman" w:hAnsi="Times New Roman" w:eastAsia="微软雅黑" w:cs="Times New Roman"/>
            <w:smallCaps w:val="0"/>
            <w:color w:val="537F35"/>
            <w:sz w:val="30"/>
            <w:u w:val="single"/>
          </w:rPr>
          <w:t xml:space="preserve">Competition Participation Confirmation at </w:t>
        </w:r>
      </w:ins>
      <w:ins w:id="6810" w:author="威(×_×)" w:date="2021-03-18T18:51:23Z">
        <w:r>
          <w:rPr>
            <w:rFonts w:hint="eastAsia" w:ascii="Times New Roman" w:hAnsi="Times New Roman" w:eastAsia="微软雅黑" w:cs="Times New Roman"/>
            <w:smallCaps w:val="0"/>
            <w:color w:val="537F35"/>
            <w:sz w:val="30"/>
            <w:u w:val="single"/>
            <w:lang w:val="en-US" w:eastAsia="zh-CN"/>
          </w:rPr>
          <w:t>B</w:t>
        </w:r>
      </w:ins>
      <w:ins w:id="6811" w:author="威(×_×)" w:date="2021-03-18T18:51:21Z">
        <w:r>
          <w:rPr>
            <w:rFonts w:hint="default" w:ascii="Times New Roman" w:hAnsi="Times New Roman" w:eastAsia="微软雅黑" w:cs="Times New Roman"/>
            <w:smallCaps w:val="0"/>
            <w:color w:val="537F35"/>
            <w:sz w:val="30"/>
            <w:u w:val="single"/>
          </w:rPr>
          <w:t xml:space="preserve">rief </w:t>
        </w:r>
      </w:ins>
      <w:ins w:id="6812" w:author="威(×_×)" w:date="2021-03-19T11:30:05Z">
        <w:r>
          <w:rPr>
            <w:rFonts w:hint="eastAsia" w:ascii="Times New Roman" w:hAnsi="Times New Roman" w:eastAsia="微软雅黑" w:cs="Times New Roman"/>
            <w:smallCaps w:val="0"/>
            <w:color w:val="537F35"/>
            <w:sz w:val="30"/>
            <w:u w:val="single"/>
            <w:lang w:val="en-US" w:eastAsia="zh-CN"/>
          </w:rPr>
          <w:t>Scheme</w:t>
        </w:r>
      </w:ins>
      <w:ins w:id="6813" w:author="威(×_×)" w:date="2021-03-18T18:51:21Z">
        <w:r>
          <w:rPr>
            <w:rFonts w:hint="default" w:ascii="Times New Roman" w:hAnsi="Times New Roman" w:eastAsia="微软雅黑" w:cs="Times New Roman"/>
            <w:smallCaps w:val="0"/>
            <w:color w:val="537F35"/>
            <w:sz w:val="30"/>
            <w:u w:val="single"/>
          </w:rPr>
          <w:t xml:space="preserve"> </w:t>
        </w:r>
      </w:ins>
      <w:ins w:id="6814" w:author="威(×_×)" w:date="2021-03-18T18:51:29Z">
        <w:r>
          <w:rPr>
            <w:rFonts w:hint="eastAsia" w:ascii="Times New Roman" w:hAnsi="Times New Roman" w:eastAsia="微软雅黑" w:cs="Times New Roman"/>
            <w:smallCaps w:val="0"/>
            <w:color w:val="537F35"/>
            <w:sz w:val="30"/>
            <w:u w:val="single"/>
            <w:lang w:val="en-US" w:eastAsia="zh-CN"/>
          </w:rPr>
          <w:t>S</w:t>
        </w:r>
      </w:ins>
      <w:ins w:id="6815" w:author="威(×_×)" w:date="2021-03-18T18:51:21Z">
        <w:r>
          <w:rPr>
            <w:rFonts w:hint="default" w:ascii="Times New Roman" w:hAnsi="Times New Roman" w:eastAsia="微软雅黑" w:cs="Times New Roman"/>
            <w:smallCaps w:val="0"/>
            <w:color w:val="537F35"/>
            <w:sz w:val="30"/>
            <w:u w:val="single"/>
          </w:rPr>
          <w:t>ubmission stage</w:t>
        </w:r>
        <w:bookmarkEnd w:id="66"/>
      </w:ins>
    </w:p>
    <w:p>
      <w:pPr>
        <w:snapToGrid w:val="0"/>
        <w:spacing w:after="156" w:line="240" w:lineRule="auto"/>
        <w:jc w:val="left"/>
        <w:rPr>
          <w:ins w:id="6817" w:author="威(×_×)" w:date="2021-03-19T17:41:16Z"/>
          <w:rFonts w:hint="default" w:ascii="Times New Roman" w:hAnsi="Times New Roman" w:eastAsia="微软雅黑" w:cs="Times New Roman"/>
          <w:sz w:val="24"/>
          <w:szCs w:val="24"/>
          <w:highlight w:val="none"/>
          <w:rPrChange w:id="6818" w:author="威(×_×)" w:date="2021-03-19T17:43:33Z">
            <w:rPr>
              <w:ins w:id="6819" w:author="威(×_×)" w:date="2021-03-19T17:41:16Z"/>
              <w:rFonts w:hint="default" w:ascii="Times New Roman" w:hAnsi="Times New Roman" w:eastAsia="微软雅黑" w:cs="Times New Roman"/>
              <w:sz w:val="24"/>
              <w:szCs w:val="24"/>
              <w:highlight w:val="yellow"/>
            </w:rPr>
          </w:rPrChange>
        </w:rPr>
        <w:pPrChange w:id="6816" w:author="威(×_×)" w:date="2021-03-19T17:49:12Z">
          <w:pPr>
            <w:spacing w:after="156" w:line="240" w:lineRule="auto"/>
            <w:jc w:val="left"/>
          </w:pPr>
        </w:pPrChange>
      </w:pPr>
      <w:r>
        <w:rPr>
          <w:rFonts w:hint="default" w:ascii="Times New Roman" w:hAnsi="Times New Roman" w:eastAsia="微软雅黑" w:cs="Times New Roman"/>
          <w:sz w:val="24"/>
          <w:szCs w:val="24"/>
          <w:rPrChange w:id="6820" w:author="威(×_×)" w:date="2021-03-18T17:49:20Z">
            <w:rPr>
              <w:rFonts w:hint="eastAsia" w:ascii="微软雅黑" w:hAnsi="微软雅黑" w:eastAsia="微软雅黑" w:cs="微软雅黑"/>
              <w:sz w:val="24"/>
              <w:szCs w:val="24"/>
            </w:rPr>
          </w:rPrChange>
        </w:rPr>
        <w:t>致</w:t>
      </w:r>
      <w:r>
        <w:rPr>
          <w:rFonts w:hint="default" w:ascii="Times New Roman" w:hAnsi="Times New Roman" w:eastAsia="微软雅黑" w:cs="Times New Roman"/>
          <w:bCs/>
          <w:sz w:val="24"/>
          <w:szCs w:val="24"/>
          <w:rPrChange w:id="6821" w:author="威(×_×)" w:date="2021-03-18T17:49:20Z">
            <w:rPr>
              <w:rFonts w:hint="eastAsia" w:ascii="微软雅黑" w:hAnsi="微软雅黑" w:eastAsia="微软雅黑" w:cs="微软雅黑"/>
              <w:bCs/>
              <w:sz w:val="24"/>
              <w:szCs w:val="24"/>
            </w:rPr>
          </w:rPrChange>
        </w:rPr>
        <w:t>：</w:t>
      </w:r>
      <w:r>
        <w:rPr>
          <w:rFonts w:hint="default" w:ascii="Times New Roman" w:hAnsi="Times New Roman" w:eastAsia="微软雅黑" w:cs="Times New Roman"/>
          <w:sz w:val="24"/>
          <w:szCs w:val="24"/>
          <w:highlight w:val="none"/>
          <w:rPrChange w:id="6822" w:author="威(×_×)" w:date="2021-03-19T17:43:33Z">
            <w:rPr>
              <w:rFonts w:hint="eastAsia" w:ascii="微软雅黑" w:hAnsi="微软雅黑" w:eastAsia="微软雅黑" w:cs="微软雅黑"/>
              <w:sz w:val="24"/>
              <w:szCs w:val="24"/>
            </w:rPr>
          </w:rPrChange>
        </w:rPr>
        <w:t>深圳市大鹏新区管理委员会</w:t>
      </w:r>
    </w:p>
    <w:p>
      <w:pPr>
        <w:snapToGrid w:val="0"/>
        <w:spacing w:after="156" w:line="240" w:lineRule="auto"/>
        <w:jc w:val="left"/>
        <w:rPr>
          <w:rFonts w:hint="default" w:ascii="Times New Roman" w:hAnsi="Times New Roman" w:eastAsia="微软雅黑" w:cs="Times New Roman"/>
          <w:sz w:val="24"/>
          <w:szCs w:val="24"/>
          <w:highlight w:val="none"/>
          <w:rPrChange w:id="6824" w:author="威(×_×)" w:date="2021-03-19T17:43:33Z">
            <w:rPr>
              <w:rFonts w:hint="eastAsia" w:ascii="微软雅黑" w:hAnsi="微软雅黑" w:eastAsia="微软雅黑" w:cs="微软雅黑"/>
              <w:sz w:val="24"/>
              <w:szCs w:val="24"/>
            </w:rPr>
          </w:rPrChange>
        </w:rPr>
        <w:pPrChange w:id="6823" w:author="威(×_×)" w:date="2021-03-19T17:49:12Z">
          <w:pPr>
            <w:spacing w:after="156" w:line="240" w:lineRule="auto"/>
            <w:jc w:val="left"/>
          </w:pPr>
        </w:pPrChange>
      </w:pPr>
      <w:ins w:id="6825" w:author="威(×_×)" w:date="2021-03-19T17:41:18Z">
        <w:r>
          <w:rPr>
            <w:rFonts w:hint="default" w:ascii="Times New Roman" w:hAnsi="Times New Roman" w:eastAsia="微软雅黑" w:cs="Times New Roman"/>
            <w:sz w:val="24"/>
            <w:szCs w:val="24"/>
            <w:highlight w:val="none"/>
            <w:rPrChange w:id="6826" w:author="威(×_×)" w:date="2021-03-19T17:43:33Z">
              <w:rPr>
                <w:rFonts w:hint="default" w:ascii="Times New Roman" w:hAnsi="Times New Roman" w:eastAsia="微软雅黑" w:cs="Times New Roman"/>
                <w:sz w:val="24"/>
                <w:szCs w:val="24"/>
                <w:highlight w:val="yellow"/>
              </w:rPr>
            </w:rPrChange>
          </w:rPr>
          <w:t>To: Shenzhen Dapeng New District Management Committee</w:t>
        </w:r>
      </w:ins>
    </w:p>
    <w:p>
      <w:pPr>
        <w:snapToGrid w:val="0"/>
        <w:spacing w:before="156" w:beforeLines="50" w:after="156" w:line="240" w:lineRule="auto"/>
        <w:ind w:firstLine="480" w:firstLineChars="200"/>
        <w:rPr>
          <w:ins w:id="6829" w:author="威(×_×)" w:date="2021-03-18T18:51:41Z"/>
          <w:rFonts w:hint="default" w:ascii="Times New Roman" w:hAnsi="Times New Roman" w:eastAsia="微软雅黑" w:cs="Times New Roman"/>
          <w:sz w:val="24"/>
          <w:szCs w:val="24"/>
        </w:rPr>
        <w:pPrChange w:id="6828" w:author="威(×_×)" w:date="2021-03-19T17:49:12Z">
          <w:pPr>
            <w:spacing w:before="156" w:beforeLines="50" w:after="156" w:line="240" w:lineRule="auto"/>
            <w:ind w:firstLine="480" w:firstLineChars="200"/>
          </w:pPr>
        </w:pPrChange>
      </w:pPr>
      <w:r>
        <w:rPr>
          <w:rFonts w:hint="default" w:ascii="Times New Roman" w:hAnsi="Times New Roman" w:eastAsia="微软雅黑" w:cs="Times New Roman"/>
          <w:sz w:val="24"/>
          <w:szCs w:val="24"/>
          <w:rPrChange w:id="6830" w:author="威(×_×)" w:date="2021-03-18T17:49:20Z">
            <w:rPr>
              <w:rFonts w:hint="eastAsia" w:ascii="微软雅黑" w:hAnsi="微软雅黑" w:eastAsia="微软雅黑" w:cs="微软雅黑"/>
              <w:sz w:val="24"/>
              <w:szCs w:val="24"/>
            </w:rPr>
          </w:rPrChange>
        </w:rPr>
        <w:t>我方在此确认参加</w:t>
      </w:r>
      <w:r>
        <w:rPr>
          <w:rFonts w:hint="default" w:ascii="Times New Roman" w:hAnsi="Times New Roman" w:eastAsia="微软雅黑" w:cs="Times New Roman"/>
          <w:sz w:val="24"/>
          <w:szCs w:val="24"/>
          <w:u w:val="single" w:color="000000"/>
          <w:rPrChange w:id="6831" w:author="威(×_×)" w:date="2021-03-18T17:49:20Z">
            <w:rPr>
              <w:rFonts w:hint="eastAsia" w:ascii="微软雅黑" w:hAnsi="微软雅黑" w:eastAsia="微软雅黑" w:cs="微软雅黑"/>
              <w:sz w:val="24"/>
              <w:szCs w:val="24"/>
              <w:u w:val="single" w:color="000000"/>
            </w:rPr>
          </w:rPrChange>
        </w:rPr>
        <w:t>大鹏公共事务中心（暂定名）概念方案设计竞赛</w:t>
      </w:r>
      <w:r>
        <w:rPr>
          <w:rFonts w:hint="default" w:ascii="Times New Roman" w:hAnsi="Times New Roman" w:eastAsia="微软雅黑" w:cs="Times New Roman"/>
          <w:kern w:val="0"/>
          <w:sz w:val="24"/>
          <w:szCs w:val="24"/>
          <w:rPrChange w:id="6832" w:author="威(×_×)" w:date="2021-03-18T17:49:20Z">
            <w:rPr>
              <w:rFonts w:hint="eastAsia" w:ascii="微软雅黑" w:hAnsi="微软雅黑" w:eastAsia="微软雅黑" w:cs="微软雅黑"/>
              <w:kern w:val="0"/>
              <w:sz w:val="24"/>
              <w:szCs w:val="24"/>
            </w:rPr>
          </w:rPrChange>
        </w:rPr>
        <w:t>活动</w:t>
      </w:r>
      <w:r>
        <w:rPr>
          <w:rFonts w:hint="default" w:ascii="Times New Roman" w:hAnsi="Times New Roman" w:eastAsia="微软雅黑" w:cs="Times New Roman"/>
          <w:sz w:val="24"/>
          <w:szCs w:val="24"/>
          <w:rPrChange w:id="6833" w:author="威(×_×)" w:date="2021-03-18T17:49:20Z">
            <w:rPr>
              <w:rFonts w:hint="eastAsia" w:ascii="微软雅黑" w:hAnsi="微软雅黑" w:eastAsia="微软雅黑" w:cs="微软雅黑"/>
              <w:sz w:val="24"/>
              <w:szCs w:val="24"/>
            </w:rPr>
          </w:rPrChange>
        </w:rPr>
        <w:t>，我方承诺遵守本次竞赛的一切规则，并同意和承诺如下事项：</w:t>
      </w:r>
    </w:p>
    <w:p>
      <w:pPr>
        <w:snapToGrid w:val="0"/>
        <w:spacing w:before="156" w:beforeLines="50" w:after="156" w:line="240" w:lineRule="auto"/>
        <w:ind w:firstLine="480" w:firstLineChars="200"/>
        <w:rPr>
          <w:rFonts w:ascii="Times New Roman" w:hAnsi="Times New Roman" w:eastAsia="微软雅黑" w:cs="Times New Roman"/>
          <w:sz w:val="24"/>
          <w:szCs w:val="24"/>
          <w:rPrChange w:id="6835" w:author="威(×_×)" w:date="2021-03-18T17:49:20Z">
            <w:rPr>
              <w:rFonts w:ascii="微软雅黑" w:hAnsi="微软雅黑" w:eastAsia="微软雅黑" w:cs="微软雅黑"/>
              <w:sz w:val="24"/>
              <w:szCs w:val="24"/>
            </w:rPr>
          </w:rPrChange>
        </w:rPr>
        <w:pPrChange w:id="6834" w:author="威(×_×)" w:date="2021-03-19T17:49:12Z">
          <w:pPr>
            <w:spacing w:before="156" w:beforeLines="50" w:after="156" w:line="240" w:lineRule="auto"/>
            <w:ind w:firstLine="480" w:firstLineChars="200"/>
          </w:pPr>
        </w:pPrChange>
      </w:pPr>
      <w:ins w:id="6836" w:author="威(×_×)" w:date="2021-03-18T18:51:43Z">
        <w:r>
          <w:rPr>
            <w:rFonts w:hint="eastAsia" w:ascii="Times New Roman" w:hAnsi="Times New Roman" w:eastAsia="微软雅黑" w:cs="Times New Roman"/>
            <w:sz w:val="24"/>
            <w:szCs w:val="24"/>
          </w:rPr>
          <w:t xml:space="preserve">We hereby confirm to attend the </w:t>
        </w:r>
      </w:ins>
      <w:ins w:id="6837" w:author="威(×_×)" w:date="2021-03-18T18:52:08Z">
        <w:r>
          <w:rPr>
            <w:rFonts w:hint="eastAsia" w:ascii="Times New Roman" w:hAnsi="Times New Roman" w:eastAsia="微软雅黑" w:cs="Times New Roman"/>
            <w:sz w:val="24"/>
            <w:szCs w:val="24"/>
            <w:u w:val="single"/>
            <w:rPrChange w:id="6838" w:author="威(×_×)" w:date="2021-03-18T18:52:12Z">
              <w:rPr>
                <w:rFonts w:hint="eastAsia" w:ascii="Times New Roman" w:hAnsi="Times New Roman" w:eastAsia="微软雅黑" w:cs="Times New Roman"/>
                <w:sz w:val="24"/>
                <w:szCs w:val="24"/>
              </w:rPr>
            </w:rPrChange>
          </w:rPr>
          <w:t>Competition for Conceptual Design of Dapeng Public Affairs Center(tentative name)</w:t>
        </w:r>
      </w:ins>
      <w:ins w:id="6839" w:author="威(×_×)" w:date="2021-03-18T18:51:43Z">
        <w:r>
          <w:rPr>
            <w:rFonts w:hint="eastAsia" w:ascii="Times New Roman" w:hAnsi="Times New Roman" w:eastAsia="微软雅黑" w:cs="Times New Roman"/>
            <w:sz w:val="24"/>
            <w:szCs w:val="24"/>
          </w:rPr>
          <w:t>, and we undertake to abide by all the rules of this competition, and agree and promise as follows:</w:t>
        </w:r>
      </w:ins>
    </w:p>
    <w:p>
      <w:pPr>
        <w:numPr>
          <w:ilvl w:val="0"/>
          <w:numId w:val="13"/>
        </w:numPr>
        <w:snapToGrid w:val="0"/>
        <w:spacing w:before="156" w:beforeLines="50" w:after="156" w:line="240" w:lineRule="auto"/>
        <w:ind w:firstLine="600" w:firstLineChars="250"/>
        <w:rPr>
          <w:ins w:id="6841" w:author="威(×_×)" w:date="2021-03-18T18:52:34Z"/>
          <w:rFonts w:ascii="Times New Roman" w:hAnsi="Times New Roman" w:eastAsia="微软雅黑" w:cs="Times New Roman"/>
          <w:sz w:val="24"/>
          <w:szCs w:val="24"/>
        </w:rPr>
        <w:pPrChange w:id="6840" w:author="威(×_×)" w:date="2021-03-19T17:49:12Z">
          <w:pPr>
            <w:numPr>
              <w:ilvl w:val="0"/>
              <w:numId w:val="13"/>
            </w:numPr>
            <w:spacing w:before="156" w:beforeLines="50" w:after="156" w:line="240" w:lineRule="auto"/>
            <w:ind w:firstLine="600" w:firstLineChars="250"/>
          </w:pPr>
        </w:pPrChange>
      </w:pPr>
      <w:r>
        <w:rPr>
          <w:rFonts w:hint="default" w:ascii="Times New Roman" w:hAnsi="Times New Roman" w:eastAsia="微软雅黑" w:cs="Times New Roman"/>
          <w:sz w:val="24"/>
          <w:szCs w:val="24"/>
          <w:rPrChange w:id="6842" w:author="威(×_×)" w:date="2021-03-18T17:49:20Z">
            <w:rPr>
              <w:rFonts w:hint="eastAsia" w:ascii="微软雅黑" w:hAnsi="微软雅黑" w:eastAsia="微软雅黑" w:cs="微软雅黑"/>
              <w:sz w:val="24"/>
              <w:szCs w:val="24"/>
            </w:rPr>
          </w:rPrChange>
        </w:rPr>
        <w:t>我方承诺按照《入围简案阶段竞赛文件》和《参赛确认函》所承诺的提交的主创设计人员将全程参与设计工作（附设计人员名单及工作分配表）。</w:t>
      </w:r>
    </w:p>
    <w:p>
      <w:pPr>
        <w:numPr>
          <w:ilvl w:val="-1"/>
          <w:numId w:val="0"/>
        </w:numPr>
        <w:snapToGrid w:val="0"/>
        <w:spacing w:before="156" w:beforeLines="50" w:after="156" w:line="240" w:lineRule="auto"/>
        <w:ind w:firstLine="480" w:firstLineChars="200"/>
        <w:rPr>
          <w:rFonts w:ascii="Times New Roman" w:hAnsi="Times New Roman" w:eastAsia="微软雅黑" w:cs="Times New Roman"/>
          <w:sz w:val="24"/>
          <w:szCs w:val="24"/>
          <w:rPrChange w:id="6844" w:author="威(×_×)" w:date="2021-03-18T17:49:20Z">
            <w:rPr>
              <w:rFonts w:ascii="微软雅黑" w:hAnsi="微软雅黑" w:eastAsia="微软雅黑" w:cs="微软雅黑"/>
              <w:sz w:val="24"/>
              <w:szCs w:val="24"/>
            </w:rPr>
          </w:rPrChange>
        </w:rPr>
        <w:pPrChange w:id="6843" w:author="威(×_×)" w:date="2021-03-19T17:49:12Z">
          <w:pPr>
            <w:numPr>
              <w:ilvl w:val="0"/>
              <w:numId w:val="13"/>
            </w:numPr>
            <w:spacing w:before="156" w:beforeLines="50" w:after="156" w:line="240" w:lineRule="auto"/>
            <w:ind w:firstLine="600" w:firstLineChars="250"/>
          </w:pPr>
        </w:pPrChange>
      </w:pPr>
      <w:ins w:id="6845" w:author="威(×_×)" w:date="2021-03-18T18:52:33Z">
        <w:r>
          <w:rPr>
            <w:rFonts w:hint="default" w:ascii="Times New Roman" w:hAnsi="Times New Roman" w:eastAsia="微软雅黑" w:cs="Times New Roman"/>
            <w:sz w:val="24"/>
            <w:szCs w:val="24"/>
          </w:rPr>
          <w:t xml:space="preserve">We undertake that the principal designers as promised in the </w:t>
        </w:r>
      </w:ins>
      <w:ins w:id="6846" w:author="威(×_×)" w:date="2021-03-18T18:53:31Z">
        <w:r>
          <w:rPr>
            <w:rFonts w:hint="default" w:ascii="Times New Roman" w:hAnsi="Times New Roman" w:eastAsia="微软雅黑" w:cs="Times New Roman"/>
            <w:sz w:val="24"/>
            <w:szCs w:val="24"/>
          </w:rPr>
          <w:t xml:space="preserve">Brief </w:t>
        </w:r>
      </w:ins>
      <w:ins w:id="6847" w:author="威(×_×)" w:date="2021-03-19T11:30:03Z">
        <w:r>
          <w:rPr>
            <w:rFonts w:hint="eastAsia" w:ascii="Times New Roman" w:hAnsi="Times New Roman" w:eastAsia="微软雅黑" w:cs="Times New Roman"/>
            <w:sz w:val="24"/>
            <w:szCs w:val="24"/>
            <w:lang w:eastAsia="zh-CN"/>
          </w:rPr>
          <w:t>Scheme</w:t>
        </w:r>
      </w:ins>
      <w:ins w:id="6848" w:author="威(×_×)" w:date="2021-03-18T18:53:31Z">
        <w:r>
          <w:rPr>
            <w:rFonts w:hint="default" w:ascii="Times New Roman" w:hAnsi="Times New Roman" w:eastAsia="微软雅黑" w:cs="Times New Roman"/>
            <w:sz w:val="24"/>
            <w:szCs w:val="24"/>
          </w:rPr>
          <w:t xml:space="preserve"> Submission Stage Competition Document</w:t>
        </w:r>
      </w:ins>
      <w:ins w:id="6849" w:author="威(×_×)" w:date="2021-03-18T18:52:33Z">
        <w:r>
          <w:rPr>
            <w:rFonts w:hint="default" w:ascii="Times New Roman" w:hAnsi="Times New Roman" w:eastAsia="微软雅黑" w:cs="Times New Roman"/>
            <w:sz w:val="24"/>
            <w:szCs w:val="24"/>
          </w:rPr>
          <w:t xml:space="preserve"> and the Competition Participation Confirmation will fully participate in the design work (the list of the designers and the work allocation are attached).</w:t>
        </w:r>
      </w:ins>
    </w:p>
    <w:p>
      <w:pPr>
        <w:numPr>
          <w:ilvl w:val="0"/>
          <w:numId w:val="13"/>
        </w:numPr>
        <w:snapToGrid w:val="0"/>
        <w:spacing w:before="156" w:beforeLines="50" w:after="156" w:line="240" w:lineRule="auto"/>
        <w:ind w:firstLine="600" w:firstLineChars="250"/>
        <w:rPr>
          <w:ins w:id="6851" w:author="威(×_×)" w:date="2021-03-18T18:53:47Z"/>
          <w:rFonts w:ascii="Times New Roman" w:hAnsi="Times New Roman" w:eastAsia="微软雅黑" w:cs="Times New Roman"/>
          <w:sz w:val="24"/>
          <w:szCs w:val="24"/>
        </w:rPr>
        <w:pPrChange w:id="6850" w:author="威(×_×)" w:date="2021-03-19T17:49:12Z">
          <w:pPr>
            <w:numPr>
              <w:ilvl w:val="0"/>
              <w:numId w:val="13"/>
            </w:numPr>
            <w:spacing w:before="156" w:beforeLines="50" w:after="156" w:line="240" w:lineRule="auto"/>
            <w:ind w:firstLine="600" w:firstLineChars="250"/>
          </w:pPr>
        </w:pPrChange>
      </w:pPr>
      <w:r>
        <w:rPr>
          <w:rFonts w:hint="default" w:ascii="Times New Roman" w:hAnsi="Times New Roman" w:eastAsia="微软雅黑" w:cs="Times New Roman"/>
          <w:sz w:val="24"/>
          <w:szCs w:val="24"/>
          <w:rPrChange w:id="6852" w:author="威(×_×)" w:date="2021-03-18T17:49:20Z">
            <w:rPr>
              <w:rFonts w:hint="eastAsia" w:ascii="微软雅黑" w:hAnsi="微软雅黑" w:eastAsia="微软雅黑" w:cs="微软雅黑"/>
              <w:sz w:val="24"/>
              <w:szCs w:val="24"/>
            </w:rPr>
          </w:rPrChange>
        </w:rPr>
        <w:t>我方承诺按照设计任务书要求的深度完成设计成果。</w:t>
      </w:r>
    </w:p>
    <w:p>
      <w:pPr>
        <w:numPr>
          <w:ilvl w:val="-1"/>
          <w:numId w:val="0"/>
        </w:numPr>
        <w:snapToGrid w:val="0"/>
        <w:spacing w:before="156" w:beforeLines="50" w:after="156" w:line="240" w:lineRule="auto"/>
        <w:ind w:firstLine="480" w:firstLineChars="200"/>
        <w:rPr>
          <w:rFonts w:ascii="Times New Roman" w:hAnsi="Times New Roman" w:eastAsia="微软雅黑" w:cs="Times New Roman"/>
          <w:sz w:val="24"/>
          <w:szCs w:val="24"/>
          <w:rPrChange w:id="6854" w:author="威(×_×)" w:date="2021-03-18T17:49:20Z">
            <w:rPr>
              <w:rFonts w:ascii="微软雅黑" w:hAnsi="微软雅黑" w:eastAsia="微软雅黑" w:cs="微软雅黑"/>
              <w:sz w:val="24"/>
              <w:szCs w:val="24"/>
            </w:rPr>
          </w:rPrChange>
        </w:rPr>
        <w:pPrChange w:id="6853" w:author="威(×_×)" w:date="2021-03-19T17:49:12Z">
          <w:pPr>
            <w:numPr>
              <w:ilvl w:val="0"/>
              <w:numId w:val="13"/>
            </w:numPr>
            <w:spacing w:before="156" w:beforeLines="50" w:after="156" w:line="240" w:lineRule="auto"/>
            <w:ind w:firstLine="600" w:firstLineChars="250"/>
          </w:pPr>
        </w:pPrChange>
      </w:pPr>
      <w:ins w:id="6855" w:author="威(×_×)" w:date="2021-03-18T18:53:51Z">
        <w:r>
          <w:rPr>
            <w:rFonts w:hint="eastAsia" w:ascii="Times New Roman" w:hAnsi="Times New Roman" w:eastAsia="微软雅黑" w:cs="Times New Roman"/>
            <w:sz w:val="24"/>
            <w:szCs w:val="24"/>
          </w:rPr>
          <w:t>We undertake to complete the deliverables to the extent required by the Design Brief.</w:t>
        </w:r>
      </w:ins>
    </w:p>
    <w:p>
      <w:pPr>
        <w:numPr>
          <w:ilvl w:val="0"/>
          <w:numId w:val="13"/>
        </w:numPr>
        <w:snapToGrid w:val="0"/>
        <w:spacing w:before="156" w:beforeLines="50" w:after="156" w:line="240" w:lineRule="auto"/>
        <w:ind w:firstLine="600" w:firstLineChars="250"/>
        <w:rPr>
          <w:ins w:id="6857" w:author="威(×_×)" w:date="2021-03-18T18:54:06Z"/>
          <w:rFonts w:ascii="Times New Roman" w:hAnsi="Times New Roman" w:eastAsia="微软雅黑" w:cs="Times New Roman"/>
          <w:sz w:val="24"/>
          <w:szCs w:val="24"/>
        </w:rPr>
        <w:pPrChange w:id="6856" w:author="威(×_×)" w:date="2021-03-19T17:49:12Z">
          <w:pPr>
            <w:numPr>
              <w:ilvl w:val="0"/>
              <w:numId w:val="13"/>
            </w:numPr>
            <w:spacing w:before="156" w:beforeLines="50" w:after="156" w:line="240" w:lineRule="auto"/>
            <w:ind w:firstLine="600" w:firstLineChars="250"/>
          </w:pPr>
        </w:pPrChange>
      </w:pPr>
      <w:r>
        <w:rPr>
          <w:rFonts w:hint="default" w:ascii="Times New Roman" w:hAnsi="Times New Roman" w:eastAsia="微软雅黑" w:cs="Times New Roman"/>
          <w:sz w:val="24"/>
          <w:szCs w:val="24"/>
          <w:rPrChange w:id="6858" w:author="威(×_×)" w:date="2021-03-18T17:49:20Z">
            <w:rPr>
              <w:rFonts w:hint="eastAsia" w:ascii="微软雅黑" w:hAnsi="微软雅黑" w:eastAsia="微软雅黑" w:cs="微软雅黑"/>
              <w:sz w:val="24"/>
              <w:szCs w:val="24"/>
            </w:rPr>
          </w:rPrChange>
        </w:rPr>
        <w:t>我方保证提交的设计成果内容无任何虚假、未侵犯他人知识产权。若在奖金发放前任何时间查出有虚假，同意作无效成果文件处理并取消参赛或获奖资格，同时承担因侵犯他人知识产权而由此引起的全部法律责任和经济责任。</w:t>
      </w:r>
    </w:p>
    <w:p>
      <w:pPr>
        <w:numPr>
          <w:ilvl w:val="-1"/>
          <w:numId w:val="0"/>
        </w:numPr>
        <w:snapToGrid w:val="0"/>
        <w:spacing w:before="156" w:beforeLines="50" w:after="156" w:line="240" w:lineRule="auto"/>
        <w:ind w:firstLine="480" w:firstLineChars="200"/>
        <w:rPr>
          <w:rFonts w:ascii="Times New Roman" w:hAnsi="Times New Roman" w:eastAsia="微软雅黑" w:cs="Times New Roman"/>
          <w:sz w:val="24"/>
          <w:szCs w:val="24"/>
          <w:rPrChange w:id="6860" w:author="威(×_×)" w:date="2021-03-18T17:49:20Z">
            <w:rPr>
              <w:rFonts w:ascii="微软雅黑" w:hAnsi="微软雅黑" w:eastAsia="微软雅黑" w:cs="微软雅黑"/>
              <w:sz w:val="24"/>
              <w:szCs w:val="24"/>
            </w:rPr>
          </w:rPrChange>
        </w:rPr>
        <w:pPrChange w:id="6859" w:author="威(×_×)" w:date="2021-03-19T17:49:12Z">
          <w:pPr>
            <w:numPr>
              <w:ilvl w:val="0"/>
              <w:numId w:val="13"/>
            </w:numPr>
            <w:spacing w:before="156" w:beforeLines="50" w:after="156" w:line="240" w:lineRule="auto"/>
            <w:ind w:firstLine="600" w:firstLineChars="250"/>
          </w:pPr>
        </w:pPrChange>
      </w:pPr>
      <w:ins w:id="6861" w:author="威(×_×)" w:date="2021-03-18T18:54:13Z">
        <w:r>
          <w:rPr>
            <w:rFonts w:hint="eastAsia" w:ascii="Times New Roman" w:hAnsi="Times New Roman" w:eastAsia="微软雅黑" w:cs="Times New Roman"/>
            <w:sz w:val="24"/>
            <w:szCs w:val="24"/>
          </w:rPr>
          <w:t>We guarantee that the contents of the submitted deliverables are free from any false content and do not infringe upon the intellectual property rights of others. If our deliverables are found to be false at any time before the bonus is paid or contract is signed, we agree that they will be treated as invalid and we will be disqualified for participation or getting the prize. Meanwhile, we will bear all the legal liabilities and economic responsibilities arising from the infringement upon others' intellectual property rights.</w:t>
        </w:r>
      </w:ins>
    </w:p>
    <w:p>
      <w:pPr>
        <w:snapToGrid w:val="0"/>
        <w:spacing w:before="156" w:beforeLines="50" w:after="156" w:line="240" w:lineRule="auto"/>
        <w:ind w:firstLine="480" w:firstLineChars="200"/>
        <w:rPr>
          <w:ins w:id="6863" w:author="威(×_×)" w:date="2021-03-18T18:54:31Z"/>
          <w:rFonts w:hint="default" w:ascii="Times New Roman" w:hAnsi="Times New Roman" w:eastAsia="微软雅黑" w:cs="Times New Roman"/>
          <w:sz w:val="24"/>
          <w:szCs w:val="24"/>
        </w:rPr>
        <w:pPrChange w:id="6862" w:author="威(×_×)" w:date="2021-03-19T17:49:12Z">
          <w:pPr>
            <w:spacing w:before="156" w:beforeLines="50" w:after="156" w:line="240" w:lineRule="auto"/>
            <w:ind w:firstLine="480" w:firstLineChars="200"/>
          </w:pPr>
        </w:pPrChange>
      </w:pPr>
      <w:r>
        <w:rPr>
          <w:rFonts w:hint="default" w:ascii="Times New Roman" w:hAnsi="Times New Roman" w:eastAsia="微软雅黑" w:cs="Times New Roman"/>
          <w:sz w:val="24"/>
          <w:szCs w:val="24"/>
          <w:rPrChange w:id="6864" w:author="威(×_×)" w:date="2021-03-18T17:49:20Z">
            <w:rPr>
              <w:rFonts w:hint="eastAsia" w:ascii="微软雅黑" w:hAnsi="微软雅黑" w:eastAsia="微软雅黑" w:cs="微软雅黑"/>
              <w:sz w:val="24"/>
              <w:szCs w:val="24"/>
            </w:rPr>
          </w:rPrChange>
        </w:rPr>
        <w:t>在正式协议签署并生效之前，贵方的《入围简案阶段竞赛文件》、《参赛确认函》和《获奖通知书》将成为约束双方的合同文件的组成部分。</w:t>
      </w:r>
    </w:p>
    <w:p>
      <w:pPr>
        <w:snapToGrid w:val="0"/>
        <w:spacing w:before="156" w:beforeLines="50" w:after="156" w:line="240" w:lineRule="auto"/>
        <w:ind w:firstLine="480" w:firstLineChars="200"/>
        <w:rPr>
          <w:rFonts w:ascii="Times New Roman" w:hAnsi="Times New Roman" w:eastAsia="微软雅黑" w:cs="Times New Roman"/>
          <w:sz w:val="24"/>
          <w:szCs w:val="24"/>
          <w:rPrChange w:id="6866" w:author="威(×_×)" w:date="2021-03-18T17:49:20Z">
            <w:rPr>
              <w:rFonts w:ascii="微软雅黑" w:hAnsi="微软雅黑" w:eastAsia="微软雅黑" w:cs="微软雅黑"/>
              <w:sz w:val="24"/>
              <w:szCs w:val="24"/>
            </w:rPr>
          </w:rPrChange>
        </w:rPr>
        <w:pPrChange w:id="6865" w:author="威(×_×)" w:date="2021-03-19T17:49:12Z">
          <w:pPr>
            <w:spacing w:before="156" w:beforeLines="50" w:after="156" w:line="240" w:lineRule="auto"/>
            <w:ind w:firstLine="480" w:firstLineChars="200"/>
          </w:pPr>
        </w:pPrChange>
      </w:pPr>
      <w:ins w:id="6867" w:author="威(×_×)" w:date="2021-03-18T18:54:33Z">
        <w:r>
          <w:rPr>
            <w:rFonts w:hint="eastAsia" w:ascii="Times New Roman" w:hAnsi="Times New Roman" w:eastAsia="微软雅黑" w:cs="Times New Roman"/>
            <w:sz w:val="24"/>
            <w:szCs w:val="24"/>
          </w:rPr>
          <w:t xml:space="preserve">Prior to the execution and entry into force of the formal agreement, your </w:t>
        </w:r>
      </w:ins>
      <w:ins w:id="6868" w:author="威(×_×)" w:date="2021-03-18T18:55:01Z">
        <w:r>
          <w:rPr>
            <w:rFonts w:hint="eastAsia" w:ascii="Times New Roman" w:hAnsi="Times New Roman" w:eastAsia="微软雅黑" w:cs="Times New Roman"/>
            <w:sz w:val="24"/>
            <w:szCs w:val="24"/>
          </w:rPr>
          <w:t xml:space="preserve">Brief </w:t>
        </w:r>
      </w:ins>
      <w:ins w:id="6869" w:author="威(×_×)" w:date="2021-03-19T11:30:02Z">
        <w:r>
          <w:rPr>
            <w:rFonts w:hint="eastAsia" w:ascii="Times New Roman" w:hAnsi="Times New Roman" w:eastAsia="微软雅黑" w:cs="Times New Roman"/>
            <w:sz w:val="24"/>
            <w:szCs w:val="24"/>
            <w:lang w:eastAsia="zh-CN"/>
          </w:rPr>
          <w:t>Scheme</w:t>
        </w:r>
      </w:ins>
      <w:ins w:id="6870" w:author="威(×_×)" w:date="2021-03-18T18:55:01Z">
        <w:r>
          <w:rPr>
            <w:rFonts w:hint="eastAsia" w:ascii="Times New Roman" w:hAnsi="Times New Roman" w:eastAsia="微软雅黑" w:cs="Times New Roman"/>
            <w:sz w:val="24"/>
            <w:szCs w:val="24"/>
          </w:rPr>
          <w:t xml:space="preserve"> Submission Stage Competition Document</w:t>
        </w:r>
      </w:ins>
      <w:ins w:id="6871" w:author="威(×_×)" w:date="2021-03-18T18:54:33Z">
        <w:r>
          <w:rPr>
            <w:rFonts w:hint="eastAsia" w:ascii="Times New Roman" w:hAnsi="Times New Roman" w:eastAsia="微软雅黑" w:cs="Times New Roman"/>
            <w:sz w:val="24"/>
            <w:szCs w:val="24"/>
          </w:rPr>
          <w:t>, Competition Participation Confirmation and Letter of Award will form integral part of the contract documents binding the parties.</w:t>
        </w:r>
      </w:ins>
    </w:p>
    <w:p>
      <w:pPr>
        <w:snapToGrid w:val="0"/>
        <w:spacing w:before="156" w:beforeLines="50" w:after="156" w:line="240" w:lineRule="auto"/>
        <w:ind w:firstLine="480" w:firstLineChars="200"/>
        <w:rPr>
          <w:ins w:id="6873" w:author="威(×_×)" w:date="2021-03-18T18:55:17Z"/>
          <w:rFonts w:hint="default" w:ascii="Times New Roman" w:hAnsi="Times New Roman" w:eastAsia="微软雅黑" w:cs="Times New Roman"/>
          <w:sz w:val="24"/>
          <w:szCs w:val="24"/>
        </w:rPr>
        <w:pPrChange w:id="6872" w:author="威(×_×)" w:date="2021-03-19T17:49:12Z">
          <w:pPr>
            <w:spacing w:before="156" w:beforeLines="50" w:after="156" w:line="240" w:lineRule="auto"/>
            <w:ind w:firstLine="480" w:firstLineChars="200"/>
          </w:pPr>
        </w:pPrChange>
      </w:pPr>
      <w:r>
        <w:rPr>
          <w:rFonts w:hint="default" w:ascii="Times New Roman" w:hAnsi="Times New Roman" w:eastAsia="微软雅黑" w:cs="Times New Roman"/>
          <w:sz w:val="24"/>
          <w:szCs w:val="24"/>
          <w:rPrChange w:id="6874" w:author="威(×_×)" w:date="2021-03-18T17:49:20Z">
            <w:rPr>
              <w:rFonts w:hint="eastAsia" w:ascii="微软雅黑" w:hAnsi="微软雅黑" w:eastAsia="微软雅黑" w:cs="微软雅黑"/>
              <w:sz w:val="24"/>
              <w:szCs w:val="24"/>
            </w:rPr>
          </w:rPrChange>
        </w:rPr>
        <w:t>为方便联系，我方指派＿＿＿＿＿＿（先生/女士）出任本次竞赛的工作联系人。联系电话：＿＿＿＿＿＿，邮箱：＿＿＿＿＿＿</w:t>
      </w:r>
    </w:p>
    <w:p>
      <w:pPr>
        <w:snapToGrid w:val="0"/>
        <w:spacing w:before="156" w:beforeLines="50" w:after="156" w:line="240" w:lineRule="auto"/>
        <w:ind w:firstLine="480" w:firstLineChars="200"/>
        <w:rPr>
          <w:rFonts w:ascii="Times New Roman" w:hAnsi="Times New Roman" w:eastAsia="微软雅黑" w:cs="Times New Roman"/>
          <w:sz w:val="24"/>
          <w:szCs w:val="24"/>
          <w:rPrChange w:id="6876" w:author="威(×_×)" w:date="2021-03-18T17:49:20Z">
            <w:rPr>
              <w:rFonts w:ascii="微软雅黑" w:hAnsi="微软雅黑" w:eastAsia="微软雅黑" w:cs="微软雅黑"/>
              <w:sz w:val="24"/>
              <w:szCs w:val="24"/>
            </w:rPr>
          </w:rPrChange>
        </w:rPr>
        <w:pPrChange w:id="6875" w:author="威(×_×)" w:date="2021-03-19T17:49:12Z">
          <w:pPr>
            <w:spacing w:before="156" w:beforeLines="50" w:after="156" w:line="240" w:lineRule="auto"/>
            <w:ind w:firstLine="480" w:firstLineChars="200"/>
          </w:pPr>
        </w:pPrChange>
      </w:pPr>
      <w:ins w:id="6877" w:author="威(×_×)" w:date="2021-03-18T18:55:19Z">
        <w:r>
          <w:rPr>
            <w:rFonts w:hint="eastAsia" w:ascii="Times New Roman" w:hAnsi="Times New Roman" w:eastAsia="微软雅黑" w:cs="Times New Roman"/>
            <w:sz w:val="24"/>
            <w:szCs w:val="24"/>
          </w:rPr>
          <w:t>For your convenience, we have appointed (Mr. / Ms.) ＿＿＿＿＿＿as the contact person for the competition: Tel: ＿＿＿＿＿＿, E-mail: ＿＿＿＿＿＿</w:t>
        </w:r>
      </w:ins>
    </w:p>
    <w:p>
      <w:pPr>
        <w:snapToGrid w:val="0"/>
        <w:spacing w:before="156" w:beforeLines="50" w:after="156" w:line="240" w:lineRule="auto"/>
        <w:ind w:firstLine="480"/>
        <w:jc w:val="left"/>
        <w:rPr>
          <w:ins w:id="6879" w:author="威(×_×)" w:date="2021-03-18T18:55:30Z"/>
          <w:rFonts w:hint="default" w:ascii="Times New Roman" w:hAnsi="Times New Roman" w:eastAsia="微软雅黑" w:cs="Times New Roman"/>
          <w:sz w:val="24"/>
          <w:szCs w:val="24"/>
        </w:rPr>
        <w:pPrChange w:id="6878" w:author="威(×_×)" w:date="2021-03-19T17:49:12Z">
          <w:pPr>
            <w:spacing w:before="156" w:beforeLines="50" w:after="156" w:line="240" w:lineRule="auto"/>
            <w:ind w:firstLine="480"/>
            <w:jc w:val="left"/>
          </w:pPr>
        </w:pPrChange>
      </w:pPr>
      <w:r>
        <w:rPr>
          <w:rFonts w:hint="default" w:ascii="Times New Roman" w:hAnsi="Times New Roman" w:eastAsia="微软雅黑" w:cs="Times New Roman"/>
          <w:sz w:val="24"/>
          <w:szCs w:val="24"/>
          <w:rPrChange w:id="6880" w:author="威(×_×)" w:date="2021-03-18T17:49:20Z">
            <w:rPr>
              <w:rFonts w:hint="eastAsia" w:ascii="微软雅黑" w:hAnsi="微软雅黑" w:eastAsia="微软雅黑" w:cs="微软雅黑"/>
              <w:sz w:val="24"/>
              <w:szCs w:val="24"/>
            </w:rPr>
          </w:rPrChange>
        </w:rPr>
        <w:t>特此函告！</w:t>
      </w:r>
    </w:p>
    <w:p>
      <w:pPr>
        <w:snapToGrid w:val="0"/>
        <w:spacing w:before="156" w:beforeLines="50" w:after="156" w:line="240" w:lineRule="auto"/>
        <w:ind w:firstLine="480"/>
        <w:jc w:val="left"/>
        <w:rPr>
          <w:rFonts w:ascii="Times New Roman" w:hAnsi="Times New Roman" w:eastAsia="微软雅黑" w:cs="Times New Roman"/>
          <w:sz w:val="24"/>
          <w:szCs w:val="24"/>
          <w:rPrChange w:id="6882" w:author="威(×_×)" w:date="2021-03-18T17:49:20Z">
            <w:rPr>
              <w:rFonts w:ascii="微软雅黑" w:hAnsi="微软雅黑" w:eastAsia="微软雅黑" w:cs="微软雅黑"/>
              <w:sz w:val="24"/>
              <w:szCs w:val="24"/>
            </w:rPr>
          </w:rPrChange>
        </w:rPr>
        <w:pPrChange w:id="6881" w:author="威(×_×)" w:date="2021-03-19T17:49:12Z">
          <w:pPr>
            <w:spacing w:before="156" w:beforeLines="50" w:after="156" w:line="240" w:lineRule="auto"/>
            <w:ind w:firstLine="480"/>
            <w:jc w:val="left"/>
          </w:pPr>
        </w:pPrChange>
      </w:pPr>
      <w:ins w:id="6883" w:author="威(×_×)" w:date="2021-03-18T18:55:32Z">
        <w:r>
          <w:rPr>
            <w:rFonts w:hint="eastAsia" w:ascii="Times New Roman" w:hAnsi="Times New Roman" w:eastAsia="微软雅黑" w:cs="Times New Roman"/>
            <w:sz w:val="24"/>
            <w:szCs w:val="24"/>
          </w:rPr>
          <w:t>Hereby informed!</w:t>
        </w:r>
      </w:ins>
    </w:p>
    <w:p>
      <w:pPr>
        <w:spacing w:before="156" w:beforeLines="50" w:after="156" w:line="240" w:lineRule="auto"/>
        <w:jc w:val="left"/>
        <w:rPr>
          <w:rFonts w:ascii="Times New Roman" w:hAnsi="Times New Roman" w:eastAsia="微软雅黑" w:cs="Times New Roman"/>
          <w:sz w:val="24"/>
          <w:szCs w:val="24"/>
          <w:rPrChange w:id="6884" w:author="威(×_×)" w:date="2021-03-18T17:49:20Z">
            <w:rPr>
              <w:rFonts w:ascii="微软雅黑" w:hAnsi="微软雅黑" w:eastAsia="微软雅黑" w:cs="微软雅黑"/>
              <w:sz w:val="24"/>
              <w:szCs w:val="24"/>
            </w:rPr>
          </w:rPrChange>
        </w:rPr>
      </w:pPr>
    </w:p>
    <w:p>
      <w:pPr>
        <w:spacing w:after="156"/>
        <w:rPr>
          <w:rFonts w:ascii="Times New Roman" w:hAnsi="Times New Roman" w:eastAsia="微软雅黑" w:cs="Times New Roman"/>
          <w:sz w:val="24"/>
          <w:szCs w:val="24"/>
          <w:rPrChange w:id="6885" w:author="威(×_×)" w:date="2021-03-18T17:49:20Z">
            <w:rPr>
              <w:rFonts w:ascii="微软雅黑" w:hAnsi="微软雅黑" w:eastAsia="微软雅黑" w:cs="微软雅黑"/>
              <w:sz w:val="24"/>
              <w:szCs w:val="24"/>
            </w:rPr>
          </w:rPrChange>
        </w:rPr>
      </w:pPr>
      <w:r>
        <w:rPr>
          <w:rFonts w:hint="default" w:ascii="Times New Roman" w:hAnsi="Times New Roman" w:eastAsia="微软雅黑" w:cs="Times New Roman"/>
          <w:sz w:val="24"/>
          <w:szCs w:val="24"/>
          <w:rPrChange w:id="6886" w:author="威(×_×)" w:date="2021-03-18T17:49:20Z">
            <w:rPr>
              <w:rFonts w:hint="eastAsia" w:ascii="微软雅黑" w:hAnsi="微软雅黑" w:eastAsia="微软雅黑" w:cs="微软雅黑"/>
              <w:sz w:val="24"/>
              <w:szCs w:val="24"/>
            </w:rPr>
          </w:rPrChange>
        </w:rPr>
        <w:br w:type="page"/>
      </w:r>
    </w:p>
    <w:p>
      <w:pPr>
        <w:widowControl/>
        <w:snapToGrid w:val="0"/>
        <w:spacing w:after="157" w:afterLines="50" w:line="240" w:lineRule="auto"/>
        <w:jc w:val="left"/>
        <w:rPr>
          <w:ins w:id="6888" w:author="威(×_×)" w:date="2021-03-18T18:55:37Z"/>
          <w:rFonts w:hint="default" w:ascii="Times New Roman" w:hAnsi="Times New Roman" w:eastAsia="微软雅黑" w:cs="Times New Roman"/>
          <w:sz w:val="24"/>
          <w:szCs w:val="24"/>
        </w:rPr>
        <w:pPrChange w:id="6887" w:author="威(×_×)" w:date="2021-03-19T17:49:22Z">
          <w:pPr>
            <w:widowControl/>
            <w:spacing w:afterLines="0" w:line="240" w:lineRule="auto"/>
            <w:jc w:val="left"/>
          </w:pPr>
        </w:pPrChange>
      </w:pPr>
      <w:r>
        <w:rPr>
          <w:rFonts w:hint="default" w:ascii="Times New Roman" w:hAnsi="Times New Roman" w:eastAsia="微软雅黑" w:cs="Times New Roman"/>
          <w:sz w:val="24"/>
          <w:szCs w:val="24"/>
          <w:rPrChange w:id="6889" w:author="威(×_×)" w:date="2021-03-18T17:49:20Z">
            <w:rPr>
              <w:rFonts w:hint="eastAsia" w:ascii="微软雅黑" w:hAnsi="微软雅黑" w:eastAsia="微软雅黑" w:cs="微软雅黑"/>
              <w:sz w:val="24"/>
              <w:szCs w:val="24"/>
            </w:rPr>
          </w:rPrChange>
        </w:rPr>
        <w:t>附：</w:t>
      </w:r>
    </w:p>
    <w:p>
      <w:pPr>
        <w:widowControl/>
        <w:snapToGrid w:val="0"/>
        <w:spacing w:after="157" w:afterLines="50" w:line="240" w:lineRule="auto"/>
        <w:jc w:val="left"/>
        <w:rPr>
          <w:rFonts w:ascii="Times New Roman" w:hAnsi="Times New Roman" w:eastAsia="微软雅黑" w:cs="Times New Roman"/>
          <w:sz w:val="24"/>
          <w:szCs w:val="24"/>
          <w:rPrChange w:id="6891" w:author="威(×_×)" w:date="2021-03-18T17:49:20Z">
            <w:rPr>
              <w:rFonts w:ascii="微软雅黑" w:hAnsi="微软雅黑" w:eastAsia="微软雅黑" w:cs="微软雅黑"/>
            </w:rPr>
          </w:rPrChange>
        </w:rPr>
        <w:pPrChange w:id="6890" w:author="威(×_×)" w:date="2021-03-19T17:49:22Z">
          <w:pPr>
            <w:widowControl/>
            <w:spacing w:afterLines="0" w:line="240" w:lineRule="auto"/>
            <w:jc w:val="left"/>
          </w:pPr>
        </w:pPrChange>
      </w:pPr>
      <w:ins w:id="6892" w:author="威(×_×)" w:date="2021-03-18T18:55:39Z">
        <w:r>
          <w:rPr>
            <w:rFonts w:hint="eastAsia" w:ascii="Times New Roman" w:hAnsi="Times New Roman" w:eastAsia="微软雅黑" w:cs="Times New Roman"/>
            <w:sz w:val="24"/>
            <w:szCs w:val="24"/>
          </w:rPr>
          <w:t>Attached:</w:t>
        </w:r>
      </w:ins>
    </w:p>
    <w:p>
      <w:pPr>
        <w:snapToGrid w:val="0"/>
        <w:spacing w:before="156" w:beforeLines="50" w:after="157" w:line="240" w:lineRule="auto"/>
        <w:jc w:val="left"/>
        <w:rPr>
          <w:ins w:id="6894" w:author="威(×_×)" w:date="2021-03-18T18:55:45Z"/>
          <w:rFonts w:hint="default" w:ascii="Times New Roman" w:hAnsi="Times New Roman" w:eastAsia="微软雅黑" w:cs="Times New Roman"/>
          <w:sz w:val="24"/>
          <w:szCs w:val="24"/>
        </w:rPr>
        <w:pPrChange w:id="6893" w:author="威(×_×)" w:date="2021-03-19T17:49:22Z">
          <w:pPr>
            <w:spacing w:before="156" w:beforeLines="50" w:after="156" w:line="240" w:lineRule="auto"/>
            <w:jc w:val="left"/>
          </w:pPr>
        </w:pPrChange>
      </w:pPr>
      <w:r>
        <w:rPr>
          <w:rFonts w:hint="default" w:ascii="Times New Roman" w:hAnsi="Times New Roman" w:eastAsia="微软雅黑" w:cs="Times New Roman"/>
          <w:sz w:val="24"/>
          <w:szCs w:val="24"/>
          <w:rPrChange w:id="6895" w:author="威(×_×)" w:date="2021-03-18T17:49:20Z">
            <w:rPr>
              <w:rFonts w:hint="eastAsia" w:ascii="微软雅黑" w:hAnsi="微软雅黑" w:eastAsia="微软雅黑" w:cs="微软雅黑"/>
              <w:sz w:val="24"/>
              <w:szCs w:val="24"/>
            </w:rPr>
          </w:rPrChange>
        </w:rPr>
        <w:t>设计人员名单及工作分配表</w:t>
      </w:r>
    </w:p>
    <w:p>
      <w:pPr>
        <w:snapToGrid w:val="0"/>
        <w:spacing w:before="156" w:beforeLines="50" w:after="157" w:line="240" w:lineRule="auto"/>
        <w:jc w:val="left"/>
        <w:rPr>
          <w:ins w:id="6897" w:author="威(×_×)" w:date="2021-03-18T18:56:13Z"/>
          <w:rFonts w:hint="eastAsia" w:ascii="Times New Roman" w:hAnsi="Times New Roman" w:eastAsia="微软雅黑" w:cs="Times New Roman"/>
          <w:sz w:val="24"/>
          <w:szCs w:val="24"/>
        </w:rPr>
        <w:pPrChange w:id="6896" w:author="威(×_×)" w:date="2021-03-19T17:49:22Z">
          <w:pPr>
            <w:spacing w:before="156" w:beforeLines="50" w:after="156" w:line="240" w:lineRule="auto"/>
            <w:jc w:val="left"/>
          </w:pPr>
        </w:pPrChange>
      </w:pPr>
      <w:ins w:id="6898" w:author="威(×_×)" w:date="2021-03-18T18:55:46Z">
        <w:r>
          <w:rPr>
            <w:rFonts w:hint="eastAsia" w:ascii="Times New Roman" w:hAnsi="Times New Roman" w:eastAsia="微软雅黑" w:cs="Times New Roman"/>
            <w:sz w:val="24"/>
            <w:szCs w:val="24"/>
          </w:rPr>
          <w:t>List of the designers and the work allocation list</w:t>
        </w:r>
      </w:ins>
    </w:p>
    <w:tbl>
      <w:tblPr>
        <w:tblStyle w:val="20"/>
        <w:tblW w:w="96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1214"/>
        <w:gridCol w:w="1504"/>
        <w:gridCol w:w="1579"/>
        <w:gridCol w:w="2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6899" w:author="威(×_×)" w:date="2021-03-18T18:56:17Z"/>
        </w:trPr>
        <w:tc>
          <w:tcPr>
            <w:tcW w:w="248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0" w:lineRule="atLeast"/>
              <w:jc w:val="center"/>
              <w:rPr>
                <w:ins w:id="6901" w:author="威(×_×)" w:date="2021-03-18T18:56:17Z"/>
                <w:rFonts w:hint="default" w:ascii="Times New Roman" w:hAnsi="Times New Roman" w:eastAsia="微软雅黑"/>
                <w:b/>
                <w:bCs/>
                <w:kern w:val="0"/>
                <w:sz w:val="24"/>
                <w:szCs w:val="24"/>
                <w:rPrChange w:id="6902" w:author="威(×_×)" w:date="2021-03-18T18:56:47Z">
                  <w:rPr>
                    <w:ins w:id="6903" w:author="威(×_×)" w:date="2021-03-18T18:56:17Z"/>
                    <w:rFonts w:ascii="Times New Roman" w:hAnsi="Times New Roman" w:eastAsia="宋体"/>
                    <w:b/>
                    <w:bCs/>
                    <w:kern w:val="0"/>
                    <w:sz w:val="24"/>
                    <w:szCs w:val="24"/>
                  </w:rPr>
                </w:rPrChange>
              </w:rPr>
              <w:pPrChange w:id="6900" w:author="威(×_×)" w:date="2021-03-19T17:49:27Z">
                <w:pPr>
                  <w:spacing w:after="156" w:line="20" w:lineRule="atLeast"/>
                  <w:jc w:val="center"/>
                </w:pPr>
              </w:pPrChange>
            </w:pPr>
            <w:ins w:id="6904" w:author="威(×_×)" w:date="2021-03-18T18:56:17Z">
              <w:r>
                <w:rPr>
                  <w:rFonts w:hint="default" w:ascii="Times New Roman" w:hAnsi="Times New Roman" w:eastAsia="微软雅黑"/>
                  <w:b/>
                  <w:bCs/>
                  <w:kern w:val="0"/>
                  <w:sz w:val="24"/>
                  <w:szCs w:val="24"/>
                  <w:rPrChange w:id="6905" w:author="威(×_×)" w:date="2021-03-18T18:56:47Z">
                    <w:rPr>
                      <w:rFonts w:ascii="Times New Roman" w:hAnsi="Times New Roman" w:eastAsia="宋体"/>
                      <w:b/>
                      <w:bCs/>
                      <w:kern w:val="0"/>
                      <w:sz w:val="24"/>
                      <w:szCs w:val="24"/>
                    </w:rPr>
                  </w:rPrChange>
                </w:rPr>
                <w:t>团队</w:t>
              </w:r>
            </w:ins>
          </w:p>
          <w:p>
            <w:pPr>
              <w:snapToGrid w:val="0"/>
              <w:spacing w:after="156" w:line="20" w:lineRule="atLeast"/>
              <w:jc w:val="center"/>
              <w:rPr>
                <w:ins w:id="6907" w:author="威(×_×)" w:date="2021-03-18T18:56:17Z"/>
                <w:rFonts w:hint="default" w:ascii="Times New Roman" w:hAnsi="Times New Roman" w:eastAsia="微软雅黑"/>
                <w:b/>
                <w:bCs/>
                <w:kern w:val="0"/>
                <w:sz w:val="24"/>
                <w:szCs w:val="24"/>
                <w:rPrChange w:id="6908" w:author="威(×_×)" w:date="2021-03-18T18:56:47Z">
                  <w:rPr>
                    <w:ins w:id="6909" w:author="威(×_×)" w:date="2021-03-18T18:56:17Z"/>
                    <w:rFonts w:ascii="Times New Roman" w:hAnsi="Times New Roman" w:eastAsia="宋体"/>
                    <w:b/>
                    <w:bCs/>
                    <w:kern w:val="0"/>
                    <w:sz w:val="24"/>
                    <w:szCs w:val="24"/>
                  </w:rPr>
                </w:rPrChange>
              </w:rPr>
              <w:pPrChange w:id="6906" w:author="威(×_×)" w:date="2021-03-19T17:49:27Z">
                <w:pPr>
                  <w:spacing w:after="156" w:line="20" w:lineRule="atLeast"/>
                  <w:jc w:val="center"/>
                </w:pPr>
              </w:pPrChange>
            </w:pPr>
            <w:ins w:id="6910" w:author="威(×_×)" w:date="2021-03-18T18:56:17Z">
              <w:r>
                <w:rPr>
                  <w:rFonts w:hint="default" w:ascii="Times New Roman" w:hAnsi="Times New Roman" w:eastAsia="微软雅黑"/>
                  <w:b/>
                  <w:bCs/>
                  <w:kern w:val="0"/>
                  <w:sz w:val="24"/>
                  <w:szCs w:val="24"/>
                  <w:rPrChange w:id="6911" w:author="威(×_×)" w:date="2021-03-18T18:56:47Z">
                    <w:rPr>
                      <w:rFonts w:ascii="Times New Roman" w:hAnsi="Times New Roman" w:eastAsia="宋体"/>
                      <w:b/>
                      <w:bCs/>
                      <w:kern w:val="0"/>
                      <w:sz w:val="24"/>
                      <w:szCs w:val="24"/>
                    </w:rPr>
                  </w:rPrChange>
                </w:rPr>
                <w:t>Team</w:t>
              </w:r>
            </w:ins>
          </w:p>
        </w:tc>
        <w:tc>
          <w:tcPr>
            <w:tcW w:w="121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0" w:lineRule="atLeast"/>
              <w:jc w:val="center"/>
              <w:rPr>
                <w:ins w:id="6913" w:author="威(×_×)" w:date="2021-03-18T18:56:17Z"/>
                <w:rFonts w:hint="default" w:ascii="Times New Roman" w:hAnsi="Times New Roman" w:eastAsia="微软雅黑"/>
                <w:b/>
                <w:bCs/>
                <w:kern w:val="0"/>
                <w:sz w:val="24"/>
                <w:szCs w:val="24"/>
                <w:lang w:val="en-US" w:eastAsia="zh-CN"/>
                <w:rPrChange w:id="6914" w:author="威(×_×)" w:date="2021-03-18T18:56:47Z">
                  <w:rPr>
                    <w:ins w:id="6915" w:author="威(×_×)" w:date="2021-03-18T18:56:17Z"/>
                    <w:rFonts w:hint="default" w:ascii="Times New Roman" w:hAnsi="Times New Roman" w:eastAsia="宋体"/>
                    <w:b/>
                    <w:bCs/>
                    <w:kern w:val="0"/>
                    <w:sz w:val="24"/>
                    <w:szCs w:val="24"/>
                    <w:lang w:val="en-US" w:eastAsia="zh-CN"/>
                  </w:rPr>
                </w:rPrChange>
              </w:rPr>
              <w:pPrChange w:id="6912" w:author="威(×_×)" w:date="2021-03-19T17:49:27Z">
                <w:pPr>
                  <w:spacing w:after="156" w:line="20" w:lineRule="atLeast"/>
                  <w:jc w:val="center"/>
                </w:pPr>
              </w:pPrChange>
            </w:pPr>
            <w:ins w:id="6916" w:author="威(×_×)" w:date="2021-03-18T18:56:21Z">
              <w:r>
                <w:rPr>
                  <w:rFonts w:hint="default" w:ascii="Times New Roman" w:hAnsi="Times New Roman" w:eastAsia="微软雅黑"/>
                  <w:b/>
                  <w:bCs/>
                  <w:kern w:val="0"/>
                  <w:sz w:val="24"/>
                  <w:szCs w:val="24"/>
                  <w:lang w:val="en-US" w:eastAsia="zh-CN"/>
                  <w:rPrChange w:id="6917" w:author="威(×_×)" w:date="2021-03-18T18:56:47Z">
                    <w:rPr>
                      <w:rFonts w:hint="eastAsia" w:ascii="Times New Roman" w:hAnsi="Times New Roman" w:eastAsia="宋体"/>
                      <w:b/>
                      <w:bCs/>
                      <w:kern w:val="0"/>
                      <w:sz w:val="24"/>
                      <w:szCs w:val="24"/>
                      <w:lang w:val="en-US" w:eastAsia="zh-CN"/>
                    </w:rPr>
                  </w:rPrChange>
                </w:rPr>
                <w:t>设计</w:t>
              </w:r>
            </w:ins>
            <w:ins w:id="6918" w:author="威(×_×)" w:date="2021-03-18T18:56:22Z">
              <w:r>
                <w:rPr>
                  <w:rFonts w:hint="default" w:ascii="Times New Roman" w:hAnsi="Times New Roman" w:eastAsia="微软雅黑"/>
                  <w:b/>
                  <w:bCs/>
                  <w:kern w:val="0"/>
                  <w:sz w:val="24"/>
                  <w:szCs w:val="24"/>
                  <w:lang w:val="en-US" w:eastAsia="zh-CN"/>
                  <w:rPrChange w:id="6919" w:author="威(×_×)" w:date="2021-03-18T18:56:47Z">
                    <w:rPr>
                      <w:rFonts w:hint="eastAsia" w:ascii="Times New Roman" w:hAnsi="Times New Roman" w:eastAsia="宋体"/>
                      <w:b/>
                      <w:bCs/>
                      <w:kern w:val="0"/>
                      <w:sz w:val="24"/>
                      <w:szCs w:val="24"/>
                      <w:lang w:val="en-US" w:eastAsia="zh-CN"/>
                    </w:rPr>
                  </w:rPrChange>
                </w:rPr>
                <w:t>机构</w:t>
              </w:r>
            </w:ins>
            <w:ins w:id="6920" w:author="威(×_×)" w:date="2021-03-18T18:56:25Z">
              <w:r>
                <w:rPr>
                  <w:rFonts w:hint="default" w:ascii="Times New Roman" w:hAnsi="Times New Roman" w:eastAsia="微软雅黑"/>
                  <w:b/>
                  <w:bCs/>
                  <w:kern w:val="0"/>
                  <w:sz w:val="24"/>
                  <w:szCs w:val="24"/>
                  <w:lang w:val="en-US" w:eastAsia="zh-CN"/>
                  <w:rPrChange w:id="6921" w:author="威(×_×)" w:date="2021-03-18T18:56:47Z">
                    <w:rPr>
                      <w:rFonts w:hint="eastAsia" w:ascii="Times New Roman" w:hAnsi="Times New Roman" w:eastAsia="宋体"/>
                      <w:b/>
                      <w:bCs/>
                      <w:kern w:val="0"/>
                      <w:sz w:val="24"/>
                      <w:szCs w:val="24"/>
                      <w:lang w:val="en-US" w:eastAsia="zh-CN"/>
                    </w:rPr>
                  </w:rPrChange>
                </w:rPr>
                <w:t>D</w:t>
              </w:r>
            </w:ins>
            <w:ins w:id="6922" w:author="威(×_×)" w:date="2021-03-18T18:56:26Z">
              <w:r>
                <w:rPr>
                  <w:rFonts w:hint="default" w:ascii="Times New Roman" w:hAnsi="Times New Roman" w:eastAsia="微软雅黑"/>
                  <w:b/>
                  <w:bCs/>
                  <w:kern w:val="0"/>
                  <w:sz w:val="24"/>
                  <w:szCs w:val="24"/>
                  <w:lang w:val="en-US" w:eastAsia="zh-CN"/>
                  <w:rPrChange w:id="6923" w:author="威(×_×)" w:date="2021-03-18T18:56:47Z">
                    <w:rPr>
                      <w:rFonts w:hint="eastAsia" w:ascii="Times New Roman" w:hAnsi="Times New Roman" w:eastAsia="宋体"/>
                      <w:b/>
                      <w:bCs/>
                      <w:kern w:val="0"/>
                      <w:sz w:val="24"/>
                      <w:szCs w:val="24"/>
                      <w:lang w:val="en-US" w:eastAsia="zh-CN"/>
                    </w:rPr>
                  </w:rPrChange>
                </w:rPr>
                <w:t>es</w:t>
              </w:r>
            </w:ins>
            <w:ins w:id="6924" w:author="威(×_×)" w:date="2021-03-18T18:56:27Z">
              <w:r>
                <w:rPr>
                  <w:rFonts w:hint="default" w:ascii="Times New Roman" w:hAnsi="Times New Roman" w:eastAsia="微软雅黑"/>
                  <w:b/>
                  <w:bCs/>
                  <w:kern w:val="0"/>
                  <w:sz w:val="24"/>
                  <w:szCs w:val="24"/>
                  <w:lang w:val="en-US" w:eastAsia="zh-CN"/>
                  <w:rPrChange w:id="6925" w:author="威(×_×)" w:date="2021-03-18T18:56:47Z">
                    <w:rPr>
                      <w:rFonts w:hint="eastAsia" w:ascii="Times New Roman" w:hAnsi="Times New Roman" w:eastAsia="宋体"/>
                      <w:b/>
                      <w:bCs/>
                      <w:kern w:val="0"/>
                      <w:sz w:val="24"/>
                      <w:szCs w:val="24"/>
                      <w:lang w:val="en-US" w:eastAsia="zh-CN"/>
                    </w:rPr>
                  </w:rPrChange>
                </w:rPr>
                <w:t xml:space="preserve">ign </w:t>
              </w:r>
            </w:ins>
            <w:ins w:id="6926" w:author="威(×_×)" w:date="2021-03-18T18:56:31Z">
              <w:r>
                <w:rPr>
                  <w:rFonts w:hint="default" w:ascii="Times New Roman" w:hAnsi="Times New Roman" w:eastAsia="微软雅黑"/>
                  <w:b/>
                  <w:bCs/>
                  <w:kern w:val="0"/>
                  <w:sz w:val="24"/>
                  <w:szCs w:val="24"/>
                  <w:lang w:val="en-US" w:eastAsia="zh-CN"/>
                  <w:rPrChange w:id="6927" w:author="威(×_×)" w:date="2021-03-18T18:56:47Z">
                    <w:rPr>
                      <w:rFonts w:hint="eastAsia" w:ascii="Times New Roman" w:hAnsi="Times New Roman" w:eastAsia="宋体"/>
                      <w:b/>
                      <w:bCs/>
                      <w:kern w:val="0"/>
                      <w:sz w:val="24"/>
                      <w:szCs w:val="24"/>
                      <w:lang w:val="en-US" w:eastAsia="zh-CN"/>
                    </w:rPr>
                  </w:rPrChange>
                </w:rPr>
                <w:t>Age</w:t>
              </w:r>
            </w:ins>
            <w:ins w:id="6928" w:author="威(×_×)" w:date="2021-03-18T18:56:32Z">
              <w:r>
                <w:rPr>
                  <w:rFonts w:hint="default" w:ascii="Times New Roman" w:hAnsi="Times New Roman" w:eastAsia="微软雅黑"/>
                  <w:b/>
                  <w:bCs/>
                  <w:kern w:val="0"/>
                  <w:sz w:val="24"/>
                  <w:szCs w:val="24"/>
                  <w:lang w:val="en-US" w:eastAsia="zh-CN"/>
                  <w:rPrChange w:id="6929" w:author="威(×_×)" w:date="2021-03-18T18:56:47Z">
                    <w:rPr>
                      <w:rFonts w:hint="eastAsia" w:ascii="Times New Roman" w:hAnsi="Times New Roman" w:eastAsia="宋体"/>
                      <w:b/>
                      <w:bCs/>
                      <w:kern w:val="0"/>
                      <w:sz w:val="24"/>
                      <w:szCs w:val="24"/>
                      <w:lang w:val="en-US" w:eastAsia="zh-CN"/>
                    </w:rPr>
                  </w:rPrChange>
                </w:rPr>
                <w:t>ncy</w:t>
              </w:r>
            </w:ins>
          </w:p>
        </w:tc>
        <w:tc>
          <w:tcPr>
            <w:tcW w:w="150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0" w:lineRule="atLeast"/>
              <w:jc w:val="center"/>
              <w:rPr>
                <w:ins w:id="6931" w:author="威(×_×)" w:date="2021-03-18T18:56:17Z"/>
                <w:rFonts w:hint="default" w:ascii="Times New Roman" w:hAnsi="Times New Roman" w:eastAsia="微软雅黑"/>
                <w:b/>
                <w:bCs/>
                <w:kern w:val="0"/>
                <w:sz w:val="24"/>
                <w:szCs w:val="24"/>
                <w:rPrChange w:id="6932" w:author="威(×_×)" w:date="2021-03-18T18:56:47Z">
                  <w:rPr>
                    <w:ins w:id="6933" w:author="威(×_×)" w:date="2021-03-18T18:56:17Z"/>
                    <w:rFonts w:ascii="Times New Roman" w:hAnsi="Times New Roman" w:eastAsia="宋体"/>
                    <w:b/>
                    <w:bCs/>
                    <w:kern w:val="0"/>
                    <w:sz w:val="24"/>
                    <w:szCs w:val="24"/>
                  </w:rPr>
                </w:rPrChange>
              </w:rPr>
              <w:pPrChange w:id="6930" w:author="威(×_×)" w:date="2021-03-19T17:49:27Z">
                <w:pPr>
                  <w:spacing w:after="156" w:line="20" w:lineRule="atLeast"/>
                  <w:jc w:val="center"/>
                </w:pPr>
              </w:pPrChange>
            </w:pPr>
            <w:ins w:id="6934" w:author="威(×_×)" w:date="2021-03-18T18:56:17Z">
              <w:r>
                <w:rPr>
                  <w:rFonts w:hint="default" w:ascii="Times New Roman" w:hAnsi="Times New Roman" w:eastAsia="微软雅黑"/>
                  <w:b/>
                  <w:bCs/>
                  <w:kern w:val="0"/>
                  <w:sz w:val="24"/>
                  <w:szCs w:val="24"/>
                  <w:rPrChange w:id="6935" w:author="威(×_×)" w:date="2021-03-18T18:56:47Z">
                    <w:rPr>
                      <w:rFonts w:ascii="Times New Roman" w:hAnsi="Times New Roman" w:eastAsia="宋体"/>
                      <w:b/>
                      <w:bCs/>
                      <w:kern w:val="0"/>
                      <w:sz w:val="24"/>
                      <w:szCs w:val="24"/>
                    </w:rPr>
                  </w:rPrChange>
                </w:rPr>
                <w:t>姓名</w:t>
              </w:r>
            </w:ins>
          </w:p>
          <w:p>
            <w:pPr>
              <w:snapToGrid w:val="0"/>
              <w:spacing w:after="156" w:line="20" w:lineRule="atLeast"/>
              <w:jc w:val="center"/>
              <w:rPr>
                <w:ins w:id="6937" w:author="威(×_×)" w:date="2021-03-18T18:56:17Z"/>
                <w:rFonts w:hint="default" w:ascii="Times New Roman" w:hAnsi="Times New Roman" w:eastAsia="微软雅黑"/>
                <w:b/>
                <w:bCs/>
                <w:kern w:val="0"/>
                <w:sz w:val="24"/>
                <w:szCs w:val="24"/>
                <w:rPrChange w:id="6938" w:author="威(×_×)" w:date="2021-03-18T18:56:47Z">
                  <w:rPr>
                    <w:ins w:id="6939" w:author="威(×_×)" w:date="2021-03-18T18:56:17Z"/>
                    <w:rFonts w:ascii="Times New Roman" w:hAnsi="Times New Roman" w:eastAsia="宋体"/>
                    <w:b/>
                    <w:bCs/>
                    <w:kern w:val="0"/>
                    <w:sz w:val="24"/>
                    <w:szCs w:val="24"/>
                  </w:rPr>
                </w:rPrChange>
              </w:rPr>
              <w:pPrChange w:id="6936" w:author="威(×_×)" w:date="2021-03-19T17:49:27Z">
                <w:pPr>
                  <w:spacing w:after="156" w:line="20" w:lineRule="atLeast"/>
                  <w:jc w:val="center"/>
                </w:pPr>
              </w:pPrChange>
            </w:pPr>
            <w:ins w:id="6940" w:author="威(×_×)" w:date="2021-03-18T18:56:17Z">
              <w:r>
                <w:rPr>
                  <w:rFonts w:hint="default" w:ascii="Times New Roman" w:hAnsi="Times New Roman" w:eastAsia="微软雅黑"/>
                  <w:b/>
                  <w:bCs/>
                  <w:kern w:val="0"/>
                  <w:sz w:val="24"/>
                  <w:szCs w:val="24"/>
                  <w:rPrChange w:id="6941" w:author="威(×_×)" w:date="2021-03-18T18:56:47Z">
                    <w:rPr>
                      <w:rFonts w:ascii="Times New Roman" w:hAnsi="Times New Roman" w:eastAsia="宋体"/>
                      <w:b/>
                      <w:bCs/>
                      <w:kern w:val="0"/>
                      <w:sz w:val="24"/>
                      <w:szCs w:val="24"/>
                    </w:rPr>
                  </w:rPrChange>
                </w:rPr>
                <w:t>Name</w:t>
              </w:r>
            </w:ins>
          </w:p>
        </w:tc>
        <w:tc>
          <w:tcPr>
            <w:tcW w:w="1579"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0" w:lineRule="atLeast"/>
              <w:jc w:val="center"/>
              <w:rPr>
                <w:ins w:id="6943" w:author="威(×_×)" w:date="2021-03-18T18:56:17Z"/>
                <w:rFonts w:hint="default" w:ascii="Times New Roman" w:hAnsi="Times New Roman" w:eastAsia="微软雅黑"/>
                <w:b/>
                <w:bCs/>
                <w:kern w:val="0"/>
                <w:sz w:val="24"/>
                <w:szCs w:val="24"/>
                <w:rPrChange w:id="6944" w:author="威(×_×)" w:date="2021-03-18T18:56:47Z">
                  <w:rPr>
                    <w:ins w:id="6945" w:author="威(×_×)" w:date="2021-03-18T18:56:17Z"/>
                    <w:rFonts w:ascii="Times New Roman" w:hAnsi="Times New Roman" w:eastAsia="宋体"/>
                    <w:b/>
                    <w:bCs/>
                    <w:kern w:val="0"/>
                    <w:sz w:val="24"/>
                    <w:szCs w:val="24"/>
                  </w:rPr>
                </w:rPrChange>
              </w:rPr>
              <w:pPrChange w:id="6942" w:author="威(×_×)" w:date="2021-03-19T17:49:27Z">
                <w:pPr>
                  <w:spacing w:after="156" w:line="20" w:lineRule="atLeast"/>
                  <w:jc w:val="center"/>
                </w:pPr>
              </w:pPrChange>
            </w:pPr>
            <w:ins w:id="6946" w:author="威(×_×)" w:date="2021-03-18T18:56:17Z">
              <w:r>
                <w:rPr>
                  <w:rFonts w:hint="default" w:ascii="Times New Roman" w:hAnsi="Times New Roman" w:eastAsia="微软雅黑"/>
                  <w:b/>
                  <w:bCs/>
                  <w:kern w:val="0"/>
                  <w:sz w:val="24"/>
                  <w:szCs w:val="24"/>
                  <w:rPrChange w:id="6947" w:author="威(×_×)" w:date="2021-03-18T18:56:47Z">
                    <w:rPr>
                      <w:rFonts w:ascii="Times New Roman" w:hAnsi="Times New Roman" w:eastAsia="宋体"/>
                      <w:b/>
                      <w:bCs/>
                      <w:kern w:val="0"/>
                      <w:sz w:val="24"/>
                      <w:szCs w:val="24"/>
                    </w:rPr>
                  </w:rPrChange>
                </w:rPr>
                <w:t>职务</w:t>
              </w:r>
            </w:ins>
          </w:p>
          <w:p>
            <w:pPr>
              <w:snapToGrid w:val="0"/>
              <w:spacing w:after="156" w:line="20" w:lineRule="atLeast"/>
              <w:jc w:val="center"/>
              <w:rPr>
                <w:ins w:id="6949" w:author="威(×_×)" w:date="2021-03-18T18:56:17Z"/>
                <w:rFonts w:hint="default" w:ascii="Times New Roman" w:hAnsi="Times New Roman" w:eastAsia="微软雅黑"/>
                <w:b/>
                <w:bCs/>
                <w:kern w:val="0"/>
                <w:sz w:val="24"/>
                <w:szCs w:val="24"/>
                <w:rPrChange w:id="6950" w:author="威(×_×)" w:date="2021-03-18T18:56:47Z">
                  <w:rPr>
                    <w:ins w:id="6951" w:author="威(×_×)" w:date="2021-03-18T18:56:17Z"/>
                    <w:rFonts w:ascii="Times New Roman" w:hAnsi="Times New Roman" w:eastAsia="宋体"/>
                    <w:b/>
                    <w:bCs/>
                    <w:kern w:val="0"/>
                    <w:sz w:val="24"/>
                    <w:szCs w:val="24"/>
                  </w:rPr>
                </w:rPrChange>
              </w:rPr>
              <w:pPrChange w:id="6948" w:author="威(×_×)" w:date="2021-03-19T17:49:27Z">
                <w:pPr>
                  <w:spacing w:after="156" w:line="20" w:lineRule="atLeast"/>
                  <w:jc w:val="center"/>
                </w:pPr>
              </w:pPrChange>
            </w:pPr>
            <w:ins w:id="6952" w:author="威(×_×)" w:date="2021-03-18T18:56:17Z">
              <w:r>
                <w:rPr>
                  <w:rFonts w:hint="default" w:ascii="Times New Roman" w:hAnsi="Times New Roman" w:eastAsia="微软雅黑"/>
                  <w:b/>
                  <w:bCs/>
                  <w:kern w:val="0"/>
                  <w:sz w:val="24"/>
                  <w:szCs w:val="24"/>
                  <w:rPrChange w:id="6953" w:author="威(×_×)" w:date="2021-03-18T18:56:47Z">
                    <w:rPr>
                      <w:rFonts w:ascii="Times New Roman" w:hAnsi="Times New Roman" w:eastAsia="宋体"/>
                      <w:b/>
                      <w:bCs/>
                      <w:kern w:val="0"/>
                      <w:sz w:val="24"/>
                      <w:szCs w:val="24"/>
                    </w:rPr>
                  </w:rPrChange>
                </w:rPr>
                <w:t>Position</w:t>
              </w:r>
            </w:ins>
          </w:p>
        </w:tc>
        <w:tc>
          <w:tcPr>
            <w:tcW w:w="2824"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0" w:lineRule="atLeast"/>
              <w:jc w:val="center"/>
              <w:rPr>
                <w:ins w:id="6955" w:author="威(×_×)" w:date="2021-03-18T18:56:17Z"/>
                <w:rFonts w:hint="default" w:ascii="Times New Roman" w:hAnsi="Times New Roman" w:eastAsia="微软雅黑"/>
                <w:b/>
                <w:bCs/>
                <w:kern w:val="0"/>
                <w:sz w:val="24"/>
                <w:szCs w:val="24"/>
                <w:rPrChange w:id="6956" w:author="威(×_×)" w:date="2021-03-18T18:56:47Z">
                  <w:rPr>
                    <w:ins w:id="6957" w:author="威(×_×)" w:date="2021-03-18T18:56:17Z"/>
                    <w:rFonts w:ascii="Times New Roman" w:hAnsi="Times New Roman" w:eastAsia="宋体"/>
                    <w:b/>
                    <w:bCs/>
                    <w:kern w:val="0"/>
                    <w:sz w:val="24"/>
                    <w:szCs w:val="24"/>
                  </w:rPr>
                </w:rPrChange>
              </w:rPr>
              <w:pPrChange w:id="6954" w:author="威(×_×)" w:date="2021-03-19T17:49:27Z">
                <w:pPr>
                  <w:spacing w:after="156" w:line="20" w:lineRule="atLeast"/>
                  <w:jc w:val="center"/>
                </w:pPr>
              </w:pPrChange>
            </w:pPr>
            <w:ins w:id="6958" w:author="威(×_×)" w:date="2021-03-18T18:56:17Z">
              <w:r>
                <w:rPr>
                  <w:rFonts w:hint="default" w:ascii="Times New Roman" w:hAnsi="Times New Roman" w:eastAsia="微软雅黑"/>
                  <w:b/>
                  <w:bCs/>
                  <w:kern w:val="0"/>
                  <w:sz w:val="24"/>
                  <w:szCs w:val="24"/>
                  <w:rPrChange w:id="6959" w:author="威(×_×)" w:date="2021-03-18T18:56:47Z">
                    <w:rPr>
                      <w:rFonts w:ascii="Times New Roman" w:hAnsi="Times New Roman" w:eastAsia="宋体"/>
                      <w:b/>
                      <w:bCs/>
                      <w:kern w:val="0"/>
                      <w:sz w:val="24"/>
                      <w:szCs w:val="24"/>
                    </w:rPr>
                  </w:rPrChange>
                </w:rPr>
                <w:t>拟承担的设计工作</w:t>
              </w:r>
            </w:ins>
          </w:p>
          <w:p>
            <w:pPr>
              <w:snapToGrid w:val="0"/>
              <w:spacing w:after="156" w:line="20" w:lineRule="atLeast"/>
              <w:jc w:val="center"/>
              <w:rPr>
                <w:ins w:id="6961" w:author="威(×_×)" w:date="2021-03-18T18:56:17Z"/>
                <w:rFonts w:hint="default" w:ascii="Times New Roman" w:hAnsi="Times New Roman" w:eastAsia="微软雅黑"/>
                <w:b/>
                <w:bCs/>
                <w:kern w:val="0"/>
                <w:sz w:val="24"/>
                <w:szCs w:val="24"/>
                <w:rPrChange w:id="6962" w:author="威(×_×)" w:date="2021-03-18T18:56:47Z">
                  <w:rPr>
                    <w:ins w:id="6963" w:author="威(×_×)" w:date="2021-03-18T18:56:17Z"/>
                    <w:rFonts w:ascii="Times New Roman" w:hAnsi="Times New Roman" w:eastAsia="宋体"/>
                    <w:b/>
                    <w:bCs/>
                    <w:kern w:val="0"/>
                    <w:sz w:val="24"/>
                    <w:szCs w:val="24"/>
                  </w:rPr>
                </w:rPrChange>
              </w:rPr>
              <w:pPrChange w:id="6960" w:author="威(×_×)" w:date="2021-03-19T17:49:27Z">
                <w:pPr>
                  <w:spacing w:after="156" w:line="20" w:lineRule="atLeast"/>
                  <w:jc w:val="center"/>
                </w:pPr>
              </w:pPrChange>
            </w:pPr>
            <w:ins w:id="6964" w:author="威(×_×)" w:date="2021-03-18T18:56:17Z">
              <w:r>
                <w:rPr>
                  <w:rFonts w:hint="default" w:ascii="Times New Roman" w:hAnsi="Times New Roman" w:eastAsia="微软雅黑"/>
                  <w:b/>
                  <w:bCs/>
                  <w:kern w:val="0"/>
                  <w:sz w:val="24"/>
                  <w:szCs w:val="24"/>
                  <w:rPrChange w:id="6965" w:author="威(×_×)" w:date="2021-03-18T18:56:47Z">
                    <w:rPr>
                      <w:rFonts w:ascii="Times New Roman" w:hAnsi="Times New Roman" w:eastAsia="宋体"/>
                      <w:b/>
                      <w:bCs/>
                      <w:kern w:val="0"/>
                      <w:sz w:val="24"/>
                      <w:szCs w:val="24"/>
                    </w:rPr>
                  </w:rPrChange>
                </w:rPr>
                <w:t>Design work to be undertaken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ins w:id="6966" w:author="威(×_×)" w:date="2021-03-18T18:56:17Z"/>
        </w:trPr>
        <w:tc>
          <w:tcPr>
            <w:tcW w:w="2480" w:type="dxa"/>
            <w:tcBorders>
              <w:top w:val="single" w:color="auto" w:sz="4" w:space="0"/>
              <w:left w:val="single" w:color="auto" w:sz="4" w:space="0"/>
              <w:bottom w:val="single" w:color="auto" w:sz="4" w:space="0"/>
              <w:right w:val="single" w:color="auto" w:sz="4" w:space="0"/>
            </w:tcBorders>
            <w:noWrap w:val="0"/>
            <w:vAlign w:val="center"/>
          </w:tcPr>
          <w:p>
            <w:pPr>
              <w:snapToGrid w:val="0"/>
              <w:spacing w:after="156" w:line="20" w:lineRule="atLeast"/>
              <w:jc w:val="center"/>
              <w:rPr>
                <w:ins w:id="6968" w:author="威(×_×)" w:date="2021-03-18T18:56:17Z"/>
                <w:rFonts w:hint="default" w:ascii="Times New Roman" w:hAnsi="Times New Roman" w:eastAsia="微软雅黑"/>
                <w:kern w:val="0"/>
                <w:sz w:val="24"/>
                <w:szCs w:val="24"/>
                <w:rPrChange w:id="6969" w:author="威(×_×)" w:date="2021-03-18T18:56:47Z">
                  <w:rPr>
                    <w:ins w:id="6970" w:author="威(×_×)" w:date="2021-03-18T18:56:17Z"/>
                    <w:rFonts w:ascii="Times New Roman" w:hAnsi="Times New Roman" w:eastAsia="宋体"/>
                    <w:kern w:val="0"/>
                    <w:sz w:val="24"/>
                    <w:szCs w:val="24"/>
                  </w:rPr>
                </w:rPrChange>
              </w:rPr>
              <w:pPrChange w:id="6967" w:author="威(×_×)" w:date="2021-03-19T17:49:27Z">
                <w:pPr>
                  <w:spacing w:after="156" w:line="20" w:lineRule="atLeast"/>
                  <w:jc w:val="center"/>
                </w:pPr>
              </w:pPrChange>
            </w:pPr>
            <w:ins w:id="6971" w:author="威(×_×)" w:date="2021-03-18T18:56:17Z">
              <w:r>
                <w:rPr>
                  <w:rFonts w:hint="default" w:ascii="Times New Roman" w:hAnsi="Times New Roman" w:eastAsia="微软雅黑"/>
                  <w:kern w:val="0"/>
                  <w:sz w:val="24"/>
                  <w:szCs w:val="24"/>
                  <w:rPrChange w:id="6972" w:author="威(×_×)" w:date="2021-03-18T18:56:47Z">
                    <w:rPr>
                      <w:rFonts w:ascii="Times New Roman" w:hAnsi="Times New Roman" w:eastAsia="宋体"/>
                      <w:kern w:val="0"/>
                      <w:sz w:val="24"/>
                      <w:szCs w:val="24"/>
                    </w:rPr>
                  </w:rPrChange>
                </w:rPr>
                <w:t>项目负责人</w:t>
              </w:r>
            </w:ins>
          </w:p>
          <w:p>
            <w:pPr>
              <w:snapToGrid w:val="0"/>
              <w:spacing w:after="156" w:line="20" w:lineRule="atLeast"/>
              <w:jc w:val="center"/>
              <w:rPr>
                <w:ins w:id="6974" w:author="威(×_×)" w:date="2021-03-18T18:56:17Z"/>
                <w:rFonts w:hint="default" w:ascii="Times New Roman" w:hAnsi="Times New Roman" w:eastAsia="微软雅黑"/>
                <w:kern w:val="0"/>
                <w:sz w:val="24"/>
                <w:szCs w:val="24"/>
                <w:rPrChange w:id="6975" w:author="威(×_×)" w:date="2021-03-18T18:56:47Z">
                  <w:rPr>
                    <w:ins w:id="6976" w:author="威(×_×)" w:date="2021-03-18T18:56:17Z"/>
                    <w:rFonts w:ascii="Times New Roman" w:hAnsi="Times New Roman" w:eastAsia="宋体"/>
                    <w:kern w:val="0"/>
                    <w:sz w:val="24"/>
                    <w:szCs w:val="24"/>
                  </w:rPr>
                </w:rPrChange>
              </w:rPr>
              <w:pPrChange w:id="6973" w:author="威(×_×)" w:date="2021-03-19T17:49:27Z">
                <w:pPr>
                  <w:spacing w:after="156" w:line="20" w:lineRule="atLeast"/>
                  <w:jc w:val="center"/>
                </w:pPr>
              </w:pPrChange>
            </w:pPr>
            <w:ins w:id="6977" w:author="威(×_×)" w:date="2021-03-18T18:56:17Z">
              <w:r>
                <w:rPr>
                  <w:rFonts w:hint="default" w:ascii="Times New Roman" w:hAnsi="Times New Roman" w:eastAsia="微软雅黑"/>
                  <w:kern w:val="0"/>
                  <w:sz w:val="24"/>
                  <w:szCs w:val="24"/>
                  <w:rPrChange w:id="6978" w:author="威(×_×)" w:date="2021-03-18T18:56:47Z">
                    <w:rPr>
                      <w:rFonts w:ascii="Times New Roman" w:hAnsi="Times New Roman" w:eastAsia="宋体"/>
                      <w:kern w:val="0"/>
                      <w:sz w:val="24"/>
                      <w:szCs w:val="24"/>
                    </w:rPr>
                  </w:rPrChange>
                </w:rPr>
                <w:t>Project leader</w:t>
              </w:r>
            </w:ins>
          </w:p>
        </w:tc>
        <w:tc>
          <w:tcPr>
            <w:tcW w:w="121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216" w:firstLineChars="90"/>
              <w:jc w:val="center"/>
              <w:outlineLvl w:val="2"/>
              <w:rPr>
                <w:ins w:id="6980" w:author="威(×_×)" w:date="2021-03-18T18:56:17Z"/>
                <w:rFonts w:hint="default" w:ascii="Times New Roman" w:hAnsi="Times New Roman" w:eastAsia="微软雅黑"/>
                <w:kern w:val="0"/>
                <w:sz w:val="24"/>
                <w:szCs w:val="24"/>
                <w:rPrChange w:id="6981" w:author="威(×_×)" w:date="2021-03-18T18:56:47Z">
                  <w:rPr>
                    <w:ins w:id="6982" w:author="威(×_×)" w:date="2021-03-18T18:56:17Z"/>
                    <w:rFonts w:ascii="Times New Roman" w:hAnsi="Times New Roman" w:eastAsia="宋体"/>
                    <w:kern w:val="0"/>
                    <w:sz w:val="24"/>
                    <w:szCs w:val="24"/>
                  </w:rPr>
                </w:rPrChange>
              </w:rPr>
              <w:pPrChange w:id="6979" w:author="威(×_×)" w:date="2021-03-19T17:49:27Z">
                <w:pPr>
                  <w:keepNext/>
                  <w:keepLines/>
                  <w:spacing w:before="240" w:after="156" w:line="20" w:lineRule="atLeast"/>
                  <w:ind w:firstLine="216" w:firstLineChars="9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216" w:firstLineChars="90"/>
              <w:jc w:val="center"/>
              <w:outlineLvl w:val="2"/>
              <w:rPr>
                <w:ins w:id="6984" w:author="威(×_×)" w:date="2021-03-18T18:56:17Z"/>
                <w:rFonts w:hint="default" w:ascii="Times New Roman" w:hAnsi="Times New Roman" w:eastAsia="微软雅黑"/>
                <w:kern w:val="0"/>
                <w:sz w:val="24"/>
                <w:szCs w:val="24"/>
                <w:rPrChange w:id="6985" w:author="威(×_×)" w:date="2021-03-18T18:56:47Z">
                  <w:rPr>
                    <w:ins w:id="6986" w:author="威(×_×)" w:date="2021-03-18T18:56:17Z"/>
                    <w:rFonts w:ascii="Times New Roman" w:hAnsi="Times New Roman" w:eastAsia="宋体"/>
                    <w:kern w:val="0"/>
                    <w:sz w:val="24"/>
                    <w:szCs w:val="24"/>
                  </w:rPr>
                </w:rPrChange>
              </w:rPr>
              <w:pPrChange w:id="6983" w:author="威(×_×)" w:date="2021-03-19T17:49:27Z">
                <w:pPr>
                  <w:keepNext/>
                  <w:keepLines/>
                  <w:spacing w:before="240" w:after="156" w:line="20" w:lineRule="atLeast"/>
                  <w:ind w:firstLine="216" w:firstLineChars="9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6988" w:author="威(×_×)" w:date="2021-03-18T18:56:17Z"/>
                <w:rFonts w:hint="default" w:ascii="Times New Roman" w:hAnsi="Times New Roman" w:eastAsia="微软雅黑"/>
                <w:kern w:val="0"/>
                <w:sz w:val="24"/>
                <w:szCs w:val="24"/>
                <w:rPrChange w:id="6989" w:author="威(×_×)" w:date="2021-03-18T18:56:47Z">
                  <w:rPr>
                    <w:ins w:id="6990" w:author="威(×_×)" w:date="2021-03-18T18:56:17Z"/>
                    <w:rFonts w:ascii="Times New Roman" w:hAnsi="Times New Roman" w:eastAsia="宋体"/>
                    <w:kern w:val="0"/>
                    <w:sz w:val="24"/>
                    <w:szCs w:val="24"/>
                  </w:rPr>
                </w:rPrChange>
              </w:rPr>
              <w:pPrChange w:id="6987"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6992" w:author="威(×_×)" w:date="2021-03-18T18:56:17Z"/>
                <w:rFonts w:hint="default" w:ascii="Times New Roman" w:hAnsi="Times New Roman" w:eastAsia="微软雅黑"/>
                <w:kern w:val="0"/>
                <w:sz w:val="24"/>
                <w:szCs w:val="24"/>
                <w:rPrChange w:id="6993" w:author="威(×_×)" w:date="2021-03-18T18:56:47Z">
                  <w:rPr>
                    <w:ins w:id="6994" w:author="威(×_×)" w:date="2021-03-18T18:56:17Z"/>
                    <w:rFonts w:ascii="Times New Roman" w:hAnsi="Times New Roman" w:eastAsia="宋体"/>
                    <w:kern w:val="0"/>
                    <w:sz w:val="24"/>
                    <w:szCs w:val="24"/>
                  </w:rPr>
                </w:rPrChange>
              </w:rPr>
              <w:pPrChange w:id="6991"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6995" w:author="威(×_×)" w:date="2021-03-18T18:56:17Z"/>
        </w:trPr>
        <w:tc>
          <w:tcPr>
            <w:tcW w:w="2480" w:type="dxa"/>
            <w:tcBorders>
              <w:top w:val="single" w:color="auto" w:sz="4" w:space="0"/>
              <w:left w:val="single" w:color="auto" w:sz="4" w:space="0"/>
              <w:right w:val="single" w:color="auto" w:sz="4" w:space="0"/>
            </w:tcBorders>
            <w:noWrap w:val="0"/>
            <w:vAlign w:val="center"/>
          </w:tcPr>
          <w:p>
            <w:pPr>
              <w:snapToGrid w:val="0"/>
              <w:spacing w:after="156" w:line="20" w:lineRule="atLeast"/>
              <w:jc w:val="center"/>
              <w:rPr>
                <w:ins w:id="6997" w:author="威(×_×)" w:date="2021-03-18T18:56:17Z"/>
                <w:rFonts w:hint="default" w:ascii="Times New Roman" w:hAnsi="Times New Roman" w:eastAsia="微软雅黑"/>
                <w:kern w:val="0"/>
                <w:sz w:val="24"/>
                <w:szCs w:val="24"/>
                <w:rPrChange w:id="6998" w:author="威(×_×)" w:date="2021-03-18T18:56:47Z">
                  <w:rPr>
                    <w:ins w:id="6999" w:author="威(×_×)" w:date="2021-03-18T18:56:17Z"/>
                    <w:rFonts w:ascii="Times New Roman" w:hAnsi="Times New Roman" w:eastAsia="宋体"/>
                    <w:kern w:val="0"/>
                    <w:sz w:val="24"/>
                    <w:szCs w:val="24"/>
                  </w:rPr>
                </w:rPrChange>
              </w:rPr>
              <w:pPrChange w:id="6996" w:author="威(×_×)" w:date="2021-03-19T17:49:27Z">
                <w:pPr>
                  <w:spacing w:after="156" w:line="20" w:lineRule="atLeast"/>
                  <w:jc w:val="center"/>
                </w:pPr>
              </w:pPrChange>
            </w:pPr>
            <w:ins w:id="7000" w:author="威(×_×)" w:date="2021-03-18T18:56:17Z">
              <w:r>
                <w:rPr>
                  <w:rFonts w:hint="default" w:ascii="Times New Roman" w:hAnsi="Times New Roman" w:eastAsia="微软雅黑"/>
                  <w:kern w:val="0"/>
                  <w:sz w:val="24"/>
                  <w:szCs w:val="24"/>
                  <w:rPrChange w:id="7001" w:author="威(×_×)" w:date="2021-03-18T18:56:47Z">
                    <w:rPr>
                      <w:rFonts w:ascii="Times New Roman" w:hAnsi="Times New Roman" w:eastAsia="宋体"/>
                      <w:kern w:val="0"/>
                      <w:sz w:val="24"/>
                      <w:szCs w:val="24"/>
                    </w:rPr>
                  </w:rPrChange>
                </w:rPr>
                <w:t>主创设计师1</w:t>
              </w:r>
            </w:ins>
          </w:p>
          <w:p>
            <w:pPr>
              <w:snapToGrid w:val="0"/>
              <w:spacing w:after="156" w:line="20" w:lineRule="atLeast"/>
              <w:jc w:val="center"/>
              <w:rPr>
                <w:ins w:id="7003" w:author="威(×_×)" w:date="2021-03-18T18:56:17Z"/>
                <w:rFonts w:hint="default" w:ascii="Times New Roman" w:hAnsi="Times New Roman" w:eastAsia="微软雅黑"/>
                <w:kern w:val="0"/>
                <w:sz w:val="24"/>
                <w:szCs w:val="24"/>
                <w:rPrChange w:id="7004" w:author="威(×_×)" w:date="2021-03-18T18:56:47Z">
                  <w:rPr>
                    <w:ins w:id="7005" w:author="威(×_×)" w:date="2021-03-18T18:56:17Z"/>
                    <w:rFonts w:ascii="Times New Roman" w:hAnsi="Times New Roman" w:eastAsia="宋体"/>
                    <w:kern w:val="0"/>
                    <w:sz w:val="24"/>
                    <w:szCs w:val="24"/>
                  </w:rPr>
                </w:rPrChange>
              </w:rPr>
              <w:pPrChange w:id="7002" w:author="威(×_×)" w:date="2021-03-19T17:49:27Z">
                <w:pPr>
                  <w:spacing w:after="156" w:line="20" w:lineRule="atLeast"/>
                  <w:jc w:val="center"/>
                </w:pPr>
              </w:pPrChange>
            </w:pPr>
            <w:ins w:id="7006" w:author="威(×_×)" w:date="2021-03-18T18:56:17Z">
              <w:r>
                <w:rPr>
                  <w:rFonts w:hint="default" w:ascii="Times New Roman" w:hAnsi="Times New Roman" w:eastAsia="微软雅黑"/>
                  <w:kern w:val="0"/>
                  <w:sz w:val="24"/>
                  <w:szCs w:val="24"/>
                  <w:rPrChange w:id="7007" w:author="威(×_×)" w:date="2021-03-18T18:56:47Z">
                    <w:rPr>
                      <w:rFonts w:ascii="Times New Roman" w:hAnsi="Times New Roman" w:eastAsia="宋体"/>
                      <w:kern w:val="0"/>
                      <w:sz w:val="24"/>
                      <w:szCs w:val="24"/>
                    </w:rPr>
                  </w:rPrChange>
                </w:rPr>
                <w:t>principal designers 1</w:t>
              </w:r>
            </w:ins>
          </w:p>
        </w:tc>
        <w:tc>
          <w:tcPr>
            <w:tcW w:w="1214" w:type="dxa"/>
            <w:tcBorders>
              <w:top w:val="single" w:color="auto" w:sz="4" w:space="0"/>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09" w:author="威(×_×)" w:date="2021-03-18T18:56:17Z"/>
                <w:rFonts w:hint="default" w:ascii="Times New Roman" w:hAnsi="Times New Roman" w:eastAsia="微软雅黑"/>
                <w:kern w:val="0"/>
                <w:sz w:val="24"/>
                <w:szCs w:val="24"/>
                <w:rPrChange w:id="7010" w:author="威(×_×)" w:date="2021-03-18T18:56:47Z">
                  <w:rPr>
                    <w:ins w:id="7011" w:author="威(×_×)" w:date="2021-03-18T18:56:17Z"/>
                    <w:rFonts w:ascii="Times New Roman" w:hAnsi="Times New Roman" w:eastAsia="宋体"/>
                    <w:kern w:val="0"/>
                    <w:sz w:val="24"/>
                    <w:szCs w:val="24"/>
                  </w:rPr>
                </w:rPrChange>
              </w:rPr>
              <w:pPrChange w:id="7008"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13" w:author="威(×_×)" w:date="2021-03-18T18:56:17Z"/>
                <w:rFonts w:hint="default" w:ascii="Times New Roman" w:hAnsi="Times New Roman" w:eastAsia="微软雅黑"/>
                <w:kern w:val="0"/>
                <w:sz w:val="24"/>
                <w:szCs w:val="24"/>
                <w:rPrChange w:id="7014" w:author="威(×_×)" w:date="2021-03-18T18:56:47Z">
                  <w:rPr>
                    <w:ins w:id="7015" w:author="威(×_×)" w:date="2021-03-18T18:56:17Z"/>
                    <w:rFonts w:ascii="Times New Roman" w:hAnsi="Times New Roman" w:eastAsia="宋体"/>
                    <w:kern w:val="0"/>
                    <w:sz w:val="24"/>
                    <w:szCs w:val="24"/>
                  </w:rPr>
                </w:rPrChange>
              </w:rPr>
              <w:pPrChange w:id="7012"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17" w:author="威(×_×)" w:date="2021-03-18T18:56:17Z"/>
                <w:rFonts w:hint="default" w:ascii="Times New Roman" w:hAnsi="Times New Roman" w:eastAsia="微软雅黑"/>
                <w:kern w:val="0"/>
                <w:sz w:val="24"/>
                <w:szCs w:val="24"/>
                <w:rPrChange w:id="7018" w:author="威(×_×)" w:date="2021-03-18T18:56:47Z">
                  <w:rPr>
                    <w:ins w:id="7019" w:author="威(×_×)" w:date="2021-03-18T18:56:17Z"/>
                    <w:rFonts w:ascii="Times New Roman" w:hAnsi="Times New Roman" w:eastAsia="宋体"/>
                    <w:kern w:val="0"/>
                    <w:sz w:val="24"/>
                    <w:szCs w:val="24"/>
                  </w:rPr>
                </w:rPrChange>
              </w:rPr>
              <w:pPrChange w:id="7016"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21" w:author="威(×_×)" w:date="2021-03-18T18:56:17Z"/>
                <w:rFonts w:hint="default" w:ascii="Times New Roman" w:hAnsi="Times New Roman" w:eastAsia="微软雅黑"/>
                <w:kern w:val="0"/>
                <w:sz w:val="24"/>
                <w:szCs w:val="24"/>
                <w:rPrChange w:id="7022" w:author="威(×_×)" w:date="2021-03-18T18:56:47Z">
                  <w:rPr>
                    <w:ins w:id="7023" w:author="威(×_×)" w:date="2021-03-18T18:56:17Z"/>
                    <w:rFonts w:ascii="Times New Roman" w:hAnsi="Times New Roman" w:eastAsia="宋体"/>
                    <w:kern w:val="0"/>
                    <w:sz w:val="24"/>
                    <w:szCs w:val="24"/>
                  </w:rPr>
                </w:rPrChange>
              </w:rPr>
              <w:pPrChange w:id="7020"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024" w:author="威(×_×)" w:date="2021-03-18T18:56:17Z"/>
        </w:trPr>
        <w:tc>
          <w:tcPr>
            <w:tcW w:w="2480" w:type="dxa"/>
            <w:tcBorders>
              <w:top w:val="single" w:color="auto" w:sz="4" w:space="0"/>
              <w:left w:val="single" w:color="auto" w:sz="4" w:space="0"/>
              <w:right w:val="single" w:color="auto" w:sz="4" w:space="0"/>
            </w:tcBorders>
            <w:noWrap w:val="0"/>
            <w:vAlign w:val="center"/>
          </w:tcPr>
          <w:p>
            <w:pPr>
              <w:snapToGrid w:val="0"/>
              <w:spacing w:after="156" w:line="20" w:lineRule="atLeast"/>
              <w:jc w:val="center"/>
              <w:rPr>
                <w:ins w:id="7026" w:author="威(×_×)" w:date="2021-03-18T18:56:17Z"/>
                <w:rFonts w:hint="default" w:ascii="Times New Roman" w:hAnsi="Times New Roman" w:eastAsia="微软雅黑"/>
                <w:kern w:val="0"/>
                <w:sz w:val="24"/>
                <w:szCs w:val="24"/>
                <w:rPrChange w:id="7027" w:author="威(×_×)" w:date="2021-03-18T18:56:47Z">
                  <w:rPr>
                    <w:ins w:id="7028" w:author="威(×_×)" w:date="2021-03-18T18:56:17Z"/>
                    <w:rFonts w:ascii="Times New Roman" w:hAnsi="Times New Roman" w:eastAsia="宋体"/>
                    <w:kern w:val="0"/>
                    <w:sz w:val="24"/>
                    <w:szCs w:val="24"/>
                  </w:rPr>
                </w:rPrChange>
              </w:rPr>
              <w:pPrChange w:id="7025" w:author="威(×_×)" w:date="2021-03-19T17:49:27Z">
                <w:pPr>
                  <w:spacing w:after="156" w:line="20" w:lineRule="atLeast"/>
                  <w:jc w:val="center"/>
                </w:pPr>
              </w:pPrChange>
            </w:pPr>
            <w:ins w:id="7029" w:author="威(×_×)" w:date="2021-03-18T18:56:17Z">
              <w:r>
                <w:rPr>
                  <w:rFonts w:hint="default" w:ascii="Times New Roman" w:hAnsi="Times New Roman" w:eastAsia="微软雅黑"/>
                  <w:kern w:val="0"/>
                  <w:sz w:val="24"/>
                  <w:szCs w:val="24"/>
                  <w:rPrChange w:id="7030" w:author="威(×_×)" w:date="2021-03-18T18:56:47Z">
                    <w:rPr>
                      <w:rFonts w:ascii="Times New Roman" w:hAnsi="Times New Roman" w:eastAsia="宋体"/>
                      <w:kern w:val="0"/>
                      <w:sz w:val="24"/>
                      <w:szCs w:val="24"/>
                    </w:rPr>
                  </w:rPrChange>
                </w:rPr>
                <w:t>主创设计师2</w:t>
              </w:r>
            </w:ins>
          </w:p>
          <w:p>
            <w:pPr>
              <w:snapToGrid w:val="0"/>
              <w:spacing w:after="156" w:line="20" w:lineRule="atLeast"/>
              <w:jc w:val="center"/>
              <w:rPr>
                <w:ins w:id="7032" w:author="威(×_×)" w:date="2021-03-18T18:56:17Z"/>
                <w:rFonts w:hint="default" w:ascii="Times New Roman" w:hAnsi="Times New Roman" w:eastAsia="微软雅黑"/>
                <w:kern w:val="0"/>
                <w:sz w:val="24"/>
                <w:szCs w:val="24"/>
                <w:rPrChange w:id="7033" w:author="威(×_×)" w:date="2021-03-18T18:56:47Z">
                  <w:rPr>
                    <w:ins w:id="7034" w:author="威(×_×)" w:date="2021-03-18T18:56:17Z"/>
                    <w:rFonts w:ascii="Times New Roman" w:hAnsi="Times New Roman" w:eastAsia="宋体"/>
                    <w:kern w:val="0"/>
                    <w:sz w:val="24"/>
                    <w:szCs w:val="24"/>
                  </w:rPr>
                </w:rPrChange>
              </w:rPr>
              <w:pPrChange w:id="7031" w:author="威(×_×)" w:date="2021-03-19T17:49:27Z">
                <w:pPr>
                  <w:spacing w:after="156" w:line="20" w:lineRule="atLeast"/>
                  <w:jc w:val="center"/>
                </w:pPr>
              </w:pPrChange>
            </w:pPr>
            <w:ins w:id="7035" w:author="威(×_×)" w:date="2021-03-18T18:56:17Z">
              <w:r>
                <w:rPr>
                  <w:rFonts w:hint="default" w:ascii="Times New Roman" w:hAnsi="Times New Roman" w:eastAsia="微软雅黑"/>
                  <w:kern w:val="0"/>
                  <w:sz w:val="24"/>
                  <w:szCs w:val="24"/>
                  <w:rPrChange w:id="7036" w:author="威(×_×)" w:date="2021-03-18T18:56:47Z">
                    <w:rPr>
                      <w:rFonts w:ascii="Times New Roman" w:hAnsi="Times New Roman" w:eastAsia="宋体"/>
                      <w:kern w:val="0"/>
                      <w:sz w:val="24"/>
                      <w:szCs w:val="24"/>
                    </w:rPr>
                  </w:rPrChange>
                </w:rPr>
                <w:t>principal designers 2</w:t>
              </w:r>
            </w:ins>
          </w:p>
        </w:tc>
        <w:tc>
          <w:tcPr>
            <w:tcW w:w="1214" w:type="dxa"/>
            <w:tcBorders>
              <w:top w:val="single" w:color="auto" w:sz="4" w:space="0"/>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38" w:author="威(×_×)" w:date="2021-03-18T18:56:17Z"/>
                <w:rFonts w:hint="default" w:ascii="Times New Roman" w:hAnsi="Times New Roman" w:eastAsia="微软雅黑"/>
                <w:kern w:val="0"/>
                <w:sz w:val="24"/>
                <w:szCs w:val="24"/>
                <w:rPrChange w:id="7039" w:author="威(×_×)" w:date="2021-03-18T18:56:47Z">
                  <w:rPr>
                    <w:ins w:id="7040" w:author="威(×_×)" w:date="2021-03-18T18:56:17Z"/>
                    <w:rFonts w:ascii="Times New Roman" w:hAnsi="Times New Roman" w:eastAsia="宋体"/>
                    <w:kern w:val="0"/>
                    <w:sz w:val="24"/>
                    <w:szCs w:val="24"/>
                  </w:rPr>
                </w:rPrChange>
              </w:rPr>
              <w:pPrChange w:id="7037"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42" w:author="威(×_×)" w:date="2021-03-18T18:56:17Z"/>
                <w:rFonts w:hint="default" w:ascii="Times New Roman" w:hAnsi="Times New Roman" w:eastAsia="微软雅黑"/>
                <w:kern w:val="0"/>
                <w:sz w:val="24"/>
                <w:szCs w:val="24"/>
                <w:rPrChange w:id="7043" w:author="威(×_×)" w:date="2021-03-18T18:56:47Z">
                  <w:rPr>
                    <w:ins w:id="7044" w:author="威(×_×)" w:date="2021-03-18T18:56:17Z"/>
                    <w:rFonts w:ascii="Times New Roman" w:hAnsi="Times New Roman" w:eastAsia="宋体"/>
                    <w:kern w:val="0"/>
                    <w:sz w:val="24"/>
                    <w:szCs w:val="24"/>
                  </w:rPr>
                </w:rPrChange>
              </w:rPr>
              <w:pPrChange w:id="7041"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46" w:author="威(×_×)" w:date="2021-03-18T18:56:17Z"/>
                <w:rFonts w:hint="default" w:ascii="Times New Roman" w:hAnsi="Times New Roman" w:eastAsia="微软雅黑"/>
                <w:kern w:val="0"/>
                <w:sz w:val="24"/>
                <w:szCs w:val="24"/>
                <w:rPrChange w:id="7047" w:author="威(×_×)" w:date="2021-03-18T18:56:47Z">
                  <w:rPr>
                    <w:ins w:id="7048" w:author="威(×_×)" w:date="2021-03-18T18:56:17Z"/>
                    <w:rFonts w:ascii="Times New Roman" w:hAnsi="Times New Roman" w:eastAsia="宋体"/>
                    <w:kern w:val="0"/>
                    <w:sz w:val="24"/>
                    <w:szCs w:val="24"/>
                  </w:rPr>
                </w:rPrChange>
              </w:rPr>
              <w:pPrChange w:id="7045"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50" w:author="威(×_×)" w:date="2021-03-18T18:56:17Z"/>
                <w:rFonts w:hint="default" w:ascii="Times New Roman" w:hAnsi="Times New Roman" w:eastAsia="微软雅黑"/>
                <w:kern w:val="0"/>
                <w:sz w:val="24"/>
                <w:szCs w:val="24"/>
                <w:rPrChange w:id="7051" w:author="威(×_×)" w:date="2021-03-18T18:56:47Z">
                  <w:rPr>
                    <w:ins w:id="7052" w:author="威(×_×)" w:date="2021-03-18T18:56:17Z"/>
                    <w:rFonts w:ascii="Times New Roman" w:hAnsi="Times New Roman" w:eastAsia="宋体"/>
                    <w:kern w:val="0"/>
                    <w:sz w:val="24"/>
                    <w:szCs w:val="24"/>
                  </w:rPr>
                </w:rPrChange>
              </w:rPr>
              <w:pPrChange w:id="7049"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053" w:author="威(×_×)" w:date="2021-03-18T18:56:17Z"/>
        </w:trPr>
        <w:tc>
          <w:tcPr>
            <w:tcW w:w="2480" w:type="dxa"/>
            <w:tcBorders>
              <w:top w:val="single" w:color="auto" w:sz="4" w:space="0"/>
              <w:left w:val="single" w:color="auto" w:sz="4" w:space="0"/>
              <w:right w:val="single" w:color="auto" w:sz="4" w:space="0"/>
            </w:tcBorders>
            <w:noWrap w:val="0"/>
            <w:vAlign w:val="center"/>
          </w:tcPr>
          <w:p>
            <w:pPr>
              <w:snapToGrid w:val="0"/>
              <w:spacing w:after="156" w:line="20" w:lineRule="atLeast"/>
              <w:jc w:val="center"/>
              <w:rPr>
                <w:ins w:id="7055" w:author="威(×_×)" w:date="2021-03-18T18:56:17Z"/>
                <w:rFonts w:hint="default" w:ascii="Times New Roman" w:hAnsi="Times New Roman" w:eastAsia="微软雅黑"/>
                <w:kern w:val="0"/>
                <w:sz w:val="24"/>
                <w:szCs w:val="24"/>
                <w:rPrChange w:id="7056" w:author="威(×_×)" w:date="2021-03-18T18:56:47Z">
                  <w:rPr>
                    <w:ins w:id="7057" w:author="威(×_×)" w:date="2021-03-18T18:56:17Z"/>
                    <w:rFonts w:ascii="Times New Roman" w:hAnsi="Times New Roman" w:eastAsia="宋体"/>
                    <w:kern w:val="0"/>
                    <w:sz w:val="24"/>
                    <w:szCs w:val="24"/>
                  </w:rPr>
                </w:rPrChange>
              </w:rPr>
              <w:pPrChange w:id="7054" w:author="威(×_×)" w:date="2021-03-19T17:49:27Z">
                <w:pPr>
                  <w:spacing w:after="156" w:line="20" w:lineRule="atLeast"/>
                  <w:jc w:val="center"/>
                </w:pPr>
              </w:pPrChange>
            </w:pPr>
            <w:ins w:id="7058" w:author="威(×_×)" w:date="2021-03-18T18:56:17Z">
              <w:r>
                <w:rPr>
                  <w:rFonts w:hint="default" w:ascii="Times New Roman" w:hAnsi="Times New Roman" w:eastAsia="微软雅黑"/>
                  <w:kern w:val="0"/>
                  <w:sz w:val="24"/>
                  <w:szCs w:val="24"/>
                  <w:rPrChange w:id="7059" w:author="威(×_×)" w:date="2021-03-18T18:56:47Z">
                    <w:rPr>
                      <w:rFonts w:ascii="Times New Roman" w:hAnsi="Times New Roman" w:eastAsia="宋体"/>
                      <w:kern w:val="0"/>
                      <w:sz w:val="24"/>
                      <w:szCs w:val="24"/>
                    </w:rPr>
                  </w:rPrChange>
                </w:rPr>
                <w:t>主创设计师3</w:t>
              </w:r>
            </w:ins>
          </w:p>
          <w:p>
            <w:pPr>
              <w:snapToGrid w:val="0"/>
              <w:spacing w:after="156" w:line="20" w:lineRule="atLeast"/>
              <w:jc w:val="center"/>
              <w:rPr>
                <w:ins w:id="7061" w:author="威(×_×)" w:date="2021-03-18T18:56:17Z"/>
                <w:rFonts w:hint="default" w:ascii="Times New Roman" w:hAnsi="Times New Roman" w:eastAsia="微软雅黑"/>
                <w:kern w:val="0"/>
                <w:sz w:val="24"/>
                <w:szCs w:val="24"/>
                <w:rPrChange w:id="7062" w:author="威(×_×)" w:date="2021-03-18T18:56:47Z">
                  <w:rPr>
                    <w:ins w:id="7063" w:author="威(×_×)" w:date="2021-03-18T18:56:17Z"/>
                    <w:rFonts w:ascii="Times New Roman" w:hAnsi="Times New Roman" w:eastAsia="宋体"/>
                    <w:kern w:val="0"/>
                    <w:sz w:val="24"/>
                    <w:szCs w:val="24"/>
                  </w:rPr>
                </w:rPrChange>
              </w:rPr>
              <w:pPrChange w:id="7060" w:author="威(×_×)" w:date="2021-03-19T17:49:27Z">
                <w:pPr>
                  <w:spacing w:after="156" w:line="20" w:lineRule="atLeast"/>
                  <w:jc w:val="center"/>
                </w:pPr>
              </w:pPrChange>
            </w:pPr>
            <w:ins w:id="7064" w:author="威(×_×)" w:date="2021-03-18T18:56:17Z">
              <w:r>
                <w:rPr>
                  <w:rFonts w:hint="default" w:ascii="Times New Roman" w:hAnsi="Times New Roman" w:eastAsia="微软雅黑"/>
                  <w:kern w:val="0"/>
                  <w:sz w:val="24"/>
                  <w:szCs w:val="24"/>
                  <w:rPrChange w:id="7065" w:author="威(×_×)" w:date="2021-03-18T18:56:47Z">
                    <w:rPr>
                      <w:rFonts w:ascii="Times New Roman" w:hAnsi="Times New Roman" w:eastAsia="宋体"/>
                      <w:kern w:val="0"/>
                      <w:sz w:val="24"/>
                      <w:szCs w:val="24"/>
                    </w:rPr>
                  </w:rPrChange>
                </w:rPr>
                <w:t>principal designers 3</w:t>
              </w:r>
            </w:ins>
          </w:p>
        </w:tc>
        <w:tc>
          <w:tcPr>
            <w:tcW w:w="1214" w:type="dxa"/>
            <w:tcBorders>
              <w:top w:val="single" w:color="auto" w:sz="4" w:space="0"/>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67" w:author="威(×_×)" w:date="2021-03-18T18:56:17Z"/>
                <w:rFonts w:hint="default" w:ascii="Times New Roman" w:hAnsi="Times New Roman" w:eastAsia="微软雅黑"/>
                <w:kern w:val="0"/>
                <w:sz w:val="24"/>
                <w:szCs w:val="24"/>
                <w:rPrChange w:id="7068" w:author="威(×_×)" w:date="2021-03-18T18:56:47Z">
                  <w:rPr>
                    <w:ins w:id="7069" w:author="威(×_×)" w:date="2021-03-18T18:56:17Z"/>
                    <w:rFonts w:ascii="Times New Roman" w:hAnsi="Times New Roman" w:eastAsia="宋体"/>
                    <w:kern w:val="0"/>
                    <w:sz w:val="24"/>
                    <w:szCs w:val="24"/>
                  </w:rPr>
                </w:rPrChange>
              </w:rPr>
              <w:pPrChange w:id="7066"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71" w:author="威(×_×)" w:date="2021-03-18T18:56:17Z"/>
                <w:rFonts w:hint="default" w:ascii="Times New Roman" w:hAnsi="Times New Roman" w:eastAsia="微软雅黑"/>
                <w:kern w:val="0"/>
                <w:sz w:val="24"/>
                <w:szCs w:val="24"/>
                <w:rPrChange w:id="7072" w:author="威(×_×)" w:date="2021-03-18T18:56:47Z">
                  <w:rPr>
                    <w:ins w:id="7073" w:author="威(×_×)" w:date="2021-03-18T18:56:17Z"/>
                    <w:rFonts w:ascii="Times New Roman" w:hAnsi="Times New Roman" w:eastAsia="宋体"/>
                    <w:kern w:val="0"/>
                    <w:sz w:val="24"/>
                    <w:szCs w:val="24"/>
                  </w:rPr>
                </w:rPrChange>
              </w:rPr>
              <w:pPrChange w:id="7070"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75" w:author="威(×_×)" w:date="2021-03-18T18:56:17Z"/>
                <w:rFonts w:hint="default" w:ascii="Times New Roman" w:hAnsi="Times New Roman" w:eastAsia="微软雅黑"/>
                <w:kern w:val="0"/>
                <w:sz w:val="24"/>
                <w:szCs w:val="24"/>
                <w:rPrChange w:id="7076" w:author="威(×_×)" w:date="2021-03-18T18:56:47Z">
                  <w:rPr>
                    <w:ins w:id="7077" w:author="威(×_×)" w:date="2021-03-18T18:56:17Z"/>
                    <w:rFonts w:ascii="Times New Roman" w:hAnsi="Times New Roman" w:eastAsia="宋体"/>
                    <w:kern w:val="0"/>
                    <w:sz w:val="24"/>
                    <w:szCs w:val="24"/>
                  </w:rPr>
                </w:rPrChange>
              </w:rPr>
              <w:pPrChange w:id="7074"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79" w:author="威(×_×)" w:date="2021-03-18T18:56:17Z"/>
                <w:rFonts w:hint="default" w:ascii="Times New Roman" w:hAnsi="Times New Roman" w:eastAsia="微软雅黑"/>
                <w:kern w:val="0"/>
                <w:sz w:val="24"/>
                <w:szCs w:val="24"/>
                <w:rPrChange w:id="7080" w:author="威(×_×)" w:date="2021-03-18T18:56:47Z">
                  <w:rPr>
                    <w:ins w:id="7081" w:author="威(×_×)" w:date="2021-03-18T18:56:17Z"/>
                    <w:rFonts w:ascii="Times New Roman" w:hAnsi="Times New Roman" w:eastAsia="宋体"/>
                    <w:kern w:val="0"/>
                    <w:sz w:val="24"/>
                    <w:szCs w:val="24"/>
                  </w:rPr>
                </w:rPrChange>
              </w:rPr>
              <w:pPrChange w:id="7078"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082" w:author="威(×_×)" w:date="2021-03-18T18:56:17Z"/>
        </w:trPr>
        <w:tc>
          <w:tcPr>
            <w:tcW w:w="2480" w:type="dxa"/>
            <w:vMerge w:val="restart"/>
            <w:tcBorders>
              <w:top w:val="single" w:color="auto" w:sz="4" w:space="0"/>
              <w:left w:val="single" w:color="auto" w:sz="4" w:space="0"/>
              <w:right w:val="single" w:color="auto" w:sz="4" w:space="0"/>
            </w:tcBorders>
            <w:noWrap w:val="0"/>
            <w:vAlign w:val="center"/>
          </w:tcPr>
          <w:p>
            <w:pPr>
              <w:snapToGrid w:val="0"/>
              <w:spacing w:after="156" w:line="20" w:lineRule="atLeast"/>
              <w:jc w:val="center"/>
              <w:rPr>
                <w:ins w:id="7084" w:author="威(×_×)" w:date="2021-03-18T18:56:17Z"/>
                <w:rFonts w:hint="default" w:ascii="Times New Roman" w:hAnsi="Times New Roman" w:eastAsia="微软雅黑"/>
                <w:kern w:val="0"/>
                <w:sz w:val="24"/>
                <w:szCs w:val="24"/>
                <w:rPrChange w:id="7085" w:author="威(×_×)" w:date="2021-03-18T18:56:47Z">
                  <w:rPr>
                    <w:ins w:id="7086" w:author="威(×_×)" w:date="2021-03-18T18:56:17Z"/>
                    <w:rFonts w:ascii="Times New Roman" w:hAnsi="Times New Roman" w:eastAsia="宋体"/>
                    <w:kern w:val="0"/>
                    <w:sz w:val="24"/>
                    <w:szCs w:val="24"/>
                  </w:rPr>
                </w:rPrChange>
              </w:rPr>
              <w:pPrChange w:id="7083" w:author="威(×_×)" w:date="2021-03-19T17:49:27Z">
                <w:pPr>
                  <w:spacing w:after="156" w:line="20" w:lineRule="atLeast"/>
                  <w:jc w:val="center"/>
                </w:pPr>
              </w:pPrChange>
            </w:pPr>
            <w:ins w:id="7087" w:author="威(×_×)" w:date="2021-03-18T18:56:17Z">
              <w:r>
                <w:rPr>
                  <w:rFonts w:hint="default" w:ascii="Times New Roman" w:hAnsi="Times New Roman" w:eastAsia="微软雅黑"/>
                  <w:kern w:val="0"/>
                  <w:sz w:val="24"/>
                  <w:szCs w:val="24"/>
                  <w:rPrChange w:id="7088" w:author="威(×_×)" w:date="2021-03-18T18:56:47Z">
                    <w:rPr>
                      <w:rFonts w:ascii="Times New Roman" w:hAnsi="Times New Roman" w:eastAsia="宋体"/>
                      <w:kern w:val="0"/>
                      <w:sz w:val="24"/>
                      <w:szCs w:val="24"/>
                    </w:rPr>
                  </w:rPrChange>
                </w:rPr>
                <w:t>项目组成员</w:t>
              </w:r>
            </w:ins>
          </w:p>
          <w:p>
            <w:pPr>
              <w:snapToGrid w:val="0"/>
              <w:spacing w:after="156" w:line="20" w:lineRule="atLeast"/>
              <w:jc w:val="center"/>
              <w:rPr>
                <w:ins w:id="7090" w:author="威(×_×)" w:date="2021-03-18T18:56:17Z"/>
                <w:rFonts w:hint="default" w:ascii="Times New Roman" w:hAnsi="Times New Roman" w:eastAsia="微软雅黑"/>
                <w:kern w:val="0"/>
                <w:sz w:val="24"/>
                <w:szCs w:val="24"/>
                <w:rPrChange w:id="7091" w:author="威(×_×)" w:date="2021-03-18T18:56:47Z">
                  <w:rPr>
                    <w:ins w:id="7092" w:author="威(×_×)" w:date="2021-03-18T18:56:17Z"/>
                    <w:rFonts w:ascii="Times New Roman" w:hAnsi="Times New Roman" w:eastAsia="宋体"/>
                    <w:kern w:val="0"/>
                    <w:sz w:val="24"/>
                    <w:szCs w:val="24"/>
                  </w:rPr>
                </w:rPrChange>
              </w:rPr>
              <w:pPrChange w:id="7089" w:author="威(×_×)" w:date="2021-03-19T17:49:27Z">
                <w:pPr>
                  <w:spacing w:after="156" w:line="20" w:lineRule="atLeast"/>
                  <w:jc w:val="center"/>
                </w:pPr>
              </w:pPrChange>
            </w:pPr>
            <w:ins w:id="7093" w:author="威(×_×)" w:date="2021-03-18T18:56:17Z">
              <w:r>
                <w:rPr>
                  <w:rFonts w:hint="default" w:ascii="Times New Roman" w:hAnsi="Times New Roman" w:eastAsia="微软雅黑"/>
                  <w:kern w:val="0"/>
                  <w:sz w:val="24"/>
                  <w:szCs w:val="24"/>
                  <w:rPrChange w:id="7094" w:author="威(×_×)" w:date="2021-03-18T18:56:47Z">
                    <w:rPr>
                      <w:rFonts w:ascii="Times New Roman" w:hAnsi="Times New Roman" w:eastAsia="宋体"/>
                      <w:kern w:val="0"/>
                      <w:sz w:val="24"/>
                      <w:szCs w:val="24"/>
                    </w:rPr>
                  </w:rPrChange>
                </w:rPr>
                <w:t>Members of the project team</w:t>
              </w:r>
            </w:ins>
          </w:p>
        </w:tc>
        <w:tc>
          <w:tcPr>
            <w:tcW w:w="1214" w:type="dxa"/>
            <w:tcBorders>
              <w:top w:val="single" w:color="auto" w:sz="4" w:space="0"/>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096" w:author="威(×_×)" w:date="2021-03-18T18:56:17Z"/>
                <w:rFonts w:hint="default" w:ascii="Times New Roman" w:hAnsi="Times New Roman" w:eastAsia="微软雅黑"/>
                <w:kern w:val="0"/>
                <w:sz w:val="24"/>
                <w:szCs w:val="24"/>
                <w:rPrChange w:id="7097" w:author="威(×_×)" w:date="2021-03-18T18:56:47Z">
                  <w:rPr>
                    <w:ins w:id="7098" w:author="威(×_×)" w:date="2021-03-18T18:56:17Z"/>
                    <w:rFonts w:ascii="Times New Roman" w:hAnsi="Times New Roman" w:eastAsia="宋体"/>
                    <w:kern w:val="0"/>
                    <w:sz w:val="24"/>
                    <w:szCs w:val="24"/>
                  </w:rPr>
                </w:rPrChange>
              </w:rPr>
              <w:pPrChange w:id="7095"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00" w:author="威(×_×)" w:date="2021-03-18T18:56:17Z"/>
                <w:rFonts w:hint="default" w:ascii="Times New Roman" w:hAnsi="Times New Roman" w:eastAsia="微软雅黑"/>
                <w:kern w:val="0"/>
                <w:sz w:val="24"/>
                <w:szCs w:val="24"/>
                <w:rPrChange w:id="7101" w:author="威(×_×)" w:date="2021-03-18T18:56:47Z">
                  <w:rPr>
                    <w:ins w:id="7102" w:author="威(×_×)" w:date="2021-03-18T18:56:17Z"/>
                    <w:rFonts w:ascii="Times New Roman" w:hAnsi="Times New Roman" w:eastAsia="宋体"/>
                    <w:kern w:val="0"/>
                    <w:sz w:val="24"/>
                    <w:szCs w:val="24"/>
                  </w:rPr>
                </w:rPrChange>
              </w:rPr>
              <w:pPrChange w:id="7099"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04" w:author="威(×_×)" w:date="2021-03-18T18:56:17Z"/>
                <w:rFonts w:hint="default" w:ascii="Times New Roman" w:hAnsi="Times New Roman" w:eastAsia="微软雅黑"/>
                <w:kern w:val="0"/>
                <w:sz w:val="24"/>
                <w:szCs w:val="24"/>
                <w:rPrChange w:id="7105" w:author="威(×_×)" w:date="2021-03-18T18:56:47Z">
                  <w:rPr>
                    <w:ins w:id="7106" w:author="威(×_×)" w:date="2021-03-18T18:56:17Z"/>
                    <w:rFonts w:ascii="Times New Roman" w:hAnsi="Times New Roman" w:eastAsia="宋体"/>
                    <w:kern w:val="0"/>
                    <w:sz w:val="24"/>
                    <w:szCs w:val="24"/>
                  </w:rPr>
                </w:rPrChange>
              </w:rPr>
              <w:pPrChange w:id="7103"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08" w:author="威(×_×)" w:date="2021-03-18T18:56:17Z"/>
                <w:rFonts w:hint="default" w:ascii="Times New Roman" w:hAnsi="Times New Roman" w:eastAsia="微软雅黑"/>
                <w:kern w:val="0"/>
                <w:sz w:val="24"/>
                <w:szCs w:val="24"/>
                <w:rPrChange w:id="7109" w:author="威(×_×)" w:date="2021-03-18T18:56:47Z">
                  <w:rPr>
                    <w:ins w:id="7110" w:author="威(×_×)" w:date="2021-03-18T18:56:17Z"/>
                    <w:rFonts w:ascii="Times New Roman" w:hAnsi="Times New Roman" w:eastAsia="宋体"/>
                    <w:kern w:val="0"/>
                    <w:sz w:val="24"/>
                    <w:szCs w:val="24"/>
                  </w:rPr>
                </w:rPrChange>
              </w:rPr>
              <w:pPrChange w:id="7107"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111" w:author="威(×_×)" w:date="2021-03-18T18:56:17Z"/>
        </w:trPr>
        <w:tc>
          <w:tcPr>
            <w:tcW w:w="2480" w:type="dxa"/>
            <w:vMerge w:val="continue"/>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13" w:author="威(×_×)" w:date="2021-03-18T18:56:17Z"/>
                <w:rFonts w:hint="default" w:ascii="Times New Roman" w:hAnsi="Times New Roman" w:eastAsia="微软雅黑"/>
                <w:kern w:val="0"/>
                <w:sz w:val="24"/>
                <w:szCs w:val="24"/>
                <w:rPrChange w:id="7114" w:author="威(×_×)" w:date="2021-03-18T18:56:47Z">
                  <w:rPr>
                    <w:ins w:id="7115" w:author="威(×_×)" w:date="2021-03-18T18:56:17Z"/>
                    <w:rFonts w:ascii="Times New Roman" w:hAnsi="Times New Roman" w:eastAsia="宋体"/>
                    <w:kern w:val="0"/>
                    <w:sz w:val="24"/>
                    <w:szCs w:val="24"/>
                  </w:rPr>
                </w:rPrChange>
              </w:rPr>
              <w:pPrChange w:id="7112" w:author="威(×_×)" w:date="2021-03-19T17:49:27Z">
                <w:pPr>
                  <w:keepNext/>
                  <w:keepLines/>
                  <w:spacing w:before="240" w:after="156" w:line="20" w:lineRule="atLeast"/>
                  <w:ind w:firstLine="440"/>
                  <w:jc w:val="center"/>
                  <w:outlineLvl w:val="2"/>
                </w:pPr>
              </w:pPrChange>
            </w:pPr>
          </w:p>
        </w:tc>
        <w:tc>
          <w:tcPr>
            <w:tcW w:w="1214" w:type="dxa"/>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17" w:author="威(×_×)" w:date="2021-03-18T18:56:17Z"/>
                <w:rFonts w:hint="default" w:ascii="Times New Roman" w:hAnsi="Times New Roman" w:eastAsia="微软雅黑"/>
                <w:kern w:val="0"/>
                <w:sz w:val="24"/>
                <w:szCs w:val="24"/>
                <w:rPrChange w:id="7118" w:author="威(×_×)" w:date="2021-03-18T18:56:47Z">
                  <w:rPr>
                    <w:ins w:id="7119" w:author="威(×_×)" w:date="2021-03-18T18:56:17Z"/>
                    <w:rFonts w:ascii="Times New Roman" w:hAnsi="Times New Roman" w:eastAsia="宋体"/>
                    <w:kern w:val="0"/>
                    <w:sz w:val="24"/>
                    <w:szCs w:val="24"/>
                  </w:rPr>
                </w:rPrChange>
              </w:rPr>
              <w:pPrChange w:id="7116"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21" w:author="威(×_×)" w:date="2021-03-18T18:56:17Z"/>
                <w:rFonts w:hint="default" w:ascii="Times New Roman" w:hAnsi="Times New Roman" w:eastAsia="微软雅黑"/>
                <w:kern w:val="0"/>
                <w:sz w:val="24"/>
                <w:szCs w:val="24"/>
                <w:rPrChange w:id="7122" w:author="威(×_×)" w:date="2021-03-18T18:56:47Z">
                  <w:rPr>
                    <w:ins w:id="7123" w:author="威(×_×)" w:date="2021-03-18T18:56:17Z"/>
                    <w:rFonts w:ascii="Times New Roman" w:hAnsi="Times New Roman" w:eastAsia="宋体"/>
                    <w:kern w:val="0"/>
                    <w:sz w:val="24"/>
                    <w:szCs w:val="24"/>
                  </w:rPr>
                </w:rPrChange>
              </w:rPr>
              <w:pPrChange w:id="7120"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25" w:author="威(×_×)" w:date="2021-03-18T18:56:17Z"/>
                <w:rFonts w:hint="default" w:ascii="Times New Roman" w:hAnsi="Times New Roman" w:eastAsia="微软雅黑"/>
                <w:kern w:val="0"/>
                <w:sz w:val="24"/>
                <w:szCs w:val="24"/>
                <w:rPrChange w:id="7126" w:author="威(×_×)" w:date="2021-03-18T18:56:47Z">
                  <w:rPr>
                    <w:ins w:id="7127" w:author="威(×_×)" w:date="2021-03-18T18:56:17Z"/>
                    <w:rFonts w:ascii="Times New Roman" w:hAnsi="Times New Roman" w:eastAsia="宋体"/>
                    <w:kern w:val="0"/>
                    <w:sz w:val="24"/>
                    <w:szCs w:val="24"/>
                  </w:rPr>
                </w:rPrChange>
              </w:rPr>
              <w:pPrChange w:id="7124"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29" w:author="威(×_×)" w:date="2021-03-18T18:56:17Z"/>
                <w:rFonts w:hint="default" w:ascii="Times New Roman" w:hAnsi="Times New Roman" w:eastAsia="微软雅黑"/>
                <w:kern w:val="0"/>
                <w:sz w:val="24"/>
                <w:szCs w:val="24"/>
                <w:rPrChange w:id="7130" w:author="威(×_×)" w:date="2021-03-18T18:56:47Z">
                  <w:rPr>
                    <w:ins w:id="7131" w:author="威(×_×)" w:date="2021-03-18T18:56:17Z"/>
                    <w:rFonts w:ascii="Times New Roman" w:hAnsi="Times New Roman" w:eastAsia="宋体"/>
                    <w:kern w:val="0"/>
                    <w:sz w:val="24"/>
                    <w:szCs w:val="24"/>
                  </w:rPr>
                </w:rPrChange>
              </w:rPr>
              <w:pPrChange w:id="7128"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132" w:author="威(×_×)" w:date="2021-03-18T18:56:17Z"/>
        </w:trPr>
        <w:tc>
          <w:tcPr>
            <w:tcW w:w="2480" w:type="dxa"/>
            <w:vMerge w:val="continue"/>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34" w:author="威(×_×)" w:date="2021-03-18T18:56:17Z"/>
                <w:rFonts w:hint="default" w:ascii="Times New Roman" w:hAnsi="Times New Roman" w:eastAsia="微软雅黑"/>
                <w:kern w:val="0"/>
                <w:sz w:val="24"/>
                <w:szCs w:val="24"/>
                <w:rPrChange w:id="7135" w:author="威(×_×)" w:date="2021-03-18T18:56:47Z">
                  <w:rPr>
                    <w:ins w:id="7136" w:author="威(×_×)" w:date="2021-03-18T18:56:17Z"/>
                    <w:rFonts w:ascii="Times New Roman" w:hAnsi="Times New Roman" w:eastAsia="宋体"/>
                    <w:kern w:val="0"/>
                    <w:sz w:val="24"/>
                    <w:szCs w:val="24"/>
                  </w:rPr>
                </w:rPrChange>
              </w:rPr>
              <w:pPrChange w:id="7133" w:author="威(×_×)" w:date="2021-03-19T17:49:27Z">
                <w:pPr>
                  <w:keepNext/>
                  <w:keepLines/>
                  <w:spacing w:before="240" w:after="156" w:line="20" w:lineRule="atLeast"/>
                  <w:ind w:firstLine="440"/>
                  <w:jc w:val="center"/>
                  <w:outlineLvl w:val="2"/>
                </w:pPr>
              </w:pPrChange>
            </w:pPr>
          </w:p>
        </w:tc>
        <w:tc>
          <w:tcPr>
            <w:tcW w:w="1214" w:type="dxa"/>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38" w:author="威(×_×)" w:date="2021-03-18T18:56:17Z"/>
                <w:rFonts w:hint="default" w:ascii="Times New Roman" w:hAnsi="Times New Roman" w:eastAsia="微软雅黑"/>
                <w:kern w:val="0"/>
                <w:sz w:val="24"/>
                <w:szCs w:val="24"/>
                <w:rPrChange w:id="7139" w:author="威(×_×)" w:date="2021-03-18T18:56:47Z">
                  <w:rPr>
                    <w:ins w:id="7140" w:author="威(×_×)" w:date="2021-03-18T18:56:17Z"/>
                    <w:rFonts w:ascii="Times New Roman" w:hAnsi="Times New Roman" w:eastAsia="宋体"/>
                    <w:kern w:val="0"/>
                    <w:sz w:val="24"/>
                    <w:szCs w:val="24"/>
                  </w:rPr>
                </w:rPrChange>
              </w:rPr>
              <w:pPrChange w:id="7137"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42" w:author="威(×_×)" w:date="2021-03-18T18:56:17Z"/>
                <w:rFonts w:hint="default" w:ascii="Times New Roman" w:hAnsi="Times New Roman" w:eastAsia="微软雅黑"/>
                <w:kern w:val="0"/>
                <w:sz w:val="24"/>
                <w:szCs w:val="24"/>
                <w:rPrChange w:id="7143" w:author="威(×_×)" w:date="2021-03-18T18:56:47Z">
                  <w:rPr>
                    <w:ins w:id="7144" w:author="威(×_×)" w:date="2021-03-18T18:56:17Z"/>
                    <w:rFonts w:ascii="Times New Roman" w:hAnsi="Times New Roman" w:eastAsia="宋体"/>
                    <w:kern w:val="0"/>
                    <w:sz w:val="24"/>
                    <w:szCs w:val="24"/>
                  </w:rPr>
                </w:rPrChange>
              </w:rPr>
              <w:pPrChange w:id="7141"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46" w:author="威(×_×)" w:date="2021-03-18T18:56:17Z"/>
                <w:rFonts w:hint="default" w:ascii="Times New Roman" w:hAnsi="Times New Roman" w:eastAsia="微软雅黑"/>
                <w:kern w:val="0"/>
                <w:sz w:val="24"/>
                <w:szCs w:val="24"/>
                <w:rPrChange w:id="7147" w:author="威(×_×)" w:date="2021-03-18T18:56:47Z">
                  <w:rPr>
                    <w:ins w:id="7148" w:author="威(×_×)" w:date="2021-03-18T18:56:17Z"/>
                    <w:rFonts w:ascii="Times New Roman" w:hAnsi="Times New Roman" w:eastAsia="宋体"/>
                    <w:kern w:val="0"/>
                    <w:sz w:val="24"/>
                    <w:szCs w:val="24"/>
                  </w:rPr>
                </w:rPrChange>
              </w:rPr>
              <w:pPrChange w:id="7145"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50" w:author="威(×_×)" w:date="2021-03-18T18:56:17Z"/>
                <w:rFonts w:hint="default" w:ascii="Times New Roman" w:hAnsi="Times New Roman" w:eastAsia="微软雅黑"/>
                <w:kern w:val="0"/>
                <w:sz w:val="24"/>
                <w:szCs w:val="24"/>
                <w:rPrChange w:id="7151" w:author="威(×_×)" w:date="2021-03-18T18:56:47Z">
                  <w:rPr>
                    <w:ins w:id="7152" w:author="威(×_×)" w:date="2021-03-18T18:56:17Z"/>
                    <w:rFonts w:ascii="Times New Roman" w:hAnsi="Times New Roman" w:eastAsia="宋体"/>
                    <w:kern w:val="0"/>
                    <w:sz w:val="24"/>
                    <w:szCs w:val="24"/>
                  </w:rPr>
                </w:rPrChange>
              </w:rPr>
              <w:pPrChange w:id="7149"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153" w:author="威(×_×)" w:date="2021-03-18T18:56:17Z"/>
        </w:trPr>
        <w:tc>
          <w:tcPr>
            <w:tcW w:w="2480" w:type="dxa"/>
            <w:vMerge w:val="continue"/>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55" w:author="威(×_×)" w:date="2021-03-18T18:56:17Z"/>
                <w:rFonts w:hint="default" w:ascii="Times New Roman" w:hAnsi="Times New Roman" w:eastAsia="微软雅黑"/>
                <w:kern w:val="0"/>
                <w:sz w:val="24"/>
                <w:szCs w:val="24"/>
                <w:rPrChange w:id="7156" w:author="威(×_×)" w:date="2021-03-18T18:56:47Z">
                  <w:rPr>
                    <w:ins w:id="7157" w:author="威(×_×)" w:date="2021-03-18T18:56:17Z"/>
                    <w:rFonts w:ascii="Times New Roman" w:hAnsi="Times New Roman" w:eastAsia="宋体"/>
                    <w:kern w:val="0"/>
                    <w:sz w:val="24"/>
                    <w:szCs w:val="24"/>
                  </w:rPr>
                </w:rPrChange>
              </w:rPr>
              <w:pPrChange w:id="7154" w:author="威(×_×)" w:date="2021-03-19T17:49:27Z">
                <w:pPr>
                  <w:keepNext/>
                  <w:keepLines/>
                  <w:spacing w:before="240" w:after="156" w:line="20" w:lineRule="atLeast"/>
                  <w:ind w:firstLine="440"/>
                  <w:jc w:val="center"/>
                  <w:outlineLvl w:val="2"/>
                </w:pPr>
              </w:pPrChange>
            </w:pPr>
          </w:p>
        </w:tc>
        <w:tc>
          <w:tcPr>
            <w:tcW w:w="1214" w:type="dxa"/>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59" w:author="威(×_×)" w:date="2021-03-18T18:56:17Z"/>
                <w:rFonts w:hint="default" w:ascii="Times New Roman" w:hAnsi="Times New Roman" w:eastAsia="微软雅黑"/>
                <w:kern w:val="0"/>
                <w:sz w:val="24"/>
                <w:szCs w:val="24"/>
                <w:rPrChange w:id="7160" w:author="威(×_×)" w:date="2021-03-18T18:56:47Z">
                  <w:rPr>
                    <w:ins w:id="7161" w:author="威(×_×)" w:date="2021-03-18T18:56:17Z"/>
                    <w:rFonts w:ascii="Times New Roman" w:hAnsi="Times New Roman" w:eastAsia="宋体"/>
                    <w:kern w:val="0"/>
                    <w:sz w:val="24"/>
                    <w:szCs w:val="24"/>
                  </w:rPr>
                </w:rPrChange>
              </w:rPr>
              <w:pPrChange w:id="7158"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63" w:author="威(×_×)" w:date="2021-03-18T18:56:17Z"/>
                <w:rFonts w:hint="default" w:ascii="Times New Roman" w:hAnsi="Times New Roman" w:eastAsia="微软雅黑"/>
                <w:kern w:val="0"/>
                <w:sz w:val="24"/>
                <w:szCs w:val="24"/>
                <w:rPrChange w:id="7164" w:author="威(×_×)" w:date="2021-03-18T18:56:47Z">
                  <w:rPr>
                    <w:ins w:id="7165" w:author="威(×_×)" w:date="2021-03-18T18:56:17Z"/>
                    <w:rFonts w:ascii="Times New Roman" w:hAnsi="Times New Roman" w:eastAsia="宋体"/>
                    <w:kern w:val="0"/>
                    <w:sz w:val="24"/>
                    <w:szCs w:val="24"/>
                  </w:rPr>
                </w:rPrChange>
              </w:rPr>
              <w:pPrChange w:id="7162"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67" w:author="威(×_×)" w:date="2021-03-18T18:56:17Z"/>
                <w:rFonts w:hint="default" w:ascii="Times New Roman" w:hAnsi="Times New Roman" w:eastAsia="微软雅黑"/>
                <w:kern w:val="0"/>
                <w:sz w:val="24"/>
                <w:szCs w:val="24"/>
                <w:rPrChange w:id="7168" w:author="威(×_×)" w:date="2021-03-18T18:56:47Z">
                  <w:rPr>
                    <w:ins w:id="7169" w:author="威(×_×)" w:date="2021-03-18T18:56:17Z"/>
                    <w:rFonts w:ascii="Times New Roman" w:hAnsi="Times New Roman" w:eastAsia="宋体"/>
                    <w:kern w:val="0"/>
                    <w:sz w:val="24"/>
                    <w:szCs w:val="24"/>
                  </w:rPr>
                </w:rPrChange>
              </w:rPr>
              <w:pPrChange w:id="7166"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71" w:author="威(×_×)" w:date="2021-03-18T18:56:17Z"/>
                <w:rFonts w:hint="default" w:ascii="Times New Roman" w:hAnsi="Times New Roman" w:eastAsia="微软雅黑"/>
                <w:kern w:val="0"/>
                <w:sz w:val="24"/>
                <w:szCs w:val="24"/>
                <w:rPrChange w:id="7172" w:author="威(×_×)" w:date="2021-03-18T18:56:47Z">
                  <w:rPr>
                    <w:ins w:id="7173" w:author="威(×_×)" w:date="2021-03-18T18:56:17Z"/>
                    <w:rFonts w:ascii="Times New Roman" w:hAnsi="Times New Roman" w:eastAsia="宋体"/>
                    <w:kern w:val="0"/>
                    <w:sz w:val="24"/>
                    <w:szCs w:val="24"/>
                  </w:rPr>
                </w:rPrChange>
              </w:rPr>
              <w:pPrChange w:id="7170" w:author="威(×_×)" w:date="2021-03-19T17:49:27Z">
                <w:pPr>
                  <w:keepNext/>
                  <w:keepLines/>
                  <w:spacing w:before="240" w:after="156" w:line="20" w:lineRule="atLeast"/>
                  <w:ind w:firstLine="440"/>
                  <w:jc w:val="center"/>
                  <w:outlineLvl w:val="2"/>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ins w:id="7174" w:author="威(×_×)" w:date="2021-03-18T18:56:17Z"/>
        </w:trPr>
        <w:tc>
          <w:tcPr>
            <w:tcW w:w="2480" w:type="dxa"/>
            <w:vMerge w:val="continue"/>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76" w:author="威(×_×)" w:date="2021-03-18T18:56:17Z"/>
                <w:rFonts w:hint="default" w:ascii="Times New Roman" w:hAnsi="Times New Roman" w:eastAsia="微软雅黑"/>
                <w:kern w:val="0"/>
                <w:sz w:val="24"/>
                <w:szCs w:val="24"/>
                <w:rPrChange w:id="7177" w:author="威(×_×)" w:date="2021-03-18T18:56:47Z">
                  <w:rPr>
                    <w:ins w:id="7178" w:author="威(×_×)" w:date="2021-03-18T18:56:17Z"/>
                    <w:rFonts w:ascii="Times New Roman" w:hAnsi="Times New Roman" w:eastAsia="宋体"/>
                    <w:kern w:val="0"/>
                    <w:sz w:val="24"/>
                    <w:szCs w:val="24"/>
                  </w:rPr>
                </w:rPrChange>
              </w:rPr>
              <w:pPrChange w:id="7175" w:author="威(×_×)" w:date="2021-03-19T17:49:27Z">
                <w:pPr>
                  <w:keepNext/>
                  <w:keepLines/>
                  <w:spacing w:before="240" w:after="156" w:line="20" w:lineRule="atLeast"/>
                  <w:ind w:firstLine="440"/>
                  <w:jc w:val="center"/>
                  <w:outlineLvl w:val="2"/>
                </w:pPr>
              </w:pPrChange>
            </w:pPr>
          </w:p>
        </w:tc>
        <w:tc>
          <w:tcPr>
            <w:tcW w:w="1214" w:type="dxa"/>
            <w:tcBorders>
              <w:left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80" w:author="威(×_×)" w:date="2021-03-18T18:56:17Z"/>
                <w:rFonts w:hint="default" w:ascii="Times New Roman" w:hAnsi="Times New Roman" w:eastAsia="微软雅黑"/>
                <w:kern w:val="0"/>
                <w:sz w:val="24"/>
                <w:szCs w:val="24"/>
                <w:rPrChange w:id="7181" w:author="威(×_×)" w:date="2021-03-18T18:56:47Z">
                  <w:rPr>
                    <w:ins w:id="7182" w:author="威(×_×)" w:date="2021-03-18T18:56:17Z"/>
                    <w:rFonts w:ascii="Times New Roman" w:hAnsi="Times New Roman" w:eastAsia="宋体"/>
                    <w:kern w:val="0"/>
                    <w:sz w:val="24"/>
                    <w:szCs w:val="24"/>
                  </w:rPr>
                </w:rPrChange>
              </w:rPr>
              <w:pPrChange w:id="7179" w:author="威(×_×)" w:date="2021-03-19T17:49:27Z">
                <w:pPr>
                  <w:keepNext/>
                  <w:keepLines/>
                  <w:spacing w:before="240" w:after="156" w:line="20" w:lineRule="atLeast"/>
                  <w:ind w:firstLine="440"/>
                  <w:jc w:val="center"/>
                  <w:outlineLvl w:val="2"/>
                </w:pPr>
              </w:pPrChange>
            </w:pPr>
          </w:p>
        </w:tc>
        <w:tc>
          <w:tcPr>
            <w:tcW w:w="150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84" w:author="威(×_×)" w:date="2021-03-18T18:56:17Z"/>
                <w:rFonts w:hint="default" w:ascii="Times New Roman" w:hAnsi="Times New Roman" w:eastAsia="微软雅黑"/>
                <w:kern w:val="0"/>
                <w:sz w:val="24"/>
                <w:szCs w:val="24"/>
                <w:rPrChange w:id="7185" w:author="威(×_×)" w:date="2021-03-18T18:56:47Z">
                  <w:rPr>
                    <w:ins w:id="7186" w:author="威(×_×)" w:date="2021-03-18T18:56:17Z"/>
                    <w:rFonts w:ascii="Times New Roman" w:hAnsi="Times New Roman" w:eastAsia="宋体"/>
                    <w:kern w:val="0"/>
                    <w:sz w:val="24"/>
                    <w:szCs w:val="24"/>
                  </w:rPr>
                </w:rPrChange>
              </w:rPr>
              <w:pPrChange w:id="7183" w:author="威(×_×)" w:date="2021-03-19T17:49:27Z">
                <w:pPr>
                  <w:keepNext/>
                  <w:keepLines/>
                  <w:spacing w:before="240" w:after="156" w:line="20" w:lineRule="atLeast"/>
                  <w:ind w:firstLine="440"/>
                  <w:jc w:val="center"/>
                  <w:outlineLvl w:val="2"/>
                </w:pPr>
              </w:pPrChange>
            </w:pPr>
          </w:p>
        </w:tc>
        <w:tc>
          <w:tcPr>
            <w:tcW w:w="1579"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88" w:author="威(×_×)" w:date="2021-03-18T18:56:17Z"/>
                <w:rFonts w:hint="default" w:ascii="Times New Roman" w:hAnsi="Times New Roman" w:eastAsia="微软雅黑"/>
                <w:kern w:val="0"/>
                <w:sz w:val="24"/>
                <w:szCs w:val="24"/>
                <w:rPrChange w:id="7189" w:author="威(×_×)" w:date="2021-03-18T18:56:47Z">
                  <w:rPr>
                    <w:ins w:id="7190" w:author="威(×_×)" w:date="2021-03-18T18:56:17Z"/>
                    <w:rFonts w:ascii="Times New Roman" w:hAnsi="Times New Roman" w:eastAsia="宋体"/>
                    <w:kern w:val="0"/>
                    <w:sz w:val="24"/>
                    <w:szCs w:val="24"/>
                  </w:rPr>
                </w:rPrChange>
              </w:rPr>
              <w:pPrChange w:id="7187" w:author="威(×_×)" w:date="2021-03-19T17:49:27Z">
                <w:pPr>
                  <w:keepNext/>
                  <w:keepLines/>
                  <w:spacing w:before="240" w:after="156" w:line="20" w:lineRule="atLeast"/>
                  <w:ind w:firstLine="440"/>
                  <w:jc w:val="center"/>
                  <w:outlineLvl w:val="2"/>
                </w:pPr>
              </w:pPrChange>
            </w:pPr>
          </w:p>
        </w:tc>
        <w:tc>
          <w:tcPr>
            <w:tcW w:w="2824" w:type="dxa"/>
            <w:tcBorders>
              <w:top w:val="single" w:color="auto" w:sz="4" w:space="0"/>
              <w:left w:val="single" w:color="auto" w:sz="4" w:space="0"/>
              <w:bottom w:val="single" w:color="auto" w:sz="4" w:space="0"/>
              <w:right w:val="single" w:color="auto" w:sz="4" w:space="0"/>
            </w:tcBorders>
            <w:noWrap w:val="0"/>
            <w:vAlign w:val="center"/>
          </w:tcPr>
          <w:p>
            <w:pPr>
              <w:keepNext/>
              <w:keepLines/>
              <w:snapToGrid w:val="0"/>
              <w:spacing w:before="240" w:after="156" w:line="20" w:lineRule="atLeast"/>
              <w:ind w:firstLine="440"/>
              <w:jc w:val="center"/>
              <w:outlineLvl w:val="2"/>
              <w:rPr>
                <w:ins w:id="7192" w:author="威(×_×)" w:date="2021-03-18T18:56:17Z"/>
                <w:rFonts w:hint="default" w:ascii="Times New Roman" w:hAnsi="Times New Roman" w:eastAsia="微软雅黑"/>
                <w:kern w:val="0"/>
                <w:sz w:val="24"/>
                <w:szCs w:val="24"/>
                <w:rPrChange w:id="7193" w:author="威(×_×)" w:date="2021-03-18T18:56:47Z">
                  <w:rPr>
                    <w:ins w:id="7194" w:author="威(×_×)" w:date="2021-03-18T18:56:17Z"/>
                    <w:rFonts w:ascii="Times New Roman" w:hAnsi="Times New Roman" w:eastAsia="宋体"/>
                    <w:kern w:val="0"/>
                    <w:sz w:val="24"/>
                    <w:szCs w:val="24"/>
                  </w:rPr>
                </w:rPrChange>
              </w:rPr>
              <w:pPrChange w:id="7191" w:author="威(×_×)" w:date="2021-03-19T17:49:27Z">
                <w:pPr>
                  <w:keepNext/>
                  <w:keepLines/>
                  <w:spacing w:before="240" w:after="156" w:line="20" w:lineRule="atLeast"/>
                  <w:ind w:firstLine="440"/>
                  <w:jc w:val="center"/>
                  <w:outlineLvl w:val="2"/>
                </w:pPr>
              </w:pPrChange>
            </w:pPr>
          </w:p>
        </w:tc>
      </w:tr>
    </w:tbl>
    <w:p>
      <w:pPr>
        <w:spacing w:before="156" w:beforeLines="50" w:after="156" w:line="240" w:lineRule="auto"/>
        <w:jc w:val="left"/>
        <w:rPr>
          <w:del w:id="7195" w:author="威(×_×)" w:date="2021-03-18T18:57:01Z"/>
          <w:rFonts w:hint="eastAsia" w:ascii="Times New Roman" w:hAnsi="Times New Roman" w:eastAsia="微软雅黑" w:cs="Times New Roman"/>
          <w:sz w:val="24"/>
          <w:szCs w:val="24"/>
          <w:rPrChange w:id="7196" w:author="威(×_×)" w:date="2021-03-18T17:49:20Z">
            <w:rPr>
              <w:del w:id="7197" w:author="威(×_×)" w:date="2021-03-18T18:57:01Z"/>
              <w:rFonts w:ascii="微软雅黑" w:hAnsi="微软雅黑" w:eastAsia="微软雅黑" w:cs="微软雅黑"/>
              <w:sz w:val="24"/>
              <w:szCs w:val="24"/>
            </w:rPr>
          </w:rPrChange>
        </w:rPr>
      </w:pPr>
    </w:p>
    <w:tbl>
      <w:tblPr>
        <w:tblStyle w:val="20"/>
        <w:tblW w:w="96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1214"/>
        <w:gridCol w:w="1504"/>
        <w:gridCol w:w="1579"/>
        <w:gridCol w:w="2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jc w:val="center"/>
          <w:del w:id="7198" w:author="威(×_×)" w:date="2021-03-18T18:57:01Z"/>
        </w:trPr>
        <w:tc>
          <w:tcPr>
            <w:tcW w:w="2480" w:type="dxa"/>
            <w:tcBorders>
              <w:top w:val="single" w:color="auto" w:sz="4" w:space="0"/>
              <w:left w:val="single" w:color="auto" w:sz="4" w:space="0"/>
              <w:bottom w:val="single" w:color="auto" w:sz="4" w:space="0"/>
              <w:right w:val="single" w:color="auto" w:sz="4" w:space="0"/>
            </w:tcBorders>
            <w:vAlign w:val="center"/>
          </w:tcPr>
          <w:p>
            <w:pPr>
              <w:spacing w:after="156" w:line="20" w:lineRule="atLeast"/>
              <w:jc w:val="center"/>
              <w:rPr>
                <w:del w:id="7199" w:author="威(×_×)" w:date="2021-03-18T18:57:01Z"/>
                <w:rFonts w:ascii="Times New Roman" w:hAnsi="Times New Roman" w:eastAsia="微软雅黑" w:cs="Times New Roman"/>
                <w:b/>
                <w:bCs/>
                <w:kern w:val="0"/>
                <w:sz w:val="24"/>
                <w:szCs w:val="24"/>
                <w:rPrChange w:id="7200" w:author="威(×_×)" w:date="2021-03-18T17:49:20Z">
                  <w:rPr>
                    <w:del w:id="7201" w:author="威(×_×)" w:date="2021-03-18T18:57:01Z"/>
                    <w:rFonts w:ascii="微软雅黑" w:hAnsi="微软雅黑" w:eastAsia="微软雅黑" w:cs="微软雅黑"/>
                    <w:b/>
                    <w:bCs/>
                    <w:kern w:val="0"/>
                    <w:sz w:val="24"/>
                    <w:szCs w:val="24"/>
                  </w:rPr>
                </w:rPrChange>
              </w:rPr>
            </w:pPr>
            <w:del w:id="7202" w:author="威(×_×)" w:date="2021-03-18T18:57:01Z">
              <w:r>
                <w:rPr>
                  <w:rFonts w:hint="default" w:ascii="Times New Roman" w:hAnsi="Times New Roman" w:eastAsia="微软雅黑" w:cs="Times New Roman"/>
                  <w:b/>
                  <w:bCs/>
                  <w:kern w:val="0"/>
                  <w:sz w:val="24"/>
                  <w:szCs w:val="24"/>
                  <w:rPrChange w:id="7203" w:author="威(×_×)" w:date="2021-03-18T17:49:20Z">
                    <w:rPr>
                      <w:rFonts w:hint="eastAsia" w:ascii="微软雅黑" w:hAnsi="微软雅黑" w:eastAsia="微软雅黑" w:cs="微软雅黑"/>
                      <w:b/>
                      <w:bCs/>
                      <w:kern w:val="0"/>
                      <w:sz w:val="24"/>
                      <w:szCs w:val="24"/>
                    </w:rPr>
                  </w:rPrChange>
                </w:rPr>
                <w:delText>团队</w:delText>
              </w:r>
            </w:del>
          </w:p>
        </w:tc>
        <w:tc>
          <w:tcPr>
            <w:tcW w:w="1214" w:type="dxa"/>
            <w:tcBorders>
              <w:top w:val="single" w:color="auto" w:sz="4" w:space="0"/>
              <w:left w:val="single" w:color="auto" w:sz="4" w:space="0"/>
              <w:bottom w:val="single" w:color="auto" w:sz="4" w:space="0"/>
              <w:right w:val="single" w:color="auto" w:sz="4" w:space="0"/>
            </w:tcBorders>
            <w:vAlign w:val="center"/>
          </w:tcPr>
          <w:p>
            <w:pPr>
              <w:spacing w:after="156" w:line="20" w:lineRule="atLeast"/>
              <w:jc w:val="center"/>
              <w:rPr>
                <w:del w:id="7204" w:author="威(×_×)" w:date="2021-03-18T18:57:01Z"/>
                <w:rFonts w:ascii="Times New Roman" w:hAnsi="Times New Roman" w:eastAsia="微软雅黑" w:cs="Times New Roman"/>
                <w:b/>
                <w:bCs/>
                <w:kern w:val="0"/>
                <w:sz w:val="24"/>
                <w:szCs w:val="24"/>
                <w:rPrChange w:id="7205" w:author="威(×_×)" w:date="2021-03-18T17:49:20Z">
                  <w:rPr>
                    <w:del w:id="7206" w:author="威(×_×)" w:date="2021-03-18T18:57:01Z"/>
                    <w:rFonts w:ascii="微软雅黑" w:hAnsi="微软雅黑" w:eastAsia="微软雅黑" w:cs="微软雅黑"/>
                    <w:b/>
                    <w:bCs/>
                    <w:kern w:val="0"/>
                    <w:sz w:val="24"/>
                    <w:szCs w:val="24"/>
                  </w:rPr>
                </w:rPrChange>
              </w:rPr>
            </w:pPr>
            <w:del w:id="7207" w:author="威(×_×)" w:date="2021-03-18T18:57:01Z">
              <w:r>
                <w:rPr>
                  <w:rFonts w:hint="default" w:ascii="Times New Roman" w:hAnsi="Times New Roman" w:eastAsia="微软雅黑" w:cs="Times New Roman"/>
                  <w:b/>
                  <w:bCs/>
                  <w:kern w:val="0"/>
                  <w:sz w:val="24"/>
                  <w:szCs w:val="24"/>
                  <w:rPrChange w:id="7208" w:author="威(×_×)" w:date="2021-03-18T17:49:20Z">
                    <w:rPr>
                      <w:rFonts w:hint="eastAsia" w:ascii="微软雅黑" w:hAnsi="微软雅黑" w:eastAsia="微软雅黑" w:cs="微软雅黑"/>
                      <w:b/>
                      <w:bCs/>
                      <w:kern w:val="0"/>
                      <w:sz w:val="24"/>
                      <w:szCs w:val="24"/>
                    </w:rPr>
                  </w:rPrChange>
                </w:rPr>
                <w:delText>设计机构</w:delText>
              </w:r>
            </w:del>
          </w:p>
        </w:tc>
        <w:tc>
          <w:tcPr>
            <w:tcW w:w="1504" w:type="dxa"/>
            <w:tcBorders>
              <w:top w:val="single" w:color="auto" w:sz="4" w:space="0"/>
              <w:left w:val="single" w:color="auto" w:sz="4" w:space="0"/>
              <w:bottom w:val="single" w:color="auto" w:sz="4" w:space="0"/>
              <w:right w:val="single" w:color="auto" w:sz="4" w:space="0"/>
            </w:tcBorders>
            <w:vAlign w:val="center"/>
          </w:tcPr>
          <w:p>
            <w:pPr>
              <w:spacing w:after="156" w:line="20" w:lineRule="atLeast"/>
              <w:jc w:val="center"/>
              <w:rPr>
                <w:del w:id="7209" w:author="威(×_×)" w:date="2021-03-18T18:57:01Z"/>
                <w:rFonts w:ascii="Times New Roman" w:hAnsi="Times New Roman" w:eastAsia="微软雅黑" w:cs="Times New Roman"/>
                <w:b/>
                <w:bCs/>
                <w:kern w:val="0"/>
                <w:sz w:val="24"/>
                <w:szCs w:val="24"/>
                <w:rPrChange w:id="7210" w:author="威(×_×)" w:date="2021-03-18T17:49:20Z">
                  <w:rPr>
                    <w:del w:id="7211" w:author="威(×_×)" w:date="2021-03-18T18:57:01Z"/>
                    <w:rFonts w:ascii="微软雅黑" w:hAnsi="微软雅黑" w:eastAsia="微软雅黑" w:cs="微软雅黑"/>
                    <w:b/>
                    <w:bCs/>
                    <w:kern w:val="0"/>
                    <w:sz w:val="24"/>
                    <w:szCs w:val="24"/>
                  </w:rPr>
                </w:rPrChange>
              </w:rPr>
            </w:pPr>
            <w:del w:id="7212" w:author="威(×_×)" w:date="2021-03-18T18:57:01Z">
              <w:r>
                <w:rPr>
                  <w:rFonts w:hint="default" w:ascii="Times New Roman" w:hAnsi="Times New Roman" w:eastAsia="微软雅黑" w:cs="Times New Roman"/>
                  <w:b/>
                  <w:bCs/>
                  <w:kern w:val="0"/>
                  <w:sz w:val="24"/>
                  <w:szCs w:val="24"/>
                  <w:rPrChange w:id="7213" w:author="威(×_×)" w:date="2021-03-18T17:49:20Z">
                    <w:rPr>
                      <w:rFonts w:hint="eastAsia" w:ascii="微软雅黑" w:hAnsi="微软雅黑" w:eastAsia="微软雅黑" w:cs="微软雅黑"/>
                      <w:b/>
                      <w:bCs/>
                      <w:kern w:val="0"/>
                      <w:sz w:val="24"/>
                      <w:szCs w:val="24"/>
                    </w:rPr>
                  </w:rPrChange>
                </w:rPr>
                <w:delText>姓名</w:delText>
              </w:r>
            </w:del>
          </w:p>
        </w:tc>
        <w:tc>
          <w:tcPr>
            <w:tcW w:w="1579" w:type="dxa"/>
            <w:tcBorders>
              <w:top w:val="single" w:color="auto" w:sz="4" w:space="0"/>
              <w:left w:val="single" w:color="auto" w:sz="4" w:space="0"/>
              <w:bottom w:val="single" w:color="auto" w:sz="4" w:space="0"/>
              <w:right w:val="single" w:color="auto" w:sz="4" w:space="0"/>
            </w:tcBorders>
            <w:vAlign w:val="center"/>
          </w:tcPr>
          <w:p>
            <w:pPr>
              <w:spacing w:after="156" w:line="20" w:lineRule="atLeast"/>
              <w:jc w:val="center"/>
              <w:rPr>
                <w:del w:id="7214" w:author="威(×_×)" w:date="2021-03-18T18:57:01Z"/>
                <w:rFonts w:ascii="Times New Roman" w:hAnsi="Times New Roman" w:eastAsia="微软雅黑" w:cs="Times New Roman"/>
                <w:b/>
                <w:bCs/>
                <w:kern w:val="0"/>
                <w:sz w:val="24"/>
                <w:szCs w:val="24"/>
                <w:rPrChange w:id="7215" w:author="威(×_×)" w:date="2021-03-18T17:49:20Z">
                  <w:rPr>
                    <w:del w:id="7216" w:author="威(×_×)" w:date="2021-03-18T18:57:01Z"/>
                    <w:rFonts w:ascii="微软雅黑" w:hAnsi="微软雅黑" w:eastAsia="微软雅黑" w:cs="微软雅黑"/>
                    <w:b/>
                    <w:bCs/>
                    <w:kern w:val="0"/>
                    <w:sz w:val="24"/>
                    <w:szCs w:val="24"/>
                  </w:rPr>
                </w:rPrChange>
              </w:rPr>
            </w:pPr>
            <w:del w:id="7217" w:author="威(×_×)" w:date="2021-03-18T18:57:01Z">
              <w:r>
                <w:rPr>
                  <w:rFonts w:hint="default" w:ascii="Times New Roman" w:hAnsi="Times New Roman" w:eastAsia="微软雅黑" w:cs="Times New Roman"/>
                  <w:b/>
                  <w:bCs/>
                  <w:kern w:val="0"/>
                  <w:sz w:val="24"/>
                  <w:szCs w:val="24"/>
                  <w:rPrChange w:id="7218" w:author="威(×_×)" w:date="2021-03-18T17:49:20Z">
                    <w:rPr>
                      <w:rFonts w:hint="eastAsia" w:ascii="微软雅黑" w:hAnsi="微软雅黑" w:eastAsia="微软雅黑" w:cs="微软雅黑"/>
                      <w:b/>
                      <w:bCs/>
                      <w:kern w:val="0"/>
                      <w:sz w:val="24"/>
                      <w:szCs w:val="24"/>
                    </w:rPr>
                  </w:rPrChange>
                </w:rPr>
                <w:delText>职务</w:delText>
              </w:r>
            </w:del>
          </w:p>
        </w:tc>
        <w:tc>
          <w:tcPr>
            <w:tcW w:w="2824" w:type="dxa"/>
            <w:tcBorders>
              <w:top w:val="single" w:color="auto" w:sz="4" w:space="0"/>
              <w:left w:val="single" w:color="auto" w:sz="4" w:space="0"/>
              <w:bottom w:val="single" w:color="auto" w:sz="4" w:space="0"/>
              <w:right w:val="single" w:color="auto" w:sz="4" w:space="0"/>
            </w:tcBorders>
            <w:vAlign w:val="center"/>
          </w:tcPr>
          <w:p>
            <w:pPr>
              <w:spacing w:after="156" w:line="20" w:lineRule="atLeast"/>
              <w:jc w:val="center"/>
              <w:rPr>
                <w:del w:id="7219" w:author="威(×_×)" w:date="2021-03-18T18:57:01Z"/>
                <w:rFonts w:ascii="Times New Roman" w:hAnsi="Times New Roman" w:eastAsia="微软雅黑" w:cs="Times New Roman"/>
                <w:b/>
                <w:bCs/>
                <w:kern w:val="0"/>
                <w:sz w:val="24"/>
                <w:szCs w:val="24"/>
                <w:rPrChange w:id="7220" w:author="威(×_×)" w:date="2021-03-18T17:49:20Z">
                  <w:rPr>
                    <w:del w:id="7221" w:author="威(×_×)" w:date="2021-03-18T18:57:01Z"/>
                    <w:rFonts w:ascii="微软雅黑" w:hAnsi="微软雅黑" w:eastAsia="微软雅黑" w:cs="微软雅黑"/>
                    <w:b/>
                    <w:bCs/>
                    <w:kern w:val="0"/>
                    <w:sz w:val="24"/>
                    <w:szCs w:val="24"/>
                  </w:rPr>
                </w:rPrChange>
              </w:rPr>
            </w:pPr>
            <w:del w:id="7222" w:author="威(×_×)" w:date="2021-03-18T18:57:01Z">
              <w:r>
                <w:rPr>
                  <w:rFonts w:hint="default" w:ascii="Times New Roman" w:hAnsi="Times New Roman" w:eastAsia="微软雅黑" w:cs="Times New Roman"/>
                  <w:b/>
                  <w:bCs/>
                  <w:kern w:val="0"/>
                  <w:sz w:val="24"/>
                  <w:szCs w:val="24"/>
                  <w:rPrChange w:id="7223" w:author="威(×_×)" w:date="2021-03-18T17:49:20Z">
                    <w:rPr>
                      <w:rFonts w:hint="eastAsia" w:ascii="微软雅黑" w:hAnsi="微软雅黑" w:eastAsia="微软雅黑" w:cs="微软雅黑"/>
                      <w:b/>
                      <w:bCs/>
                      <w:kern w:val="0"/>
                      <w:sz w:val="24"/>
                      <w:szCs w:val="24"/>
                    </w:rPr>
                  </w:rPrChange>
                </w:rPr>
                <w:delText>拟承担的设计工作</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del w:id="7224" w:author="威(×_×)" w:date="2021-03-18T18:57:01Z"/>
        </w:trPr>
        <w:tc>
          <w:tcPr>
            <w:tcW w:w="2480" w:type="dxa"/>
            <w:tcBorders>
              <w:top w:val="single" w:color="auto" w:sz="4" w:space="0"/>
              <w:left w:val="single" w:color="auto" w:sz="4" w:space="0"/>
              <w:bottom w:val="single" w:color="auto" w:sz="4" w:space="0"/>
              <w:right w:val="single" w:color="auto" w:sz="4" w:space="0"/>
            </w:tcBorders>
            <w:vAlign w:val="center"/>
          </w:tcPr>
          <w:p>
            <w:pPr>
              <w:spacing w:after="156" w:line="20" w:lineRule="atLeast"/>
              <w:jc w:val="center"/>
              <w:rPr>
                <w:del w:id="7225" w:author="威(×_×)" w:date="2021-03-18T18:57:01Z"/>
                <w:rFonts w:ascii="Times New Roman" w:hAnsi="Times New Roman" w:eastAsia="微软雅黑" w:cs="Times New Roman"/>
                <w:kern w:val="0"/>
                <w:sz w:val="24"/>
                <w:szCs w:val="24"/>
                <w:rPrChange w:id="7226" w:author="威(×_×)" w:date="2021-03-18T17:49:20Z">
                  <w:rPr>
                    <w:del w:id="7227" w:author="威(×_×)" w:date="2021-03-18T18:57:01Z"/>
                    <w:rFonts w:ascii="微软雅黑" w:hAnsi="微软雅黑" w:eastAsia="微软雅黑" w:cs="微软雅黑"/>
                    <w:kern w:val="0"/>
                    <w:sz w:val="24"/>
                    <w:szCs w:val="24"/>
                  </w:rPr>
                </w:rPrChange>
              </w:rPr>
            </w:pPr>
            <w:del w:id="7228" w:author="威(×_×)" w:date="2021-03-18T18:57:01Z">
              <w:r>
                <w:rPr>
                  <w:rFonts w:hint="default" w:ascii="Times New Roman" w:hAnsi="Times New Roman" w:eastAsia="微软雅黑" w:cs="Times New Roman"/>
                  <w:kern w:val="0"/>
                  <w:sz w:val="24"/>
                  <w:szCs w:val="24"/>
                  <w:rPrChange w:id="7229" w:author="威(×_×)" w:date="2021-03-18T17:49:20Z">
                    <w:rPr>
                      <w:rFonts w:hint="eastAsia" w:ascii="微软雅黑" w:hAnsi="微软雅黑" w:eastAsia="微软雅黑" w:cs="微软雅黑"/>
                      <w:kern w:val="0"/>
                      <w:sz w:val="24"/>
                      <w:szCs w:val="24"/>
                    </w:rPr>
                  </w:rPrChange>
                </w:rPr>
                <w:delText>项目负责人</w:delText>
              </w:r>
            </w:del>
          </w:p>
        </w:tc>
        <w:tc>
          <w:tcPr>
            <w:tcW w:w="121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216" w:firstLineChars="90"/>
              <w:jc w:val="center"/>
              <w:outlineLvl w:val="2"/>
              <w:rPr>
                <w:del w:id="7230" w:author="威(×_×)" w:date="2021-03-18T18:57:01Z"/>
                <w:rFonts w:ascii="Times New Roman" w:hAnsi="Times New Roman" w:eastAsia="微软雅黑" w:cs="Times New Roman"/>
                <w:kern w:val="0"/>
                <w:sz w:val="24"/>
                <w:szCs w:val="24"/>
                <w:rPrChange w:id="7231" w:author="威(×_×)" w:date="2021-03-18T17:49:20Z">
                  <w:rPr>
                    <w:del w:id="7232"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216" w:firstLineChars="90"/>
              <w:jc w:val="center"/>
              <w:outlineLvl w:val="2"/>
              <w:rPr>
                <w:del w:id="7233" w:author="威(×_×)" w:date="2021-03-18T18:57:01Z"/>
                <w:rFonts w:ascii="Times New Roman" w:hAnsi="Times New Roman" w:eastAsia="微软雅黑" w:cs="Times New Roman"/>
                <w:kern w:val="0"/>
                <w:sz w:val="24"/>
                <w:szCs w:val="24"/>
                <w:rPrChange w:id="7234" w:author="威(×_×)" w:date="2021-03-18T17:49:20Z">
                  <w:rPr>
                    <w:del w:id="7235"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36" w:author="威(×_×)" w:date="2021-03-18T18:57:01Z"/>
                <w:rFonts w:ascii="Times New Roman" w:hAnsi="Times New Roman" w:eastAsia="微软雅黑" w:cs="Times New Roman"/>
                <w:kern w:val="0"/>
                <w:sz w:val="24"/>
                <w:szCs w:val="24"/>
                <w:rPrChange w:id="7237" w:author="威(×_×)" w:date="2021-03-18T17:49:20Z">
                  <w:rPr>
                    <w:del w:id="7238"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39" w:author="威(×_×)" w:date="2021-03-18T18:57:01Z"/>
                <w:rFonts w:ascii="Times New Roman" w:hAnsi="Times New Roman" w:eastAsia="微软雅黑" w:cs="Times New Roman"/>
                <w:kern w:val="0"/>
                <w:sz w:val="24"/>
                <w:szCs w:val="24"/>
                <w:rPrChange w:id="7240" w:author="威(×_×)" w:date="2021-03-18T17:49:20Z">
                  <w:rPr>
                    <w:del w:id="7241"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242" w:author="威(×_×)" w:date="2021-03-18T18:57:01Z"/>
        </w:trPr>
        <w:tc>
          <w:tcPr>
            <w:tcW w:w="2480" w:type="dxa"/>
            <w:tcBorders>
              <w:top w:val="single" w:color="auto" w:sz="4" w:space="0"/>
              <w:left w:val="single" w:color="auto" w:sz="4" w:space="0"/>
              <w:right w:val="single" w:color="auto" w:sz="4" w:space="0"/>
            </w:tcBorders>
            <w:vAlign w:val="center"/>
          </w:tcPr>
          <w:p>
            <w:pPr>
              <w:spacing w:after="156" w:line="20" w:lineRule="atLeast"/>
              <w:jc w:val="center"/>
              <w:rPr>
                <w:del w:id="7243" w:author="威(×_×)" w:date="2021-03-18T18:57:01Z"/>
                <w:rFonts w:ascii="Times New Roman" w:hAnsi="Times New Roman" w:eastAsia="微软雅黑" w:cs="Times New Roman"/>
                <w:kern w:val="0"/>
                <w:sz w:val="24"/>
                <w:szCs w:val="24"/>
                <w:rPrChange w:id="7244" w:author="威(×_×)" w:date="2021-03-18T17:49:20Z">
                  <w:rPr>
                    <w:del w:id="7245" w:author="威(×_×)" w:date="2021-03-18T18:57:01Z"/>
                    <w:rFonts w:ascii="微软雅黑" w:hAnsi="微软雅黑" w:eastAsia="微软雅黑" w:cs="微软雅黑"/>
                    <w:kern w:val="0"/>
                    <w:sz w:val="24"/>
                    <w:szCs w:val="24"/>
                  </w:rPr>
                </w:rPrChange>
              </w:rPr>
            </w:pPr>
            <w:del w:id="7246" w:author="威(×_×)" w:date="2021-03-18T18:57:01Z">
              <w:r>
                <w:rPr>
                  <w:rFonts w:hint="default" w:ascii="Times New Roman" w:hAnsi="Times New Roman" w:eastAsia="微软雅黑" w:cs="Times New Roman"/>
                  <w:kern w:val="0"/>
                  <w:sz w:val="24"/>
                  <w:szCs w:val="24"/>
                  <w:rPrChange w:id="7247" w:author="威(×_×)" w:date="2021-03-18T17:49:20Z">
                    <w:rPr>
                      <w:rFonts w:hint="eastAsia" w:ascii="微软雅黑" w:hAnsi="微软雅黑" w:eastAsia="微软雅黑" w:cs="微软雅黑"/>
                      <w:kern w:val="0"/>
                      <w:sz w:val="24"/>
                      <w:szCs w:val="24"/>
                    </w:rPr>
                  </w:rPrChange>
                </w:rPr>
                <w:delText>主创设计师1</w:delText>
              </w:r>
            </w:del>
          </w:p>
        </w:tc>
        <w:tc>
          <w:tcPr>
            <w:tcW w:w="1214" w:type="dxa"/>
            <w:tcBorders>
              <w:top w:val="single" w:color="auto" w:sz="4" w:space="0"/>
              <w:left w:val="single" w:color="auto" w:sz="4" w:space="0"/>
              <w:right w:val="single" w:color="auto" w:sz="4" w:space="0"/>
            </w:tcBorders>
            <w:vAlign w:val="center"/>
          </w:tcPr>
          <w:p>
            <w:pPr>
              <w:keepNext/>
              <w:keepLines/>
              <w:spacing w:before="240" w:after="156" w:line="20" w:lineRule="atLeast"/>
              <w:ind w:firstLine="440"/>
              <w:jc w:val="center"/>
              <w:outlineLvl w:val="2"/>
              <w:rPr>
                <w:del w:id="7248" w:author="威(×_×)" w:date="2021-03-18T18:57:01Z"/>
                <w:rFonts w:ascii="Times New Roman" w:hAnsi="Times New Roman" w:eastAsia="微软雅黑" w:cs="Times New Roman"/>
                <w:kern w:val="0"/>
                <w:sz w:val="24"/>
                <w:szCs w:val="24"/>
                <w:rPrChange w:id="7249" w:author="威(×_×)" w:date="2021-03-18T17:49:20Z">
                  <w:rPr>
                    <w:del w:id="7250"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51" w:author="威(×_×)" w:date="2021-03-18T18:57:01Z"/>
                <w:rFonts w:ascii="Times New Roman" w:hAnsi="Times New Roman" w:eastAsia="微软雅黑" w:cs="Times New Roman"/>
                <w:kern w:val="0"/>
                <w:sz w:val="24"/>
                <w:szCs w:val="24"/>
                <w:rPrChange w:id="7252" w:author="威(×_×)" w:date="2021-03-18T17:49:20Z">
                  <w:rPr>
                    <w:del w:id="7253"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54" w:author="威(×_×)" w:date="2021-03-18T18:57:01Z"/>
                <w:rFonts w:ascii="Times New Roman" w:hAnsi="Times New Roman" w:eastAsia="微软雅黑" w:cs="Times New Roman"/>
                <w:kern w:val="0"/>
                <w:sz w:val="24"/>
                <w:szCs w:val="24"/>
                <w:rPrChange w:id="7255" w:author="威(×_×)" w:date="2021-03-18T17:49:20Z">
                  <w:rPr>
                    <w:del w:id="7256"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57" w:author="威(×_×)" w:date="2021-03-18T18:57:01Z"/>
                <w:rFonts w:ascii="Times New Roman" w:hAnsi="Times New Roman" w:eastAsia="微软雅黑" w:cs="Times New Roman"/>
                <w:kern w:val="0"/>
                <w:sz w:val="24"/>
                <w:szCs w:val="24"/>
                <w:rPrChange w:id="7258" w:author="威(×_×)" w:date="2021-03-18T17:49:20Z">
                  <w:rPr>
                    <w:del w:id="7259"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260" w:author="威(×_×)" w:date="2021-03-18T18:57:01Z"/>
        </w:trPr>
        <w:tc>
          <w:tcPr>
            <w:tcW w:w="2480" w:type="dxa"/>
            <w:tcBorders>
              <w:top w:val="single" w:color="auto" w:sz="4" w:space="0"/>
              <w:left w:val="single" w:color="auto" w:sz="4" w:space="0"/>
              <w:right w:val="single" w:color="auto" w:sz="4" w:space="0"/>
            </w:tcBorders>
            <w:vAlign w:val="center"/>
          </w:tcPr>
          <w:p>
            <w:pPr>
              <w:spacing w:after="156" w:line="20" w:lineRule="atLeast"/>
              <w:jc w:val="center"/>
              <w:rPr>
                <w:del w:id="7261" w:author="威(×_×)" w:date="2021-03-18T18:57:01Z"/>
                <w:rFonts w:ascii="Times New Roman" w:hAnsi="Times New Roman" w:eastAsia="微软雅黑" w:cs="Times New Roman"/>
                <w:kern w:val="0"/>
                <w:sz w:val="24"/>
                <w:szCs w:val="24"/>
                <w:rPrChange w:id="7262" w:author="威(×_×)" w:date="2021-03-18T17:49:20Z">
                  <w:rPr>
                    <w:del w:id="7263" w:author="威(×_×)" w:date="2021-03-18T18:57:01Z"/>
                    <w:rFonts w:ascii="微软雅黑" w:hAnsi="微软雅黑" w:eastAsia="微软雅黑" w:cs="微软雅黑"/>
                    <w:kern w:val="0"/>
                    <w:sz w:val="24"/>
                    <w:szCs w:val="24"/>
                  </w:rPr>
                </w:rPrChange>
              </w:rPr>
            </w:pPr>
            <w:del w:id="7264" w:author="威(×_×)" w:date="2021-03-18T18:57:01Z">
              <w:r>
                <w:rPr>
                  <w:rFonts w:hint="default" w:ascii="Times New Roman" w:hAnsi="Times New Roman" w:eastAsia="微软雅黑" w:cs="Times New Roman"/>
                  <w:kern w:val="0"/>
                  <w:sz w:val="24"/>
                  <w:szCs w:val="24"/>
                  <w:rPrChange w:id="7265" w:author="威(×_×)" w:date="2021-03-18T17:49:20Z">
                    <w:rPr>
                      <w:rFonts w:hint="eastAsia" w:ascii="微软雅黑" w:hAnsi="微软雅黑" w:eastAsia="微软雅黑" w:cs="微软雅黑"/>
                      <w:kern w:val="0"/>
                      <w:sz w:val="24"/>
                      <w:szCs w:val="24"/>
                    </w:rPr>
                  </w:rPrChange>
                </w:rPr>
                <w:delText>主创设计师2</w:delText>
              </w:r>
            </w:del>
          </w:p>
        </w:tc>
        <w:tc>
          <w:tcPr>
            <w:tcW w:w="1214" w:type="dxa"/>
            <w:tcBorders>
              <w:top w:val="single" w:color="auto" w:sz="4" w:space="0"/>
              <w:left w:val="single" w:color="auto" w:sz="4" w:space="0"/>
              <w:right w:val="single" w:color="auto" w:sz="4" w:space="0"/>
            </w:tcBorders>
            <w:vAlign w:val="center"/>
          </w:tcPr>
          <w:p>
            <w:pPr>
              <w:keepNext/>
              <w:keepLines/>
              <w:spacing w:before="240" w:after="156" w:line="20" w:lineRule="atLeast"/>
              <w:ind w:firstLine="440"/>
              <w:jc w:val="center"/>
              <w:outlineLvl w:val="2"/>
              <w:rPr>
                <w:del w:id="7266" w:author="威(×_×)" w:date="2021-03-18T18:57:01Z"/>
                <w:rFonts w:ascii="Times New Roman" w:hAnsi="Times New Roman" w:eastAsia="微软雅黑" w:cs="Times New Roman"/>
                <w:kern w:val="0"/>
                <w:sz w:val="24"/>
                <w:szCs w:val="24"/>
                <w:rPrChange w:id="7267" w:author="威(×_×)" w:date="2021-03-18T17:49:20Z">
                  <w:rPr>
                    <w:del w:id="7268"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69" w:author="威(×_×)" w:date="2021-03-18T18:57:01Z"/>
                <w:rFonts w:ascii="Times New Roman" w:hAnsi="Times New Roman" w:eastAsia="微软雅黑" w:cs="Times New Roman"/>
                <w:kern w:val="0"/>
                <w:sz w:val="24"/>
                <w:szCs w:val="24"/>
                <w:rPrChange w:id="7270" w:author="威(×_×)" w:date="2021-03-18T17:49:20Z">
                  <w:rPr>
                    <w:del w:id="7271"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72" w:author="威(×_×)" w:date="2021-03-18T18:57:01Z"/>
                <w:rFonts w:ascii="Times New Roman" w:hAnsi="Times New Roman" w:eastAsia="微软雅黑" w:cs="Times New Roman"/>
                <w:kern w:val="0"/>
                <w:sz w:val="24"/>
                <w:szCs w:val="24"/>
                <w:rPrChange w:id="7273" w:author="威(×_×)" w:date="2021-03-18T17:49:20Z">
                  <w:rPr>
                    <w:del w:id="7274"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75" w:author="威(×_×)" w:date="2021-03-18T18:57:01Z"/>
                <w:rFonts w:ascii="Times New Roman" w:hAnsi="Times New Roman" w:eastAsia="微软雅黑" w:cs="Times New Roman"/>
                <w:kern w:val="0"/>
                <w:sz w:val="24"/>
                <w:szCs w:val="24"/>
                <w:rPrChange w:id="7276" w:author="威(×_×)" w:date="2021-03-18T17:49:20Z">
                  <w:rPr>
                    <w:del w:id="7277"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278" w:author="威(×_×)" w:date="2021-03-18T18:57:01Z"/>
        </w:trPr>
        <w:tc>
          <w:tcPr>
            <w:tcW w:w="2480" w:type="dxa"/>
            <w:tcBorders>
              <w:top w:val="single" w:color="auto" w:sz="4" w:space="0"/>
              <w:left w:val="single" w:color="auto" w:sz="4" w:space="0"/>
              <w:right w:val="single" w:color="auto" w:sz="4" w:space="0"/>
            </w:tcBorders>
            <w:vAlign w:val="center"/>
          </w:tcPr>
          <w:p>
            <w:pPr>
              <w:spacing w:after="156" w:line="20" w:lineRule="atLeast"/>
              <w:jc w:val="center"/>
              <w:rPr>
                <w:del w:id="7279" w:author="威(×_×)" w:date="2021-03-18T18:57:01Z"/>
                <w:rFonts w:ascii="Times New Roman" w:hAnsi="Times New Roman" w:eastAsia="微软雅黑" w:cs="Times New Roman"/>
                <w:kern w:val="0"/>
                <w:sz w:val="24"/>
                <w:szCs w:val="24"/>
                <w:rPrChange w:id="7280" w:author="威(×_×)" w:date="2021-03-18T17:49:20Z">
                  <w:rPr>
                    <w:del w:id="7281" w:author="威(×_×)" w:date="2021-03-18T18:57:01Z"/>
                    <w:rFonts w:ascii="微软雅黑" w:hAnsi="微软雅黑" w:eastAsia="微软雅黑" w:cs="微软雅黑"/>
                    <w:kern w:val="0"/>
                    <w:sz w:val="24"/>
                    <w:szCs w:val="24"/>
                  </w:rPr>
                </w:rPrChange>
              </w:rPr>
            </w:pPr>
            <w:del w:id="7282" w:author="威(×_×)" w:date="2021-03-18T18:57:01Z">
              <w:r>
                <w:rPr>
                  <w:rFonts w:hint="default" w:ascii="Times New Roman" w:hAnsi="Times New Roman" w:eastAsia="微软雅黑" w:cs="Times New Roman"/>
                  <w:kern w:val="0"/>
                  <w:sz w:val="24"/>
                  <w:szCs w:val="24"/>
                  <w:rPrChange w:id="7283" w:author="威(×_×)" w:date="2021-03-18T17:49:20Z">
                    <w:rPr>
                      <w:rFonts w:hint="eastAsia" w:ascii="微软雅黑" w:hAnsi="微软雅黑" w:eastAsia="微软雅黑" w:cs="微软雅黑"/>
                      <w:kern w:val="0"/>
                      <w:sz w:val="24"/>
                      <w:szCs w:val="24"/>
                    </w:rPr>
                  </w:rPrChange>
                </w:rPr>
                <w:delText>主创设计师3</w:delText>
              </w:r>
            </w:del>
          </w:p>
        </w:tc>
        <w:tc>
          <w:tcPr>
            <w:tcW w:w="1214" w:type="dxa"/>
            <w:tcBorders>
              <w:top w:val="single" w:color="auto" w:sz="4" w:space="0"/>
              <w:left w:val="single" w:color="auto" w:sz="4" w:space="0"/>
              <w:right w:val="single" w:color="auto" w:sz="4" w:space="0"/>
            </w:tcBorders>
            <w:vAlign w:val="center"/>
          </w:tcPr>
          <w:p>
            <w:pPr>
              <w:keepNext/>
              <w:keepLines/>
              <w:spacing w:before="240" w:after="156" w:line="20" w:lineRule="atLeast"/>
              <w:ind w:firstLine="440"/>
              <w:jc w:val="center"/>
              <w:outlineLvl w:val="2"/>
              <w:rPr>
                <w:del w:id="7284" w:author="威(×_×)" w:date="2021-03-18T18:57:01Z"/>
                <w:rFonts w:ascii="Times New Roman" w:hAnsi="Times New Roman" w:eastAsia="微软雅黑" w:cs="Times New Roman"/>
                <w:kern w:val="0"/>
                <w:sz w:val="24"/>
                <w:szCs w:val="24"/>
                <w:rPrChange w:id="7285" w:author="威(×_×)" w:date="2021-03-18T17:49:20Z">
                  <w:rPr>
                    <w:del w:id="7286"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87" w:author="威(×_×)" w:date="2021-03-18T18:57:01Z"/>
                <w:rFonts w:ascii="Times New Roman" w:hAnsi="Times New Roman" w:eastAsia="微软雅黑" w:cs="Times New Roman"/>
                <w:kern w:val="0"/>
                <w:sz w:val="24"/>
                <w:szCs w:val="24"/>
                <w:rPrChange w:id="7288" w:author="威(×_×)" w:date="2021-03-18T17:49:20Z">
                  <w:rPr>
                    <w:del w:id="7289"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90" w:author="威(×_×)" w:date="2021-03-18T18:57:01Z"/>
                <w:rFonts w:ascii="Times New Roman" w:hAnsi="Times New Roman" w:eastAsia="微软雅黑" w:cs="Times New Roman"/>
                <w:kern w:val="0"/>
                <w:sz w:val="24"/>
                <w:szCs w:val="24"/>
                <w:rPrChange w:id="7291" w:author="威(×_×)" w:date="2021-03-18T17:49:20Z">
                  <w:rPr>
                    <w:del w:id="7292"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293" w:author="威(×_×)" w:date="2021-03-18T18:57:01Z"/>
                <w:rFonts w:ascii="Times New Roman" w:hAnsi="Times New Roman" w:eastAsia="微软雅黑" w:cs="Times New Roman"/>
                <w:kern w:val="0"/>
                <w:sz w:val="24"/>
                <w:szCs w:val="24"/>
                <w:rPrChange w:id="7294" w:author="威(×_×)" w:date="2021-03-18T17:49:20Z">
                  <w:rPr>
                    <w:del w:id="7295"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296" w:author="威(×_×)" w:date="2021-03-18T18:57:01Z"/>
        </w:trPr>
        <w:tc>
          <w:tcPr>
            <w:tcW w:w="2480" w:type="dxa"/>
            <w:vMerge w:val="restart"/>
            <w:tcBorders>
              <w:top w:val="single" w:color="auto" w:sz="4" w:space="0"/>
              <w:left w:val="single" w:color="auto" w:sz="4" w:space="0"/>
              <w:right w:val="single" w:color="auto" w:sz="4" w:space="0"/>
            </w:tcBorders>
            <w:vAlign w:val="center"/>
          </w:tcPr>
          <w:p>
            <w:pPr>
              <w:spacing w:after="156" w:line="20" w:lineRule="atLeast"/>
              <w:jc w:val="center"/>
              <w:rPr>
                <w:del w:id="7297" w:author="威(×_×)" w:date="2021-03-18T18:57:01Z"/>
                <w:rFonts w:ascii="Times New Roman" w:hAnsi="Times New Roman" w:eastAsia="微软雅黑" w:cs="Times New Roman"/>
                <w:kern w:val="0"/>
                <w:sz w:val="24"/>
                <w:szCs w:val="24"/>
                <w:rPrChange w:id="7298" w:author="威(×_×)" w:date="2021-03-18T17:49:20Z">
                  <w:rPr>
                    <w:del w:id="7299" w:author="威(×_×)" w:date="2021-03-18T18:57:01Z"/>
                    <w:rFonts w:ascii="微软雅黑" w:hAnsi="微软雅黑" w:eastAsia="微软雅黑" w:cs="微软雅黑"/>
                    <w:kern w:val="0"/>
                    <w:sz w:val="24"/>
                    <w:szCs w:val="24"/>
                  </w:rPr>
                </w:rPrChange>
              </w:rPr>
            </w:pPr>
            <w:del w:id="7300" w:author="威(×_×)" w:date="2021-03-18T18:57:01Z">
              <w:r>
                <w:rPr>
                  <w:rFonts w:hint="default" w:ascii="Times New Roman" w:hAnsi="Times New Roman" w:eastAsia="微软雅黑" w:cs="Times New Roman"/>
                  <w:kern w:val="0"/>
                  <w:sz w:val="24"/>
                  <w:szCs w:val="24"/>
                  <w:rPrChange w:id="7301" w:author="威(×_×)" w:date="2021-03-18T17:49:20Z">
                    <w:rPr>
                      <w:rFonts w:hint="eastAsia" w:ascii="微软雅黑" w:hAnsi="微软雅黑" w:eastAsia="微软雅黑" w:cs="微软雅黑"/>
                      <w:kern w:val="0"/>
                      <w:sz w:val="24"/>
                      <w:szCs w:val="24"/>
                    </w:rPr>
                  </w:rPrChange>
                </w:rPr>
                <w:delText>项目组成员</w:delText>
              </w:r>
            </w:del>
          </w:p>
        </w:tc>
        <w:tc>
          <w:tcPr>
            <w:tcW w:w="1214" w:type="dxa"/>
            <w:tcBorders>
              <w:top w:val="single" w:color="auto" w:sz="4" w:space="0"/>
              <w:left w:val="single" w:color="auto" w:sz="4" w:space="0"/>
              <w:right w:val="single" w:color="auto" w:sz="4" w:space="0"/>
            </w:tcBorders>
            <w:vAlign w:val="center"/>
          </w:tcPr>
          <w:p>
            <w:pPr>
              <w:keepNext/>
              <w:keepLines/>
              <w:spacing w:before="240" w:after="156" w:line="20" w:lineRule="atLeast"/>
              <w:ind w:firstLine="440"/>
              <w:jc w:val="center"/>
              <w:outlineLvl w:val="2"/>
              <w:rPr>
                <w:del w:id="7302" w:author="威(×_×)" w:date="2021-03-18T18:57:01Z"/>
                <w:rFonts w:ascii="Times New Roman" w:hAnsi="Times New Roman" w:eastAsia="微软雅黑" w:cs="Times New Roman"/>
                <w:kern w:val="0"/>
                <w:sz w:val="24"/>
                <w:szCs w:val="24"/>
                <w:rPrChange w:id="7303" w:author="威(×_×)" w:date="2021-03-18T17:49:20Z">
                  <w:rPr>
                    <w:del w:id="7304"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05" w:author="威(×_×)" w:date="2021-03-18T18:57:01Z"/>
                <w:rFonts w:ascii="Times New Roman" w:hAnsi="Times New Roman" w:eastAsia="微软雅黑" w:cs="Times New Roman"/>
                <w:kern w:val="0"/>
                <w:sz w:val="24"/>
                <w:szCs w:val="24"/>
                <w:rPrChange w:id="7306" w:author="威(×_×)" w:date="2021-03-18T17:49:20Z">
                  <w:rPr>
                    <w:del w:id="7307"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08" w:author="威(×_×)" w:date="2021-03-18T18:57:01Z"/>
                <w:rFonts w:ascii="Times New Roman" w:hAnsi="Times New Roman" w:eastAsia="微软雅黑" w:cs="Times New Roman"/>
                <w:kern w:val="0"/>
                <w:sz w:val="24"/>
                <w:szCs w:val="24"/>
                <w:rPrChange w:id="7309" w:author="威(×_×)" w:date="2021-03-18T17:49:20Z">
                  <w:rPr>
                    <w:del w:id="7310"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11" w:author="威(×_×)" w:date="2021-03-18T18:57:01Z"/>
                <w:rFonts w:ascii="Times New Roman" w:hAnsi="Times New Roman" w:eastAsia="微软雅黑" w:cs="Times New Roman"/>
                <w:kern w:val="0"/>
                <w:sz w:val="24"/>
                <w:szCs w:val="24"/>
                <w:rPrChange w:id="7312" w:author="威(×_×)" w:date="2021-03-18T17:49:20Z">
                  <w:rPr>
                    <w:del w:id="7313"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314" w:author="威(×_×)" w:date="2021-03-18T18:57:01Z"/>
        </w:trPr>
        <w:tc>
          <w:tcPr>
            <w:tcW w:w="2480" w:type="dxa"/>
            <w:vMerge w:val="continue"/>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15" w:author="威(×_×)" w:date="2021-03-18T18:57:01Z"/>
                <w:rFonts w:ascii="Times New Roman" w:hAnsi="Times New Roman" w:eastAsia="微软雅黑" w:cs="Times New Roman"/>
                <w:kern w:val="0"/>
                <w:sz w:val="24"/>
                <w:szCs w:val="24"/>
                <w:rPrChange w:id="7316" w:author="威(×_×)" w:date="2021-03-18T17:49:20Z">
                  <w:rPr>
                    <w:del w:id="7317" w:author="威(×_×)" w:date="2021-03-18T18:57:01Z"/>
                    <w:rFonts w:ascii="微软雅黑" w:hAnsi="微软雅黑" w:eastAsia="微软雅黑" w:cs="微软雅黑"/>
                    <w:kern w:val="0"/>
                    <w:sz w:val="24"/>
                    <w:szCs w:val="24"/>
                  </w:rPr>
                </w:rPrChange>
              </w:rPr>
            </w:pPr>
          </w:p>
        </w:tc>
        <w:tc>
          <w:tcPr>
            <w:tcW w:w="1214" w:type="dxa"/>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18" w:author="威(×_×)" w:date="2021-03-18T18:57:01Z"/>
                <w:rFonts w:ascii="Times New Roman" w:hAnsi="Times New Roman" w:eastAsia="微软雅黑" w:cs="Times New Roman"/>
                <w:kern w:val="0"/>
                <w:sz w:val="24"/>
                <w:szCs w:val="24"/>
                <w:rPrChange w:id="7319" w:author="威(×_×)" w:date="2021-03-18T17:49:20Z">
                  <w:rPr>
                    <w:del w:id="7320"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21" w:author="威(×_×)" w:date="2021-03-18T18:57:01Z"/>
                <w:rFonts w:ascii="Times New Roman" w:hAnsi="Times New Roman" w:eastAsia="微软雅黑" w:cs="Times New Roman"/>
                <w:kern w:val="0"/>
                <w:sz w:val="24"/>
                <w:szCs w:val="24"/>
                <w:rPrChange w:id="7322" w:author="威(×_×)" w:date="2021-03-18T17:49:20Z">
                  <w:rPr>
                    <w:del w:id="7323"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24" w:author="威(×_×)" w:date="2021-03-18T18:57:01Z"/>
                <w:rFonts w:ascii="Times New Roman" w:hAnsi="Times New Roman" w:eastAsia="微软雅黑" w:cs="Times New Roman"/>
                <w:kern w:val="0"/>
                <w:sz w:val="24"/>
                <w:szCs w:val="24"/>
                <w:rPrChange w:id="7325" w:author="威(×_×)" w:date="2021-03-18T17:49:20Z">
                  <w:rPr>
                    <w:del w:id="7326"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27" w:author="威(×_×)" w:date="2021-03-18T18:57:01Z"/>
                <w:rFonts w:ascii="Times New Roman" w:hAnsi="Times New Roman" w:eastAsia="微软雅黑" w:cs="Times New Roman"/>
                <w:kern w:val="0"/>
                <w:sz w:val="24"/>
                <w:szCs w:val="24"/>
                <w:rPrChange w:id="7328" w:author="威(×_×)" w:date="2021-03-18T17:49:20Z">
                  <w:rPr>
                    <w:del w:id="7329"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330" w:author="威(×_×)" w:date="2021-03-18T18:57:01Z"/>
        </w:trPr>
        <w:tc>
          <w:tcPr>
            <w:tcW w:w="2480" w:type="dxa"/>
            <w:vMerge w:val="continue"/>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31" w:author="威(×_×)" w:date="2021-03-18T18:57:01Z"/>
                <w:rFonts w:ascii="Times New Roman" w:hAnsi="Times New Roman" w:eastAsia="微软雅黑" w:cs="Times New Roman"/>
                <w:kern w:val="0"/>
                <w:sz w:val="24"/>
                <w:szCs w:val="24"/>
                <w:rPrChange w:id="7332" w:author="威(×_×)" w:date="2021-03-18T17:49:20Z">
                  <w:rPr>
                    <w:del w:id="7333" w:author="威(×_×)" w:date="2021-03-18T18:57:01Z"/>
                    <w:rFonts w:ascii="微软雅黑" w:hAnsi="微软雅黑" w:eastAsia="微软雅黑" w:cs="微软雅黑"/>
                    <w:kern w:val="0"/>
                    <w:sz w:val="24"/>
                    <w:szCs w:val="24"/>
                  </w:rPr>
                </w:rPrChange>
              </w:rPr>
            </w:pPr>
          </w:p>
        </w:tc>
        <w:tc>
          <w:tcPr>
            <w:tcW w:w="1214" w:type="dxa"/>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34" w:author="威(×_×)" w:date="2021-03-18T18:57:01Z"/>
                <w:rFonts w:ascii="Times New Roman" w:hAnsi="Times New Roman" w:eastAsia="微软雅黑" w:cs="Times New Roman"/>
                <w:kern w:val="0"/>
                <w:sz w:val="24"/>
                <w:szCs w:val="24"/>
                <w:rPrChange w:id="7335" w:author="威(×_×)" w:date="2021-03-18T17:49:20Z">
                  <w:rPr>
                    <w:del w:id="7336"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37" w:author="威(×_×)" w:date="2021-03-18T18:57:01Z"/>
                <w:rFonts w:ascii="Times New Roman" w:hAnsi="Times New Roman" w:eastAsia="微软雅黑" w:cs="Times New Roman"/>
                <w:kern w:val="0"/>
                <w:sz w:val="24"/>
                <w:szCs w:val="24"/>
                <w:rPrChange w:id="7338" w:author="威(×_×)" w:date="2021-03-18T17:49:20Z">
                  <w:rPr>
                    <w:del w:id="7339"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40" w:author="威(×_×)" w:date="2021-03-18T18:57:01Z"/>
                <w:rFonts w:ascii="Times New Roman" w:hAnsi="Times New Roman" w:eastAsia="微软雅黑" w:cs="Times New Roman"/>
                <w:kern w:val="0"/>
                <w:sz w:val="24"/>
                <w:szCs w:val="24"/>
                <w:rPrChange w:id="7341" w:author="威(×_×)" w:date="2021-03-18T17:49:20Z">
                  <w:rPr>
                    <w:del w:id="7342"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43" w:author="威(×_×)" w:date="2021-03-18T18:57:01Z"/>
                <w:rFonts w:ascii="Times New Roman" w:hAnsi="Times New Roman" w:eastAsia="微软雅黑" w:cs="Times New Roman"/>
                <w:kern w:val="0"/>
                <w:sz w:val="24"/>
                <w:szCs w:val="24"/>
                <w:rPrChange w:id="7344" w:author="威(×_×)" w:date="2021-03-18T17:49:20Z">
                  <w:rPr>
                    <w:del w:id="7345"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346" w:author="威(×_×)" w:date="2021-03-18T18:57:01Z"/>
        </w:trPr>
        <w:tc>
          <w:tcPr>
            <w:tcW w:w="2480" w:type="dxa"/>
            <w:vMerge w:val="continue"/>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47" w:author="威(×_×)" w:date="2021-03-18T18:57:01Z"/>
                <w:rFonts w:ascii="Times New Roman" w:hAnsi="Times New Roman" w:eastAsia="微软雅黑" w:cs="Times New Roman"/>
                <w:kern w:val="0"/>
                <w:sz w:val="24"/>
                <w:szCs w:val="24"/>
                <w:rPrChange w:id="7348" w:author="威(×_×)" w:date="2021-03-18T17:49:20Z">
                  <w:rPr>
                    <w:del w:id="7349" w:author="威(×_×)" w:date="2021-03-18T18:57:01Z"/>
                    <w:rFonts w:ascii="微软雅黑" w:hAnsi="微软雅黑" w:eastAsia="微软雅黑" w:cs="微软雅黑"/>
                    <w:kern w:val="0"/>
                    <w:sz w:val="24"/>
                    <w:szCs w:val="24"/>
                  </w:rPr>
                </w:rPrChange>
              </w:rPr>
            </w:pPr>
          </w:p>
        </w:tc>
        <w:tc>
          <w:tcPr>
            <w:tcW w:w="1214" w:type="dxa"/>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50" w:author="威(×_×)" w:date="2021-03-18T18:57:01Z"/>
                <w:rFonts w:ascii="Times New Roman" w:hAnsi="Times New Roman" w:eastAsia="微软雅黑" w:cs="Times New Roman"/>
                <w:kern w:val="0"/>
                <w:sz w:val="24"/>
                <w:szCs w:val="24"/>
                <w:rPrChange w:id="7351" w:author="威(×_×)" w:date="2021-03-18T17:49:20Z">
                  <w:rPr>
                    <w:del w:id="7352"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53" w:author="威(×_×)" w:date="2021-03-18T18:57:01Z"/>
                <w:rFonts w:ascii="Times New Roman" w:hAnsi="Times New Roman" w:eastAsia="微软雅黑" w:cs="Times New Roman"/>
                <w:kern w:val="0"/>
                <w:sz w:val="24"/>
                <w:szCs w:val="24"/>
                <w:rPrChange w:id="7354" w:author="威(×_×)" w:date="2021-03-18T17:49:20Z">
                  <w:rPr>
                    <w:del w:id="7355"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56" w:author="威(×_×)" w:date="2021-03-18T18:57:01Z"/>
                <w:rFonts w:ascii="Times New Roman" w:hAnsi="Times New Roman" w:eastAsia="微软雅黑" w:cs="Times New Roman"/>
                <w:kern w:val="0"/>
                <w:sz w:val="24"/>
                <w:szCs w:val="24"/>
                <w:rPrChange w:id="7357" w:author="威(×_×)" w:date="2021-03-18T17:49:20Z">
                  <w:rPr>
                    <w:del w:id="7358"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59" w:author="威(×_×)" w:date="2021-03-18T18:57:01Z"/>
                <w:rFonts w:ascii="Times New Roman" w:hAnsi="Times New Roman" w:eastAsia="微软雅黑" w:cs="Times New Roman"/>
                <w:kern w:val="0"/>
                <w:sz w:val="24"/>
                <w:szCs w:val="24"/>
                <w:rPrChange w:id="7360" w:author="威(×_×)" w:date="2021-03-18T17:49:20Z">
                  <w:rPr>
                    <w:del w:id="7361" w:author="威(×_×)" w:date="2021-03-18T18:57:01Z"/>
                    <w:rFonts w:ascii="微软雅黑" w:hAnsi="微软雅黑" w:eastAsia="微软雅黑" w:cs="微软雅黑"/>
                    <w:kern w:val="0"/>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del w:id="7362" w:author="威(×_×)" w:date="2021-03-18T18:57:01Z"/>
        </w:trPr>
        <w:tc>
          <w:tcPr>
            <w:tcW w:w="2480" w:type="dxa"/>
            <w:vMerge w:val="continue"/>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63" w:author="威(×_×)" w:date="2021-03-18T18:57:01Z"/>
                <w:rFonts w:ascii="Times New Roman" w:hAnsi="Times New Roman" w:eastAsia="微软雅黑" w:cs="Times New Roman"/>
                <w:kern w:val="0"/>
                <w:sz w:val="24"/>
                <w:szCs w:val="24"/>
                <w:rPrChange w:id="7364" w:author="威(×_×)" w:date="2021-03-18T17:49:20Z">
                  <w:rPr>
                    <w:del w:id="7365" w:author="威(×_×)" w:date="2021-03-18T18:57:01Z"/>
                    <w:rFonts w:ascii="微软雅黑" w:hAnsi="微软雅黑" w:eastAsia="微软雅黑" w:cs="微软雅黑"/>
                    <w:kern w:val="0"/>
                    <w:sz w:val="24"/>
                    <w:szCs w:val="24"/>
                  </w:rPr>
                </w:rPrChange>
              </w:rPr>
            </w:pPr>
          </w:p>
        </w:tc>
        <w:tc>
          <w:tcPr>
            <w:tcW w:w="1214" w:type="dxa"/>
            <w:tcBorders>
              <w:left w:val="single" w:color="auto" w:sz="4" w:space="0"/>
              <w:right w:val="single" w:color="auto" w:sz="4" w:space="0"/>
            </w:tcBorders>
            <w:vAlign w:val="center"/>
          </w:tcPr>
          <w:p>
            <w:pPr>
              <w:keepNext/>
              <w:keepLines/>
              <w:spacing w:before="240" w:after="156" w:line="20" w:lineRule="atLeast"/>
              <w:ind w:firstLine="440"/>
              <w:jc w:val="center"/>
              <w:outlineLvl w:val="2"/>
              <w:rPr>
                <w:del w:id="7366" w:author="威(×_×)" w:date="2021-03-18T18:57:01Z"/>
                <w:rFonts w:ascii="Times New Roman" w:hAnsi="Times New Roman" w:eastAsia="微软雅黑" w:cs="Times New Roman"/>
                <w:kern w:val="0"/>
                <w:sz w:val="24"/>
                <w:szCs w:val="24"/>
                <w:rPrChange w:id="7367" w:author="威(×_×)" w:date="2021-03-18T17:49:20Z">
                  <w:rPr>
                    <w:del w:id="7368" w:author="威(×_×)" w:date="2021-03-18T18:57:01Z"/>
                    <w:rFonts w:ascii="微软雅黑" w:hAnsi="微软雅黑" w:eastAsia="微软雅黑" w:cs="微软雅黑"/>
                    <w:kern w:val="0"/>
                    <w:sz w:val="24"/>
                    <w:szCs w:val="24"/>
                  </w:rPr>
                </w:rPrChange>
              </w:rPr>
            </w:pPr>
          </w:p>
        </w:tc>
        <w:tc>
          <w:tcPr>
            <w:tcW w:w="150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69" w:author="威(×_×)" w:date="2021-03-18T18:57:01Z"/>
                <w:rFonts w:ascii="Times New Roman" w:hAnsi="Times New Roman" w:eastAsia="微软雅黑" w:cs="Times New Roman"/>
                <w:kern w:val="0"/>
                <w:sz w:val="24"/>
                <w:szCs w:val="24"/>
                <w:rPrChange w:id="7370" w:author="威(×_×)" w:date="2021-03-18T17:49:20Z">
                  <w:rPr>
                    <w:del w:id="7371" w:author="威(×_×)" w:date="2021-03-18T18:57:01Z"/>
                    <w:rFonts w:ascii="微软雅黑" w:hAnsi="微软雅黑" w:eastAsia="微软雅黑" w:cs="微软雅黑"/>
                    <w:kern w:val="0"/>
                    <w:sz w:val="24"/>
                    <w:szCs w:val="24"/>
                  </w:rPr>
                </w:rPrChange>
              </w:rPr>
            </w:pPr>
          </w:p>
        </w:tc>
        <w:tc>
          <w:tcPr>
            <w:tcW w:w="1579"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72" w:author="威(×_×)" w:date="2021-03-18T18:57:01Z"/>
                <w:rFonts w:ascii="Times New Roman" w:hAnsi="Times New Roman" w:eastAsia="微软雅黑" w:cs="Times New Roman"/>
                <w:kern w:val="0"/>
                <w:sz w:val="24"/>
                <w:szCs w:val="24"/>
                <w:rPrChange w:id="7373" w:author="威(×_×)" w:date="2021-03-18T17:49:20Z">
                  <w:rPr>
                    <w:del w:id="7374" w:author="威(×_×)" w:date="2021-03-18T18:57:01Z"/>
                    <w:rFonts w:ascii="微软雅黑" w:hAnsi="微软雅黑" w:eastAsia="微软雅黑" w:cs="微软雅黑"/>
                    <w:kern w:val="0"/>
                    <w:sz w:val="24"/>
                    <w:szCs w:val="24"/>
                  </w:rPr>
                </w:rPrChange>
              </w:rPr>
            </w:pPr>
          </w:p>
        </w:tc>
        <w:tc>
          <w:tcPr>
            <w:tcW w:w="2824" w:type="dxa"/>
            <w:tcBorders>
              <w:top w:val="single" w:color="auto" w:sz="4" w:space="0"/>
              <w:left w:val="single" w:color="auto" w:sz="4" w:space="0"/>
              <w:bottom w:val="single" w:color="auto" w:sz="4" w:space="0"/>
              <w:right w:val="single" w:color="auto" w:sz="4" w:space="0"/>
            </w:tcBorders>
            <w:vAlign w:val="center"/>
          </w:tcPr>
          <w:p>
            <w:pPr>
              <w:keepNext/>
              <w:keepLines/>
              <w:spacing w:before="240" w:after="156" w:line="20" w:lineRule="atLeast"/>
              <w:ind w:firstLine="440"/>
              <w:jc w:val="center"/>
              <w:outlineLvl w:val="2"/>
              <w:rPr>
                <w:del w:id="7375" w:author="威(×_×)" w:date="2021-03-18T18:57:01Z"/>
                <w:rFonts w:ascii="Times New Roman" w:hAnsi="Times New Roman" w:eastAsia="微软雅黑" w:cs="Times New Roman"/>
                <w:kern w:val="0"/>
                <w:sz w:val="24"/>
                <w:szCs w:val="24"/>
                <w:rPrChange w:id="7376" w:author="威(×_×)" w:date="2021-03-18T17:49:20Z">
                  <w:rPr>
                    <w:del w:id="7377" w:author="威(×_×)" w:date="2021-03-18T18:57:01Z"/>
                    <w:rFonts w:ascii="微软雅黑" w:hAnsi="微软雅黑" w:eastAsia="微软雅黑" w:cs="微软雅黑"/>
                    <w:kern w:val="0"/>
                    <w:sz w:val="24"/>
                    <w:szCs w:val="24"/>
                  </w:rPr>
                </w:rPrChange>
              </w:rPr>
            </w:pPr>
          </w:p>
        </w:tc>
      </w:tr>
    </w:tbl>
    <w:p>
      <w:pPr>
        <w:spacing w:before="156" w:beforeLines="50" w:after="156" w:line="240" w:lineRule="auto"/>
        <w:jc w:val="left"/>
        <w:rPr>
          <w:del w:id="7378" w:author="威(×_×)" w:date="2021-03-18T18:57:01Z"/>
          <w:rFonts w:ascii="Times New Roman" w:hAnsi="Times New Roman" w:eastAsia="微软雅黑" w:cs="Times New Roman"/>
          <w:sz w:val="24"/>
          <w:szCs w:val="24"/>
          <w:rPrChange w:id="7379" w:author="威(×_×)" w:date="2021-03-18T17:49:20Z">
            <w:rPr>
              <w:del w:id="7380" w:author="威(×_×)" w:date="2021-03-18T18:57:01Z"/>
              <w:rFonts w:ascii="微软雅黑" w:hAnsi="微软雅黑" w:eastAsia="微软雅黑" w:cs="微软雅黑"/>
              <w:sz w:val="24"/>
              <w:szCs w:val="24"/>
            </w:rPr>
          </w:rPrChange>
        </w:rPr>
      </w:pPr>
    </w:p>
    <w:p>
      <w:pPr>
        <w:spacing w:before="156" w:beforeLines="50" w:after="156" w:line="240" w:lineRule="auto"/>
        <w:jc w:val="left"/>
        <w:rPr>
          <w:rFonts w:ascii="Times New Roman" w:hAnsi="Times New Roman" w:eastAsia="微软雅黑" w:cs="Times New Roman"/>
          <w:rPrChange w:id="7381" w:author="威(×_×)" w:date="2021-03-18T17:49:20Z">
            <w:rPr>
              <w:rFonts w:ascii="微软雅黑" w:hAnsi="微软雅黑" w:eastAsia="微软雅黑" w:cs="微软雅黑"/>
            </w:rPr>
          </w:rPrChange>
        </w:rPr>
      </w:pPr>
    </w:p>
    <w:sectPr>
      <w:pgSz w:w="11906" w:h="16838"/>
      <w:pgMar w:top="1440" w:right="1080" w:bottom="1702" w:left="1080" w:header="851" w:footer="65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lang w:val="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rPr>
        <w:lang w:val="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4309A1"/>
    <w:multiLevelType w:val="singleLevel"/>
    <w:tmpl w:val="FC4309A1"/>
    <w:lvl w:ilvl="0" w:tentative="0">
      <w:start w:val="1"/>
      <w:numFmt w:val="decimal"/>
      <w:lvlText w:val="%1."/>
      <w:lvlJc w:val="left"/>
      <w:pPr>
        <w:tabs>
          <w:tab w:val="left" w:pos="312"/>
        </w:tabs>
      </w:pPr>
    </w:lvl>
  </w:abstractNum>
  <w:abstractNum w:abstractNumId="1">
    <w:nsid w:val="054DA3AB"/>
    <w:multiLevelType w:val="singleLevel"/>
    <w:tmpl w:val="054DA3AB"/>
    <w:lvl w:ilvl="0" w:tentative="0">
      <w:start w:val="1"/>
      <w:numFmt w:val="decimal"/>
      <w:lvlText w:val="%1."/>
      <w:lvlJc w:val="left"/>
      <w:pPr>
        <w:tabs>
          <w:tab w:val="left" w:pos="312"/>
        </w:tabs>
      </w:pPr>
    </w:lvl>
  </w:abstractNum>
  <w:abstractNum w:abstractNumId="2">
    <w:nsid w:val="119A75FE"/>
    <w:multiLevelType w:val="multilevel"/>
    <w:tmpl w:val="119A75F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CE193E"/>
    <w:multiLevelType w:val="multilevel"/>
    <w:tmpl w:val="12CE193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4A94F11"/>
    <w:multiLevelType w:val="multilevel"/>
    <w:tmpl w:val="14A94F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E490B22"/>
    <w:multiLevelType w:val="multilevel"/>
    <w:tmpl w:val="1E490B22"/>
    <w:lvl w:ilvl="0" w:tentative="0">
      <w:start w:val="1"/>
      <w:numFmt w:val="decimal"/>
      <w:lvlText w:val="%1."/>
      <w:lvlJc w:val="left"/>
      <w:pPr>
        <w:ind w:left="720" w:hanging="7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C87890"/>
    <w:multiLevelType w:val="multilevel"/>
    <w:tmpl w:val="3CC87890"/>
    <w:lvl w:ilvl="0" w:tentative="0">
      <w:start w:val="1"/>
      <w:numFmt w:val="decimal"/>
      <w:lvlText w:val="%1."/>
      <w:lvlJc w:val="left"/>
      <w:pPr>
        <w:ind w:left="420" w:hanging="420"/>
      </w:pPr>
      <w:rPr>
        <w:rFonts w:hint="eastAsia"/>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7516C2"/>
    <w:multiLevelType w:val="multilevel"/>
    <w:tmpl w:val="437516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794303F"/>
    <w:multiLevelType w:val="multilevel"/>
    <w:tmpl w:val="479430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7F4BF0D"/>
    <w:multiLevelType w:val="singleLevel"/>
    <w:tmpl w:val="47F4BF0D"/>
    <w:lvl w:ilvl="0" w:tentative="0">
      <w:start w:val="1"/>
      <w:numFmt w:val="decimal"/>
      <w:suff w:val="space"/>
      <w:lvlText w:val="%1."/>
      <w:lvlJc w:val="left"/>
    </w:lvl>
  </w:abstractNum>
  <w:abstractNum w:abstractNumId="10">
    <w:nsid w:val="4E9451BB"/>
    <w:multiLevelType w:val="multilevel"/>
    <w:tmpl w:val="4E9451BB"/>
    <w:lvl w:ilvl="0" w:tentative="0">
      <w:start w:val="1"/>
      <w:numFmt w:val="decimal"/>
      <w:pStyle w:val="3"/>
      <w:lvlText w:val="%1"/>
      <w:lvlJc w:val="left"/>
      <w:pPr>
        <w:ind w:left="0" w:firstLine="0"/>
      </w:pPr>
      <w:rPr>
        <w:rFonts w:hint="eastAsia"/>
        <w:sz w:val="30"/>
        <w:szCs w:val="30"/>
      </w:rPr>
    </w:lvl>
    <w:lvl w:ilvl="1" w:tentative="0">
      <w:start w:val="1"/>
      <w:numFmt w:val="decimal"/>
      <w:pStyle w:val="5"/>
      <w:lvlText w:val="%1.%2"/>
      <w:lvlJc w:val="left"/>
      <w:pPr>
        <w:ind w:left="624" w:hanging="624"/>
      </w:pPr>
      <w:rPr>
        <w:rFonts w:hint="eastAsia"/>
      </w:rPr>
    </w:lvl>
    <w:lvl w:ilvl="2" w:tentative="0">
      <w:start w:val="1"/>
      <w:numFmt w:val="decimal"/>
      <w:pStyle w:val="32"/>
      <w:lvlText w:val="%1.%2.%3"/>
      <w:lvlJc w:val="left"/>
      <w:pPr>
        <w:ind w:left="624" w:hanging="624"/>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1">
    <w:nsid w:val="5AF53355"/>
    <w:multiLevelType w:val="multilevel"/>
    <w:tmpl w:val="5AF533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8B04A5D"/>
    <w:multiLevelType w:val="multilevel"/>
    <w:tmpl w:val="78B04A5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12"/>
  </w:num>
  <w:num w:numId="3">
    <w:abstractNumId w:val="4"/>
  </w:num>
  <w:num w:numId="4">
    <w:abstractNumId w:val="3"/>
  </w:num>
  <w:num w:numId="5">
    <w:abstractNumId w:val="6"/>
  </w:num>
  <w:num w:numId="6">
    <w:abstractNumId w:val="0"/>
  </w:num>
  <w:num w:numId="7">
    <w:abstractNumId w:val="1"/>
  </w:num>
  <w:num w:numId="8">
    <w:abstractNumId w:val="11"/>
  </w:num>
  <w:num w:numId="9">
    <w:abstractNumId w:val="8"/>
  </w:num>
  <w:num w:numId="10">
    <w:abstractNumId w:val="7"/>
  </w:num>
  <w:num w:numId="11">
    <w:abstractNumId w:val="2"/>
  </w:num>
  <w:num w:numId="12">
    <w:abstractNumId w:val="5"/>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威(×_×)">
    <w15:presenceInfo w15:providerId="WPS Office" w15:userId="3965635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revisionView w:markup="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CD"/>
    <w:rsid w:val="00000645"/>
    <w:rsid w:val="00001454"/>
    <w:rsid w:val="000039B9"/>
    <w:rsid w:val="000071F2"/>
    <w:rsid w:val="0001050F"/>
    <w:rsid w:val="0001152A"/>
    <w:rsid w:val="00011D0D"/>
    <w:rsid w:val="000219B3"/>
    <w:rsid w:val="0002231F"/>
    <w:rsid w:val="00023940"/>
    <w:rsid w:val="00034B47"/>
    <w:rsid w:val="000440D1"/>
    <w:rsid w:val="0005101E"/>
    <w:rsid w:val="00051535"/>
    <w:rsid w:val="00056716"/>
    <w:rsid w:val="00056AAA"/>
    <w:rsid w:val="00072A9B"/>
    <w:rsid w:val="000753E0"/>
    <w:rsid w:val="00084182"/>
    <w:rsid w:val="00086050"/>
    <w:rsid w:val="00091B20"/>
    <w:rsid w:val="000957D5"/>
    <w:rsid w:val="000B22D5"/>
    <w:rsid w:val="000B565D"/>
    <w:rsid w:val="000B6C2F"/>
    <w:rsid w:val="000C6CEB"/>
    <w:rsid w:val="000C6F5A"/>
    <w:rsid w:val="000C7739"/>
    <w:rsid w:val="000D60B4"/>
    <w:rsid w:val="000E62F5"/>
    <w:rsid w:val="000F4BD3"/>
    <w:rsid w:val="000F5428"/>
    <w:rsid w:val="00105B0C"/>
    <w:rsid w:val="001125EE"/>
    <w:rsid w:val="00112E3A"/>
    <w:rsid w:val="001149F4"/>
    <w:rsid w:val="00117E24"/>
    <w:rsid w:val="00126CB9"/>
    <w:rsid w:val="00132DCC"/>
    <w:rsid w:val="00145CBF"/>
    <w:rsid w:val="00150852"/>
    <w:rsid w:val="00157782"/>
    <w:rsid w:val="001663F0"/>
    <w:rsid w:val="001668F3"/>
    <w:rsid w:val="00175802"/>
    <w:rsid w:val="00185E71"/>
    <w:rsid w:val="00193D68"/>
    <w:rsid w:val="00196AFF"/>
    <w:rsid w:val="001A1D60"/>
    <w:rsid w:val="001A6A7B"/>
    <w:rsid w:val="001C096D"/>
    <w:rsid w:val="001C11ED"/>
    <w:rsid w:val="001C47AB"/>
    <w:rsid w:val="001E28EE"/>
    <w:rsid w:val="001E7AE9"/>
    <w:rsid w:val="002022F1"/>
    <w:rsid w:val="0021383D"/>
    <w:rsid w:val="00220258"/>
    <w:rsid w:val="00226F08"/>
    <w:rsid w:val="00234C2B"/>
    <w:rsid w:val="0023543A"/>
    <w:rsid w:val="002468FC"/>
    <w:rsid w:val="00252480"/>
    <w:rsid w:val="0026310B"/>
    <w:rsid w:val="002639FB"/>
    <w:rsid w:val="00265D4A"/>
    <w:rsid w:val="002663D7"/>
    <w:rsid w:val="00267AA6"/>
    <w:rsid w:val="00267BD7"/>
    <w:rsid w:val="00270036"/>
    <w:rsid w:val="002705BB"/>
    <w:rsid w:val="00273CE4"/>
    <w:rsid w:val="00274FC5"/>
    <w:rsid w:val="00276BAA"/>
    <w:rsid w:val="00277F0D"/>
    <w:rsid w:val="00292D43"/>
    <w:rsid w:val="002B3A5D"/>
    <w:rsid w:val="002C6D76"/>
    <w:rsid w:val="002C7723"/>
    <w:rsid w:val="002E2C7B"/>
    <w:rsid w:val="002E4BA0"/>
    <w:rsid w:val="002E57EA"/>
    <w:rsid w:val="002F346E"/>
    <w:rsid w:val="002F470C"/>
    <w:rsid w:val="00310E56"/>
    <w:rsid w:val="00312430"/>
    <w:rsid w:val="00317045"/>
    <w:rsid w:val="0032397D"/>
    <w:rsid w:val="00323D00"/>
    <w:rsid w:val="003332B8"/>
    <w:rsid w:val="00337589"/>
    <w:rsid w:val="00342FE9"/>
    <w:rsid w:val="00350BFF"/>
    <w:rsid w:val="00357ABF"/>
    <w:rsid w:val="00362697"/>
    <w:rsid w:val="00362AE3"/>
    <w:rsid w:val="00364014"/>
    <w:rsid w:val="0037552C"/>
    <w:rsid w:val="003845B2"/>
    <w:rsid w:val="003915A0"/>
    <w:rsid w:val="003964E6"/>
    <w:rsid w:val="003A2BF1"/>
    <w:rsid w:val="003B7781"/>
    <w:rsid w:val="003D3C47"/>
    <w:rsid w:val="003E092A"/>
    <w:rsid w:val="003F67D4"/>
    <w:rsid w:val="003F7AAE"/>
    <w:rsid w:val="00420FBA"/>
    <w:rsid w:val="00425A62"/>
    <w:rsid w:val="00427E5B"/>
    <w:rsid w:val="00434B15"/>
    <w:rsid w:val="00437D25"/>
    <w:rsid w:val="00440184"/>
    <w:rsid w:val="00444F11"/>
    <w:rsid w:val="00446F07"/>
    <w:rsid w:val="0045433A"/>
    <w:rsid w:val="004617FB"/>
    <w:rsid w:val="00464183"/>
    <w:rsid w:val="004662FC"/>
    <w:rsid w:val="004675ED"/>
    <w:rsid w:val="00486A36"/>
    <w:rsid w:val="00497E73"/>
    <w:rsid w:val="004A197E"/>
    <w:rsid w:val="004A4DD6"/>
    <w:rsid w:val="004B10F6"/>
    <w:rsid w:val="004B60FA"/>
    <w:rsid w:val="004B7524"/>
    <w:rsid w:val="004C0F50"/>
    <w:rsid w:val="004C5E25"/>
    <w:rsid w:val="004C6387"/>
    <w:rsid w:val="004C640A"/>
    <w:rsid w:val="004D0201"/>
    <w:rsid w:val="004D0AEE"/>
    <w:rsid w:val="004D1638"/>
    <w:rsid w:val="004D29FD"/>
    <w:rsid w:val="004E1A2C"/>
    <w:rsid w:val="004E440F"/>
    <w:rsid w:val="004E4BE6"/>
    <w:rsid w:val="004E6B31"/>
    <w:rsid w:val="004F0131"/>
    <w:rsid w:val="004F0E14"/>
    <w:rsid w:val="004F5266"/>
    <w:rsid w:val="004F71EC"/>
    <w:rsid w:val="004F7907"/>
    <w:rsid w:val="00500A8F"/>
    <w:rsid w:val="00501C1C"/>
    <w:rsid w:val="00503826"/>
    <w:rsid w:val="00522345"/>
    <w:rsid w:val="00522A2D"/>
    <w:rsid w:val="00525F57"/>
    <w:rsid w:val="00526AFA"/>
    <w:rsid w:val="0054073B"/>
    <w:rsid w:val="0054255A"/>
    <w:rsid w:val="00546580"/>
    <w:rsid w:val="00546BBA"/>
    <w:rsid w:val="00551613"/>
    <w:rsid w:val="005517F6"/>
    <w:rsid w:val="00552F10"/>
    <w:rsid w:val="00573898"/>
    <w:rsid w:val="00582A95"/>
    <w:rsid w:val="00582DF6"/>
    <w:rsid w:val="0058449B"/>
    <w:rsid w:val="005850BD"/>
    <w:rsid w:val="00585C01"/>
    <w:rsid w:val="005879CD"/>
    <w:rsid w:val="005908A1"/>
    <w:rsid w:val="005909A1"/>
    <w:rsid w:val="00593EDB"/>
    <w:rsid w:val="005A5227"/>
    <w:rsid w:val="005A5AE9"/>
    <w:rsid w:val="005A669E"/>
    <w:rsid w:val="005B03CC"/>
    <w:rsid w:val="005B0A68"/>
    <w:rsid w:val="005B1E3E"/>
    <w:rsid w:val="005B7009"/>
    <w:rsid w:val="005E562E"/>
    <w:rsid w:val="005E570B"/>
    <w:rsid w:val="005E6D46"/>
    <w:rsid w:val="005F290B"/>
    <w:rsid w:val="005F2DFF"/>
    <w:rsid w:val="005F5F2C"/>
    <w:rsid w:val="005F6A57"/>
    <w:rsid w:val="00603509"/>
    <w:rsid w:val="006040F9"/>
    <w:rsid w:val="00605650"/>
    <w:rsid w:val="00616232"/>
    <w:rsid w:val="0062011A"/>
    <w:rsid w:val="00623969"/>
    <w:rsid w:val="00627B1E"/>
    <w:rsid w:val="006427AA"/>
    <w:rsid w:val="00643109"/>
    <w:rsid w:val="006462AD"/>
    <w:rsid w:val="00647251"/>
    <w:rsid w:val="00647C1A"/>
    <w:rsid w:val="00651933"/>
    <w:rsid w:val="006522C0"/>
    <w:rsid w:val="006624A5"/>
    <w:rsid w:val="0066321E"/>
    <w:rsid w:val="0066792D"/>
    <w:rsid w:val="00676290"/>
    <w:rsid w:val="0068044C"/>
    <w:rsid w:val="00681726"/>
    <w:rsid w:val="00685420"/>
    <w:rsid w:val="00690757"/>
    <w:rsid w:val="00691770"/>
    <w:rsid w:val="00695123"/>
    <w:rsid w:val="006A1411"/>
    <w:rsid w:val="006A1DE2"/>
    <w:rsid w:val="006A78CC"/>
    <w:rsid w:val="006B3E9D"/>
    <w:rsid w:val="006C2612"/>
    <w:rsid w:val="006D07C5"/>
    <w:rsid w:val="006E13B9"/>
    <w:rsid w:val="006E2EB4"/>
    <w:rsid w:val="006E30E9"/>
    <w:rsid w:val="006E5A56"/>
    <w:rsid w:val="006E7DD3"/>
    <w:rsid w:val="006F4B1E"/>
    <w:rsid w:val="006F575A"/>
    <w:rsid w:val="007008E7"/>
    <w:rsid w:val="00702F1B"/>
    <w:rsid w:val="00703DC2"/>
    <w:rsid w:val="00705A91"/>
    <w:rsid w:val="007064F7"/>
    <w:rsid w:val="007124FC"/>
    <w:rsid w:val="007235D3"/>
    <w:rsid w:val="0072520B"/>
    <w:rsid w:val="00725FED"/>
    <w:rsid w:val="007309EF"/>
    <w:rsid w:val="0073449D"/>
    <w:rsid w:val="00735079"/>
    <w:rsid w:val="007372BE"/>
    <w:rsid w:val="00737B5B"/>
    <w:rsid w:val="007461CC"/>
    <w:rsid w:val="00751513"/>
    <w:rsid w:val="007556DE"/>
    <w:rsid w:val="00755FC2"/>
    <w:rsid w:val="00767C31"/>
    <w:rsid w:val="007757C9"/>
    <w:rsid w:val="0077600F"/>
    <w:rsid w:val="0077694E"/>
    <w:rsid w:val="007816F7"/>
    <w:rsid w:val="00783A90"/>
    <w:rsid w:val="00783CF5"/>
    <w:rsid w:val="00791AD9"/>
    <w:rsid w:val="00796812"/>
    <w:rsid w:val="0079779C"/>
    <w:rsid w:val="007A4D44"/>
    <w:rsid w:val="007B0719"/>
    <w:rsid w:val="007B27DB"/>
    <w:rsid w:val="007B795C"/>
    <w:rsid w:val="007C0FFD"/>
    <w:rsid w:val="007C593C"/>
    <w:rsid w:val="007D3972"/>
    <w:rsid w:val="007D59C6"/>
    <w:rsid w:val="007E10AB"/>
    <w:rsid w:val="007F0C31"/>
    <w:rsid w:val="007F278F"/>
    <w:rsid w:val="007F45A2"/>
    <w:rsid w:val="007F4821"/>
    <w:rsid w:val="00801B6D"/>
    <w:rsid w:val="008021D4"/>
    <w:rsid w:val="00802CEB"/>
    <w:rsid w:val="00805D85"/>
    <w:rsid w:val="0080677D"/>
    <w:rsid w:val="008141FC"/>
    <w:rsid w:val="0081654D"/>
    <w:rsid w:val="008230BC"/>
    <w:rsid w:val="00823BEC"/>
    <w:rsid w:val="00826B5B"/>
    <w:rsid w:val="00836158"/>
    <w:rsid w:val="0083765C"/>
    <w:rsid w:val="00843A37"/>
    <w:rsid w:val="00844089"/>
    <w:rsid w:val="00847599"/>
    <w:rsid w:val="0084783D"/>
    <w:rsid w:val="008520CD"/>
    <w:rsid w:val="008620F5"/>
    <w:rsid w:val="008705F4"/>
    <w:rsid w:val="00872389"/>
    <w:rsid w:val="0087383D"/>
    <w:rsid w:val="00874502"/>
    <w:rsid w:val="00877E3B"/>
    <w:rsid w:val="008816E0"/>
    <w:rsid w:val="00891F78"/>
    <w:rsid w:val="008965F7"/>
    <w:rsid w:val="008A1DE1"/>
    <w:rsid w:val="008A483E"/>
    <w:rsid w:val="008A597C"/>
    <w:rsid w:val="008C17A6"/>
    <w:rsid w:val="008C51A1"/>
    <w:rsid w:val="008C646F"/>
    <w:rsid w:val="008D4007"/>
    <w:rsid w:val="008F20B9"/>
    <w:rsid w:val="008F63D4"/>
    <w:rsid w:val="00901BF1"/>
    <w:rsid w:val="00902497"/>
    <w:rsid w:val="00907402"/>
    <w:rsid w:val="009304EB"/>
    <w:rsid w:val="00933813"/>
    <w:rsid w:val="00942F28"/>
    <w:rsid w:val="00943FCA"/>
    <w:rsid w:val="00955F7B"/>
    <w:rsid w:val="0096287D"/>
    <w:rsid w:val="009642D8"/>
    <w:rsid w:val="00971721"/>
    <w:rsid w:val="00972221"/>
    <w:rsid w:val="00981F74"/>
    <w:rsid w:val="00983F48"/>
    <w:rsid w:val="009848AB"/>
    <w:rsid w:val="00984E0F"/>
    <w:rsid w:val="0099432A"/>
    <w:rsid w:val="009944A1"/>
    <w:rsid w:val="0099630C"/>
    <w:rsid w:val="00996BA9"/>
    <w:rsid w:val="009A158A"/>
    <w:rsid w:val="009A2366"/>
    <w:rsid w:val="009A3E03"/>
    <w:rsid w:val="009A51E5"/>
    <w:rsid w:val="009A7641"/>
    <w:rsid w:val="009B28DD"/>
    <w:rsid w:val="009B4992"/>
    <w:rsid w:val="009B7C06"/>
    <w:rsid w:val="009C34C9"/>
    <w:rsid w:val="009D04DF"/>
    <w:rsid w:val="009D0C59"/>
    <w:rsid w:val="009D6943"/>
    <w:rsid w:val="009E04A2"/>
    <w:rsid w:val="009E12CB"/>
    <w:rsid w:val="00A04985"/>
    <w:rsid w:val="00A07AB4"/>
    <w:rsid w:val="00A11104"/>
    <w:rsid w:val="00A1148D"/>
    <w:rsid w:val="00A201AA"/>
    <w:rsid w:val="00A2075B"/>
    <w:rsid w:val="00A2279E"/>
    <w:rsid w:val="00A2384A"/>
    <w:rsid w:val="00A23E6D"/>
    <w:rsid w:val="00A25712"/>
    <w:rsid w:val="00A26BE3"/>
    <w:rsid w:val="00A31D4B"/>
    <w:rsid w:val="00A32EBF"/>
    <w:rsid w:val="00A4168B"/>
    <w:rsid w:val="00A444BD"/>
    <w:rsid w:val="00A46782"/>
    <w:rsid w:val="00A6536F"/>
    <w:rsid w:val="00A70051"/>
    <w:rsid w:val="00A70779"/>
    <w:rsid w:val="00A71055"/>
    <w:rsid w:val="00A717BB"/>
    <w:rsid w:val="00A71C25"/>
    <w:rsid w:val="00A72220"/>
    <w:rsid w:val="00A72A6C"/>
    <w:rsid w:val="00A807C4"/>
    <w:rsid w:val="00A81263"/>
    <w:rsid w:val="00A83566"/>
    <w:rsid w:val="00A861CB"/>
    <w:rsid w:val="00A973B3"/>
    <w:rsid w:val="00AA1B68"/>
    <w:rsid w:val="00AB0D9E"/>
    <w:rsid w:val="00AB19A6"/>
    <w:rsid w:val="00AB77FD"/>
    <w:rsid w:val="00AC174B"/>
    <w:rsid w:val="00AC72BC"/>
    <w:rsid w:val="00AD237D"/>
    <w:rsid w:val="00AD3931"/>
    <w:rsid w:val="00AD3FD9"/>
    <w:rsid w:val="00AD59EE"/>
    <w:rsid w:val="00AE3C13"/>
    <w:rsid w:val="00AF14DC"/>
    <w:rsid w:val="00AF2015"/>
    <w:rsid w:val="00B020ED"/>
    <w:rsid w:val="00B159AA"/>
    <w:rsid w:val="00B203DD"/>
    <w:rsid w:val="00B20C19"/>
    <w:rsid w:val="00B261C6"/>
    <w:rsid w:val="00B34BA2"/>
    <w:rsid w:val="00B356FE"/>
    <w:rsid w:val="00B35FAD"/>
    <w:rsid w:val="00B35FD8"/>
    <w:rsid w:val="00B42C23"/>
    <w:rsid w:val="00B521A3"/>
    <w:rsid w:val="00B55932"/>
    <w:rsid w:val="00B60407"/>
    <w:rsid w:val="00B60811"/>
    <w:rsid w:val="00B6539A"/>
    <w:rsid w:val="00B70B8A"/>
    <w:rsid w:val="00B70B9B"/>
    <w:rsid w:val="00B71772"/>
    <w:rsid w:val="00B73B7A"/>
    <w:rsid w:val="00B76871"/>
    <w:rsid w:val="00B8026E"/>
    <w:rsid w:val="00B8153B"/>
    <w:rsid w:val="00B8331C"/>
    <w:rsid w:val="00B8493B"/>
    <w:rsid w:val="00B90893"/>
    <w:rsid w:val="00B932F4"/>
    <w:rsid w:val="00BA1692"/>
    <w:rsid w:val="00BA537C"/>
    <w:rsid w:val="00BB04EB"/>
    <w:rsid w:val="00BB55F2"/>
    <w:rsid w:val="00BB6542"/>
    <w:rsid w:val="00BC3B82"/>
    <w:rsid w:val="00BC4190"/>
    <w:rsid w:val="00BC52FC"/>
    <w:rsid w:val="00BE4365"/>
    <w:rsid w:val="00BE5CD3"/>
    <w:rsid w:val="00C066EB"/>
    <w:rsid w:val="00C11574"/>
    <w:rsid w:val="00C21BFE"/>
    <w:rsid w:val="00C3139E"/>
    <w:rsid w:val="00C31891"/>
    <w:rsid w:val="00C31899"/>
    <w:rsid w:val="00C42069"/>
    <w:rsid w:val="00C46A54"/>
    <w:rsid w:val="00C5746F"/>
    <w:rsid w:val="00C665FE"/>
    <w:rsid w:val="00C77586"/>
    <w:rsid w:val="00C90CCD"/>
    <w:rsid w:val="00C92606"/>
    <w:rsid w:val="00C962BD"/>
    <w:rsid w:val="00CA2E28"/>
    <w:rsid w:val="00CA3772"/>
    <w:rsid w:val="00CB2B2A"/>
    <w:rsid w:val="00CB3074"/>
    <w:rsid w:val="00CB7632"/>
    <w:rsid w:val="00CD010C"/>
    <w:rsid w:val="00CD7B83"/>
    <w:rsid w:val="00CE44FD"/>
    <w:rsid w:val="00CE4EBB"/>
    <w:rsid w:val="00CE7A20"/>
    <w:rsid w:val="00CF079C"/>
    <w:rsid w:val="00CF34AF"/>
    <w:rsid w:val="00CF359C"/>
    <w:rsid w:val="00D01195"/>
    <w:rsid w:val="00D04399"/>
    <w:rsid w:val="00D04CD4"/>
    <w:rsid w:val="00D05509"/>
    <w:rsid w:val="00D1041B"/>
    <w:rsid w:val="00D1112E"/>
    <w:rsid w:val="00D15F46"/>
    <w:rsid w:val="00D203D4"/>
    <w:rsid w:val="00D375A7"/>
    <w:rsid w:val="00D40C25"/>
    <w:rsid w:val="00D43F0C"/>
    <w:rsid w:val="00D44607"/>
    <w:rsid w:val="00D448A5"/>
    <w:rsid w:val="00D5103B"/>
    <w:rsid w:val="00D72507"/>
    <w:rsid w:val="00D758EA"/>
    <w:rsid w:val="00D942BD"/>
    <w:rsid w:val="00DA087A"/>
    <w:rsid w:val="00DA3C88"/>
    <w:rsid w:val="00DA47C2"/>
    <w:rsid w:val="00DB651B"/>
    <w:rsid w:val="00DC412B"/>
    <w:rsid w:val="00DC76EB"/>
    <w:rsid w:val="00DD392F"/>
    <w:rsid w:val="00DD57DE"/>
    <w:rsid w:val="00DD63CD"/>
    <w:rsid w:val="00DD6E9D"/>
    <w:rsid w:val="00DE3407"/>
    <w:rsid w:val="00DE54C6"/>
    <w:rsid w:val="00E05BC1"/>
    <w:rsid w:val="00E067B6"/>
    <w:rsid w:val="00E11D3D"/>
    <w:rsid w:val="00E1418A"/>
    <w:rsid w:val="00E22E4A"/>
    <w:rsid w:val="00E233A0"/>
    <w:rsid w:val="00E2414B"/>
    <w:rsid w:val="00E27F0E"/>
    <w:rsid w:val="00E46DE3"/>
    <w:rsid w:val="00E504CF"/>
    <w:rsid w:val="00E509E2"/>
    <w:rsid w:val="00E53703"/>
    <w:rsid w:val="00E557DB"/>
    <w:rsid w:val="00E60309"/>
    <w:rsid w:val="00E60BB7"/>
    <w:rsid w:val="00E60EBD"/>
    <w:rsid w:val="00E627EE"/>
    <w:rsid w:val="00E6370D"/>
    <w:rsid w:val="00E63ABF"/>
    <w:rsid w:val="00E657AA"/>
    <w:rsid w:val="00E66E49"/>
    <w:rsid w:val="00E71738"/>
    <w:rsid w:val="00E763D1"/>
    <w:rsid w:val="00E80547"/>
    <w:rsid w:val="00E854A5"/>
    <w:rsid w:val="00E86004"/>
    <w:rsid w:val="00E93941"/>
    <w:rsid w:val="00E93A88"/>
    <w:rsid w:val="00E93F83"/>
    <w:rsid w:val="00EA15BC"/>
    <w:rsid w:val="00EA693C"/>
    <w:rsid w:val="00EB30BC"/>
    <w:rsid w:val="00EB50E9"/>
    <w:rsid w:val="00EC0374"/>
    <w:rsid w:val="00EC3894"/>
    <w:rsid w:val="00EC57A2"/>
    <w:rsid w:val="00EC626E"/>
    <w:rsid w:val="00ED2275"/>
    <w:rsid w:val="00ED2618"/>
    <w:rsid w:val="00ED3CF7"/>
    <w:rsid w:val="00EE1BDA"/>
    <w:rsid w:val="00EE6C44"/>
    <w:rsid w:val="00F0022F"/>
    <w:rsid w:val="00F025AF"/>
    <w:rsid w:val="00F06656"/>
    <w:rsid w:val="00F1270A"/>
    <w:rsid w:val="00F2656D"/>
    <w:rsid w:val="00F364D4"/>
    <w:rsid w:val="00F50CE8"/>
    <w:rsid w:val="00F51639"/>
    <w:rsid w:val="00F52D76"/>
    <w:rsid w:val="00F60C2E"/>
    <w:rsid w:val="00F662D5"/>
    <w:rsid w:val="00F83562"/>
    <w:rsid w:val="00F97084"/>
    <w:rsid w:val="00FA25BC"/>
    <w:rsid w:val="00FA7118"/>
    <w:rsid w:val="00FB110E"/>
    <w:rsid w:val="00FB3FE4"/>
    <w:rsid w:val="00FB5838"/>
    <w:rsid w:val="00FB5DA0"/>
    <w:rsid w:val="00FD6B2F"/>
    <w:rsid w:val="00FD7999"/>
    <w:rsid w:val="00FE15FF"/>
    <w:rsid w:val="00FE354E"/>
    <w:rsid w:val="05076BC7"/>
    <w:rsid w:val="08991E91"/>
    <w:rsid w:val="09997F52"/>
    <w:rsid w:val="0B8A0849"/>
    <w:rsid w:val="0B922F3C"/>
    <w:rsid w:val="0B930E12"/>
    <w:rsid w:val="0D35404D"/>
    <w:rsid w:val="12A91395"/>
    <w:rsid w:val="14F11591"/>
    <w:rsid w:val="17A40E85"/>
    <w:rsid w:val="18582289"/>
    <w:rsid w:val="19C80085"/>
    <w:rsid w:val="1A324577"/>
    <w:rsid w:val="1BA606E5"/>
    <w:rsid w:val="1E611E56"/>
    <w:rsid w:val="1E7C4DF9"/>
    <w:rsid w:val="1F107065"/>
    <w:rsid w:val="20E56D73"/>
    <w:rsid w:val="21A53579"/>
    <w:rsid w:val="21D57593"/>
    <w:rsid w:val="23EF199D"/>
    <w:rsid w:val="2CA76510"/>
    <w:rsid w:val="2EF837C2"/>
    <w:rsid w:val="2F133FBF"/>
    <w:rsid w:val="2F23033C"/>
    <w:rsid w:val="309D07CD"/>
    <w:rsid w:val="30D142A8"/>
    <w:rsid w:val="315C4148"/>
    <w:rsid w:val="379D74B5"/>
    <w:rsid w:val="381A54A4"/>
    <w:rsid w:val="393F1B85"/>
    <w:rsid w:val="3CA107B5"/>
    <w:rsid w:val="3F742EEB"/>
    <w:rsid w:val="409002F7"/>
    <w:rsid w:val="42F71DFA"/>
    <w:rsid w:val="433C278D"/>
    <w:rsid w:val="49C54113"/>
    <w:rsid w:val="4BCA0890"/>
    <w:rsid w:val="4DDB620B"/>
    <w:rsid w:val="4E050397"/>
    <w:rsid w:val="4F650558"/>
    <w:rsid w:val="510404B2"/>
    <w:rsid w:val="51B751D5"/>
    <w:rsid w:val="538447B5"/>
    <w:rsid w:val="55C7588F"/>
    <w:rsid w:val="569C223E"/>
    <w:rsid w:val="596E6E43"/>
    <w:rsid w:val="59E319C8"/>
    <w:rsid w:val="5B3F30C3"/>
    <w:rsid w:val="5B7775DA"/>
    <w:rsid w:val="60266EA4"/>
    <w:rsid w:val="60914696"/>
    <w:rsid w:val="60CC6823"/>
    <w:rsid w:val="6120414D"/>
    <w:rsid w:val="65314596"/>
    <w:rsid w:val="65BC3627"/>
    <w:rsid w:val="665C2729"/>
    <w:rsid w:val="68D06F3B"/>
    <w:rsid w:val="6937462A"/>
    <w:rsid w:val="695A653A"/>
    <w:rsid w:val="69B960A7"/>
    <w:rsid w:val="6C7F7DF6"/>
    <w:rsid w:val="6D2130EC"/>
    <w:rsid w:val="6E810929"/>
    <w:rsid w:val="6EF55645"/>
    <w:rsid w:val="70FF7900"/>
    <w:rsid w:val="72BD5170"/>
    <w:rsid w:val="73314E19"/>
    <w:rsid w:val="740D5CD1"/>
    <w:rsid w:val="7459569E"/>
    <w:rsid w:val="75284352"/>
    <w:rsid w:val="787A1CD8"/>
    <w:rsid w:val="78F30BD3"/>
    <w:rsid w:val="7AF76663"/>
    <w:rsid w:val="7F5D49F6"/>
    <w:rsid w:val="7FD9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line="288" w:lineRule="auto"/>
      <w:jc w:val="both"/>
    </w:pPr>
    <w:rPr>
      <w:rFonts w:ascii="Calibri" w:hAnsi="Calibri" w:eastAsia="黑体" w:cs="Times New Roman"/>
      <w:kern w:val="2"/>
      <w:sz w:val="21"/>
      <w:szCs w:val="22"/>
      <w:lang w:val="en-US" w:eastAsia="zh-CN" w:bidi="ar-SA"/>
    </w:rPr>
  </w:style>
  <w:style w:type="paragraph" w:styleId="2">
    <w:name w:val="heading 1"/>
    <w:basedOn w:val="1"/>
    <w:next w:val="1"/>
    <w:link w:val="47"/>
    <w:qFormat/>
    <w:uiPriority w:val="9"/>
    <w:pPr>
      <w:keepNext/>
      <w:keepLines/>
      <w:spacing w:before="240" w:line="240" w:lineRule="auto"/>
      <w:jc w:val="center"/>
      <w:outlineLvl w:val="0"/>
    </w:pPr>
    <w:rPr>
      <w:b/>
      <w:bCs/>
      <w:smallCaps/>
      <w:kern w:val="44"/>
      <w:sz w:val="32"/>
      <w:szCs w:val="44"/>
    </w:rPr>
  </w:style>
  <w:style w:type="paragraph" w:styleId="3">
    <w:name w:val="heading 2"/>
    <w:basedOn w:val="4"/>
    <w:next w:val="1"/>
    <w:link w:val="42"/>
    <w:qFormat/>
    <w:uiPriority w:val="9"/>
    <w:pPr>
      <w:keepNext/>
      <w:keepLines/>
      <w:numPr>
        <w:ilvl w:val="0"/>
        <w:numId w:val="1"/>
      </w:numPr>
      <w:spacing w:before="360"/>
      <w:ind w:firstLineChars="0"/>
      <w:outlineLvl w:val="1"/>
    </w:pPr>
    <w:rPr>
      <w:b/>
      <w:bCs/>
      <w:smallCaps/>
      <w:sz w:val="30"/>
      <w:szCs w:val="32"/>
    </w:rPr>
  </w:style>
  <w:style w:type="paragraph" w:styleId="5">
    <w:name w:val="heading 3"/>
    <w:basedOn w:val="1"/>
    <w:next w:val="1"/>
    <w:link w:val="35"/>
    <w:qFormat/>
    <w:uiPriority w:val="9"/>
    <w:pPr>
      <w:keepNext/>
      <w:keepLines/>
      <w:numPr>
        <w:ilvl w:val="1"/>
        <w:numId w:val="1"/>
      </w:numPr>
      <w:spacing w:before="260"/>
      <w:jc w:val="left"/>
      <w:outlineLvl w:val="2"/>
    </w:pPr>
    <w:rPr>
      <w:b/>
      <w:bCs/>
      <w:sz w:val="24"/>
      <w:szCs w:val="32"/>
    </w:rPr>
  </w:style>
  <w:style w:type="paragraph" w:styleId="6">
    <w:name w:val="heading 4"/>
    <w:next w:val="1"/>
    <w:link w:val="40"/>
    <w:qFormat/>
    <w:uiPriority w:val="9"/>
    <w:pPr>
      <w:topLinePunct/>
      <w:spacing w:afterLines="50" w:line="288" w:lineRule="auto"/>
      <w:jc w:val="both"/>
      <w:outlineLvl w:val="3"/>
    </w:pPr>
    <w:rPr>
      <w:rFonts w:ascii="Calibri Light" w:hAnsi="Calibri Light" w:eastAsia="黑体" w:cs="Times New Roman"/>
      <w:bCs/>
      <w:kern w:val="2"/>
      <w:sz w:val="21"/>
      <w:szCs w:val="28"/>
      <w:lang w:val="en-US" w:eastAsia="zh-CN" w:bidi="ar-SA"/>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4">
    <w:name w:val="List Paragraph"/>
    <w:basedOn w:val="1"/>
    <w:link w:val="39"/>
    <w:qFormat/>
    <w:uiPriority w:val="34"/>
    <w:pPr>
      <w:ind w:firstLine="420" w:firstLineChars="200"/>
    </w:pPr>
  </w:style>
  <w:style w:type="paragraph" w:styleId="7">
    <w:name w:val="Document Map"/>
    <w:basedOn w:val="1"/>
    <w:link w:val="44"/>
    <w:unhideWhenUsed/>
    <w:qFormat/>
    <w:uiPriority w:val="99"/>
    <w:pPr>
      <w:spacing w:line="240" w:lineRule="auto"/>
    </w:pPr>
    <w:rPr>
      <w:rFonts w:ascii="Times New Roman" w:hAnsi="Times New Roman"/>
      <w:sz w:val="24"/>
      <w:szCs w:val="24"/>
    </w:rPr>
  </w:style>
  <w:style w:type="paragraph" w:styleId="8">
    <w:name w:val="annotation text"/>
    <w:basedOn w:val="1"/>
    <w:link w:val="46"/>
    <w:unhideWhenUsed/>
    <w:qFormat/>
    <w:uiPriority w:val="99"/>
    <w:pPr>
      <w:jc w:val="left"/>
    </w:pPr>
  </w:style>
  <w:style w:type="paragraph" w:styleId="9">
    <w:name w:val="Body Text"/>
    <w:basedOn w:val="1"/>
    <w:link w:val="51"/>
    <w:unhideWhenUsed/>
    <w:qFormat/>
    <w:uiPriority w:val="1"/>
    <w:pPr>
      <w:spacing w:after="120"/>
    </w:pPr>
  </w:style>
  <w:style w:type="paragraph" w:styleId="10">
    <w:name w:val="toc 3"/>
    <w:basedOn w:val="1"/>
    <w:next w:val="1"/>
    <w:unhideWhenUsed/>
    <w:qFormat/>
    <w:uiPriority w:val="39"/>
    <w:pPr>
      <w:tabs>
        <w:tab w:val="left" w:pos="1470"/>
        <w:tab w:val="right" w:leader="dot" w:pos="9736"/>
      </w:tabs>
      <w:spacing w:after="156"/>
      <w:ind w:left="840" w:leftChars="400"/>
    </w:pPr>
  </w:style>
  <w:style w:type="paragraph" w:styleId="11">
    <w:name w:val="Date"/>
    <w:basedOn w:val="1"/>
    <w:next w:val="1"/>
    <w:link w:val="53"/>
    <w:unhideWhenUsed/>
    <w:qFormat/>
    <w:uiPriority w:val="99"/>
    <w:pPr>
      <w:ind w:left="100" w:leftChars="2500"/>
    </w:pPr>
  </w:style>
  <w:style w:type="paragraph" w:styleId="12">
    <w:name w:val="Balloon Text"/>
    <w:basedOn w:val="1"/>
    <w:link w:val="41"/>
    <w:unhideWhenUsed/>
    <w:qFormat/>
    <w:uiPriority w:val="99"/>
    <w:pPr>
      <w:spacing w:line="240" w:lineRule="auto"/>
    </w:pPr>
    <w:rPr>
      <w:sz w:val="18"/>
      <w:szCs w:val="18"/>
    </w:rPr>
  </w:style>
  <w:style w:type="paragraph" w:styleId="13">
    <w:name w:val="footer"/>
    <w:basedOn w:val="1"/>
    <w:link w:val="37"/>
    <w:unhideWhenUsed/>
    <w:qFormat/>
    <w:uiPriority w:val="99"/>
    <w:pPr>
      <w:tabs>
        <w:tab w:val="center" w:pos="4153"/>
        <w:tab w:val="right" w:pos="8306"/>
      </w:tabs>
      <w:spacing w:afterLines="0"/>
      <w:contextualSpacing/>
    </w:pPr>
  </w:style>
  <w:style w:type="paragraph" w:styleId="14">
    <w:name w:val="header"/>
    <w:basedOn w:val="1"/>
    <w:link w:val="50"/>
    <w:unhideWhenUsed/>
    <w:qFormat/>
    <w:uiPriority w:val="99"/>
    <w:pPr>
      <w:tabs>
        <w:tab w:val="center" w:pos="4153"/>
        <w:tab w:val="right" w:pos="8306"/>
      </w:tabs>
      <w:spacing w:afterLines="0"/>
      <w:contextualSpacing/>
    </w:pPr>
  </w:style>
  <w:style w:type="paragraph" w:styleId="15">
    <w:name w:val="toc 1"/>
    <w:basedOn w:val="1"/>
    <w:next w:val="1"/>
    <w:unhideWhenUsed/>
    <w:qFormat/>
    <w:uiPriority w:val="39"/>
    <w:pPr>
      <w:tabs>
        <w:tab w:val="right" w:leader="dot" w:pos="9736"/>
      </w:tabs>
      <w:spacing w:afterLines="0" w:line="360" w:lineRule="auto"/>
    </w:pPr>
    <w:rPr>
      <w:b/>
    </w:rPr>
  </w:style>
  <w:style w:type="paragraph" w:styleId="16">
    <w:name w:val="toc 2"/>
    <w:basedOn w:val="1"/>
    <w:next w:val="1"/>
    <w:unhideWhenUsed/>
    <w:qFormat/>
    <w:uiPriority w:val="39"/>
    <w:pPr>
      <w:ind w:left="420" w:leftChars="200"/>
    </w:pPr>
  </w:style>
  <w:style w:type="paragraph" w:styleId="17">
    <w:name w:val="index 1"/>
    <w:basedOn w:val="1"/>
    <w:next w:val="1"/>
    <w:unhideWhenUsed/>
    <w:qFormat/>
    <w:uiPriority w:val="99"/>
  </w:style>
  <w:style w:type="paragraph" w:styleId="18">
    <w:name w:val="Title"/>
    <w:basedOn w:val="1"/>
    <w:next w:val="1"/>
    <w:link w:val="38"/>
    <w:qFormat/>
    <w:uiPriority w:val="10"/>
    <w:pPr>
      <w:spacing w:afterLines="0" w:line="720" w:lineRule="auto"/>
      <w:contextualSpacing/>
      <w:jc w:val="center"/>
    </w:pPr>
    <w:rPr>
      <w:rFonts w:ascii="Calibri Light" w:hAnsi="Calibri Light" w:eastAsia="方正小标宋简体"/>
      <w:spacing w:val="-10"/>
      <w:kern w:val="28"/>
      <w:sz w:val="48"/>
      <w:szCs w:val="56"/>
    </w:rPr>
  </w:style>
  <w:style w:type="paragraph" w:styleId="19">
    <w:name w:val="annotation subject"/>
    <w:basedOn w:val="8"/>
    <w:next w:val="8"/>
    <w:link w:val="49"/>
    <w:unhideWhenUsed/>
    <w:qFormat/>
    <w:uiPriority w:val="99"/>
    <w:rPr>
      <w:b/>
      <w:bCs/>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unhideWhenUsed/>
    <w:qFormat/>
    <w:uiPriority w:val="99"/>
    <w:rPr>
      <w:color w:val="0563C1"/>
      <w:u w:val="single"/>
    </w:rPr>
  </w:style>
  <w:style w:type="character" w:styleId="24">
    <w:name w:val="annotation reference"/>
    <w:unhideWhenUsed/>
    <w:qFormat/>
    <w:uiPriority w:val="99"/>
    <w:rPr>
      <w:sz w:val="21"/>
      <w:szCs w:val="21"/>
    </w:rPr>
  </w:style>
  <w:style w:type="paragraph" w:customStyle="1" w:styleId="25">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26">
    <w:name w:val="正文二级"/>
    <w:basedOn w:val="1"/>
    <w:link w:val="43"/>
    <w:qFormat/>
    <w:uiPriority w:val="0"/>
    <w:pPr>
      <w:spacing w:after="156"/>
    </w:pPr>
  </w:style>
  <w:style w:type="paragraph" w:customStyle="1" w:styleId="27">
    <w:name w:val="TOC 标题1"/>
    <w:basedOn w:val="2"/>
    <w:next w:val="1"/>
    <w:unhideWhenUsed/>
    <w:qFormat/>
    <w:uiPriority w:val="39"/>
    <w:pPr>
      <w:widowControl/>
      <w:spacing w:afterLines="0" w:line="259" w:lineRule="auto"/>
      <w:jc w:val="left"/>
      <w:outlineLvl w:val="9"/>
    </w:pPr>
    <w:rPr>
      <w:rFonts w:ascii="Calibri Light" w:hAnsi="Calibri Light" w:eastAsia="宋体"/>
      <w:b w:val="0"/>
      <w:bCs w:val="0"/>
      <w:smallCaps w:val="0"/>
      <w:color w:val="2E75B5"/>
      <w:kern w:val="0"/>
      <w:szCs w:val="32"/>
    </w:rPr>
  </w:style>
  <w:style w:type="paragraph" w:customStyle="1" w:styleId="28">
    <w:name w:val="修订1"/>
    <w:semiHidden/>
    <w:qFormat/>
    <w:uiPriority w:val="99"/>
    <w:rPr>
      <w:rFonts w:ascii="Calibri" w:hAnsi="Calibri" w:eastAsia="黑体" w:cs="Times New Roman"/>
      <w:kern w:val="2"/>
      <w:sz w:val="21"/>
      <w:szCs w:val="22"/>
      <w:lang w:val="en-US" w:eastAsia="zh-CN" w:bidi="ar-SA"/>
    </w:rPr>
  </w:style>
  <w:style w:type="paragraph" w:customStyle="1" w:styleId="29">
    <w:name w:val="样式 (西文) Arial (中文) 仿宋_GB2312 四号 段后: 15.6 磅 行距: 固定值 24 磅1"/>
    <w:basedOn w:val="1"/>
    <w:qFormat/>
    <w:uiPriority w:val="0"/>
    <w:pPr>
      <w:spacing w:beforeLines="50" w:line="0" w:lineRule="atLeast"/>
      <w:ind w:firstLine="5440" w:firstLineChars="1700"/>
    </w:pPr>
    <w:rPr>
      <w:rFonts w:ascii="Times New Roman" w:hAnsi="宋体" w:eastAsia="宋体"/>
      <w:sz w:val="32"/>
      <w:szCs w:val="32"/>
    </w:rPr>
  </w:style>
  <w:style w:type="paragraph" w:customStyle="1" w:styleId="30">
    <w:name w:val="【正文】"/>
    <w:basedOn w:val="1"/>
    <w:qFormat/>
    <w:uiPriority w:val="0"/>
    <w:pPr>
      <w:spacing w:afterLines="0" w:line="360" w:lineRule="auto"/>
      <w:ind w:firstLine="420"/>
    </w:pPr>
    <w:rPr>
      <w:rFonts w:ascii="宋体" w:hAnsi="宋体" w:eastAsia="宋体"/>
      <w:szCs w:val="21"/>
      <w:lang w:val="zh-CN"/>
    </w:rPr>
  </w:style>
  <w:style w:type="paragraph" w:customStyle="1" w:styleId="31">
    <w:name w:val="彩色列表 - 强调文字颜色 11"/>
    <w:basedOn w:val="1"/>
    <w:qFormat/>
    <w:uiPriority w:val="34"/>
    <w:pPr>
      <w:spacing w:afterLines="0" w:line="240" w:lineRule="auto"/>
      <w:ind w:firstLine="420" w:firstLineChars="200"/>
    </w:pPr>
    <w:rPr>
      <w:rFonts w:eastAsia="宋体"/>
      <w:szCs w:val="24"/>
    </w:rPr>
  </w:style>
  <w:style w:type="paragraph" w:customStyle="1" w:styleId="32">
    <w:name w:val="正文编号"/>
    <w:basedOn w:val="1"/>
    <w:link w:val="45"/>
    <w:qFormat/>
    <w:uiPriority w:val="0"/>
    <w:pPr>
      <w:numPr>
        <w:ilvl w:val="2"/>
        <w:numId w:val="1"/>
      </w:numPr>
      <w:topLinePunct/>
    </w:pPr>
  </w:style>
  <w:style w:type="paragraph" w:styleId="33">
    <w:name w:val="No Spacing"/>
    <w:link w:val="36"/>
    <w:qFormat/>
    <w:uiPriority w:val="1"/>
    <w:rPr>
      <w:rFonts w:ascii="Calibri" w:hAnsi="Calibri" w:eastAsia="宋体" w:cs="Times New Roman"/>
      <w:sz w:val="22"/>
      <w:szCs w:val="22"/>
      <w:lang w:val="en-US" w:eastAsia="zh-CN" w:bidi="ar-SA"/>
    </w:rPr>
  </w:style>
  <w:style w:type="character" w:customStyle="1" w:styleId="34">
    <w:name w:val="font31"/>
    <w:qFormat/>
    <w:uiPriority w:val="0"/>
    <w:rPr>
      <w:rFonts w:hint="eastAsia" w:ascii="宋体" w:hAnsi="宋体" w:eastAsia="宋体" w:cs="宋体"/>
      <w:color w:val="FF0000"/>
      <w:sz w:val="24"/>
      <w:szCs w:val="24"/>
      <w:u w:val="none"/>
    </w:rPr>
  </w:style>
  <w:style w:type="character" w:customStyle="1" w:styleId="35">
    <w:name w:val="标题 3 字符"/>
    <w:link w:val="5"/>
    <w:qFormat/>
    <w:uiPriority w:val="9"/>
    <w:rPr>
      <w:rFonts w:eastAsia="黑体"/>
      <w:b/>
      <w:bCs/>
      <w:kern w:val="2"/>
      <w:sz w:val="24"/>
      <w:szCs w:val="32"/>
    </w:rPr>
  </w:style>
  <w:style w:type="character" w:customStyle="1" w:styleId="36">
    <w:name w:val="无间隔 字符"/>
    <w:link w:val="33"/>
    <w:qFormat/>
    <w:uiPriority w:val="1"/>
    <w:rPr>
      <w:kern w:val="0"/>
      <w:sz w:val="22"/>
    </w:rPr>
  </w:style>
  <w:style w:type="character" w:customStyle="1" w:styleId="37">
    <w:name w:val="页脚 字符"/>
    <w:link w:val="13"/>
    <w:qFormat/>
    <w:uiPriority w:val="99"/>
    <w:rPr>
      <w:rFonts w:ascii="Calibri" w:hAnsi="Calibri" w:eastAsia="黑体"/>
    </w:rPr>
  </w:style>
  <w:style w:type="character" w:customStyle="1" w:styleId="38">
    <w:name w:val="标题 字符"/>
    <w:link w:val="18"/>
    <w:qFormat/>
    <w:uiPriority w:val="10"/>
    <w:rPr>
      <w:rFonts w:ascii="Calibri Light" w:hAnsi="Calibri Light" w:eastAsia="方正小标宋简体" w:cs="Times New Roman"/>
      <w:spacing w:val="-10"/>
      <w:kern w:val="28"/>
      <w:sz w:val="48"/>
      <w:szCs w:val="56"/>
    </w:rPr>
  </w:style>
  <w:style w:type="character" w:customStyle="1" w:styleId="39">
    <w:name w:val="列表段落 字符"/>
    <w:link w:val="4"/>
    <w:qFormat/>
    <w:uiPriority w:val="34"/>
    <w:rPr>
      <w:rFonts w:eastAsia="黑体"/>
      <w:kern w:val="2"/>
      <w:sz w:val="21"/>
      <w:szCs w:val="22"/>
    </w:rPr>
  </w:style>
  <w:style w:type="character" w:customStyle="1" w:styleId="40">
    <w:name w:val="标题 4 字符"/>
    <w:link w:val="6"/>
    <w:qFormat/>
    <w:uiPriority w:val="9"/>
    <w:rPr>
      <w:rFonts w:ascii="Calibri Light" w:hAnsi="Calibri Light" w:eastAsia="黑体" w:cs="Times New Roman"/>
      <w:bCs/>
      <w:szCs w:val="28"/>
    </w:rPr>
  </w:style>
  <w:style w:type="character" w:customStyle="1" w:styleId="41">
    <w:name w:val="批注框文本 字符"/>
    <w:link w:val="12"/>
    <w:semiHidden/>
    <w:qFormat/>
    <w:uiPriority w:val="99"/>
    <w:rPr>
      <w:rFonts w:eastAsia="黑体"/>
      <w:sz w:val="18"/>
      <w:szCs w:val="18"/>
    </w:rPr>
  </w:style>
  <w:style w:type="character" w:customStyle="1" w:styleId="42">
    <w:name w:val="标题 2 字符"/>
    <w:link w:val="3"/>
    <w:qFormat/>
    <w:uiPriority w:val="9"/>
    <w:rPr>
      <w:rFonts w:ascii="Calibri" w:hAnsi="Calibri" w:eastAsia="黑体" w:cs="Times New Roman"/>
      <w:b/>
      <w:bCs/>
      <w:smallCaps/>
      <w:kern w:val="2"/>
      <w:sz w:val="30"/>
      <w:szCs w:val="32"/>
    </w:rPr>
  </w:style>
  <w:style w:type="character" w:customStyle="1" w:styleId="43">
    <w:name w:val="正文二级 Char"/>
    <w:link w:val="26"/>
    <w:qFormat/>
    <w:uiPriority w:val="0"/>
    <w:rPr>
      <w:rFonts w:eastAsia="黑体"/>
    </w:rPr>
  </w:style>
  <w:style w:type="character" w:customStyle="1" w:styleId="44">
    <w:name w:val="文档结构图 字符"/>
    <w:link w:val="7"/>
    <w:semiHidden/>
    <w:qFormat/>
    <w:uiPriority w:val="99"/>
    <w:rPr>
      <w:rFonts w:ascii="Times New Roman" w:hAnsi="Times New Roman" w:eastAsia="黑体" w:cs="Times New Roman"/>
      <w:kern w:val="2"/>
      <w:sz w:val="24"/>
      <w:szCs w:val="24"/>
    </w:rPr>
  </w:style>
  <w:style w:type="character" w:customStyle="1" w:styleId="45">
    <w:name w:val="正文编号 Char"/>
    <w:link w:val="32"/>
    <w:qFormat/>
    <w:uiPriority w:val="0"/>
    <w:rPr>
      <w:rFonts w:eastAsia="黑体"/>
      <w:kern w:val="2"/>
      <w:sz w:val="21"/>
      <w:szCs w:val="22"/>
    </w:rPr>
  </w:style>
  <w:style w:type="character" w:customStyle="1" w:styleId="46">
    <w:name w:val="批注文字 字符"/>
    <w:link w:val="8"/>
    <w:semiHidden/>
    <w:qFormat/>
    <w:uiPriority w:val="99"/>
    <w:rPr>
      <w:rFonts w:eastAsia="黑体"/>
    </w:rPr>
  </w:style>
  <w:style w:type="character" w:customStyle="1" w:styleId="47">
    <w:name w:val="标题 1 字符"/>
    <w:link w:val="2"/>
    <w:qFormat/>
    <w:uiPriority w:val="9"/>
    <w:rPr>
      <w:rFonts w:eastAsia="黑体"/>
      <w:b/>
      <w:bCs/>
      <w:smallCaps/>
      <w:kern w:val="44"/>
      <w:sz w:val="32"/>
      <w:szCs w:val="44"/>
    </w:rPr>
  </w:style>
  <w:style w:type="character" w:customStyle="1" w:styleId="48">
    <w:name w:val="None"/>
    <w:qFormat/>
    <w:uiPriority w:val="0"/>
  </w:style>
  <w:style w:type="character" w:customStyle="1" w:styleId="49">
    <w:name w:val="批注主题 字符"/>
    <w:link w:val="19"/>
    <w:semiHidden/>
    <w:qFormat/>
    <w:uiPriority w:val="99"/>
    <w:rPr>
      <w:rFonts w:eastAsia="黑体"/>
      <w:b/>
      <w:bCs/>
    </w:rPr>
  </w:style>
  <w:style w:type="character" w:customStyle="1" w:styleId="50">
    <w:name w:val="页眉 字符"/>
    <w:link w:val="14"/>
    <w:qFormat/>
    <w:uiPriority w:val="99"/>
    <w:rPr>
      <w:rFonts w:ascii="Calibri" w:hAnsi="Calibri" w:eastAsia="黑体"/>
    </w:rPr>
  </w:style>
  <w:style w:type="character" w:customStyle="1" w:styleId="51">
    <w:name w:val="正文文本 字符"/>
    <w:link w:val="9"/>
    <w:qFormat/>
    <w:uiPriority w:val="1"/>
    <w:rPr>
      <w:rFonts w:eastAsia="黑体"/>
      <w:kern w:val="2"/>
      <w:sz w:val="21"/>
      <w:szCs w:val="22"/>
    </w:rPr>
  </w:style>
  <w:style w:type="character" w:customStyle="1" w:styleId="52">
    <w:name w:val="正文文本 Char1"/>
    <w:qFormat/>
    <w:uiPriority w:val="1"/>
    <w:rPr>
      <w:rFonts w:eastAsia="黑体"/>
      <w:kern w:val="2"/>
      <w:sz w:val="21"/>
      <w:szCs w:val="22"/>
    </w:rPr>
  </w:style>
  <w:style w:type="character" w:customStyle="1" w:styleId="53">
    <w:name w:val="日期 字符"/>
    <w:link w:val="11"/>
    <w:semiHidden/>
    <w:qFormat/>
    <w:uiPriority w:val="99"/>
    <w:rPr>
      <w:rFonts w:eastAsia="黑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二〇二〇年四月   APRIL, 2020</Company>
  <Pages>42</Pages>
  <Words>1374</Words>
  <Characters>7834</Characters>
  <Lines>65</Lines>
  <Paragraphs>18</Paragraphs>
  <TotalTime>40</TotalTime>
  <ScaleCrop>false</ScaleCrop>
  <LinksUpToDate>false</LinksUpToDate>
  <CharactersWithSpaces>9190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2021-03-17T02:46:00Z</dcterms:created>
  <dc:creator>标人：深圳市建筑工务署工程设计管理中</dc:creator>
  <cp:lastModifiedBy>威(×_×)</cp:lastModifiedBy>
  <cp:lastPrinted>2020-09-08T01:25:00Z</cp:lastPrinted>
  <dcterms:modified xsi:type="dcterms:W3CDTF">2021-03-19T09:54:35Z</dcterms:modified>
  <dc:subject>Tender for the Shenzhen Natural History Museum Schematic Design and Architectural Design Development Pre-Qualification Document深圳自然博物馆方案及建筑专业初步设计资格预审文件</dc:subject>
  <dc:title>深圳自然博物馆方案及建筑专业初步设计资格预审文件</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